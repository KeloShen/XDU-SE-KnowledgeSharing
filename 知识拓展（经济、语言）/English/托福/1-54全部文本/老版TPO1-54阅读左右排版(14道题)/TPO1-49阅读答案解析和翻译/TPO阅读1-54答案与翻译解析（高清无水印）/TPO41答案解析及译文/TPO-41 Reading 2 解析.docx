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916074" w14:textId="77777777" w:rsidR="009B18D4" w:rsidRPr="007C2B96" w:rsidRDefault="00D2472C" w:rsidP="009B18D4">
      <w:pPr>
        <w:spacing w:line="400" w:lineRule="exact"/>
        <w:rPr>
          <w:rFonts w:ascii="Times New Roman" w:eastAsia="宋体-简" w:hAnsi="Times New Roman" w:cs="Times New Roman"/>
          <w:bCs/>
        </w:rPr>
      </w:pPr>
      <w:ins w:id="0" w:author="欣鑫 徐" w:date="2016-07-13T15:26:00Z">
        <w:r>
          <w:rPr>
            <w:rFonts w:ascii="Times New Roman" w:eastAsia="宋体-简" w:hAnsi="Times New Roman" w:cs="Times New Roman" w:hint="eastAsia"/>
            <w:bCs/>
          </w:rPr>
          <w:t>Q</w:t>
        </w:r>
      </w:ins>
      <w:ins w:id="1" w:author="欣鑫 徐" w:date="2016-07-13T15:27:00Z">
        <w:r>
          <w:rPr>
            <w:rFonts w:ascii="Times New Roman" w:eastAsia="宋体-简" w:hAnsi="Times New Roman" w:cs="Times New Roman" w:hint="eastAsia"/>
            <w:bCs/>
          </w:rPr>
          <w:t>1</w:t>
        </w:r>
      </w:ins>
      <w:del w:id="2" w:author="欣鑫 徐" w:date="2016-07-13T15:26:00Z">
        <w:r w:rsidR="009B18D4" w:rsidDel="00D2472C">
          <w:rPr>
            <w:rFonts w:ascii="Times New Roman" w:eastAsia="宋体-简" w:hAnsi="Times New Roman" w:cs="Times New Roman" w:hint="eastAsia"/>
            <w:bCs/>
          </w:rPr>
          <w:delText>1</w:delText>
        </w:r>
      </w:del>
    </w:p>
    <w:p w14:paraId="112DEA01" w14:textId="77777777" w:rsidR="009B18D4" w:rsidRPr="007C2B96" w:rsidRDefault="00D2472C" w:rsidP="009B18D4">
      <w:pPr>
        <w:spacing w:line="400" w:lineRule="exact"/>
        <w:rPr>
          <w:rFonts w:ascii="Times New Roman" w:eastAsia="宋体-简" w:hAnsi="Times New Roman" w:cs="Times New Roman"/>
        </w:rPr>
      </w:pPr>
      <w:ins w:id="3" w:author="欣鑫 徐" w:date="2016-07-13T15:27:00Z">
        <w:r>
          <w:rPr>
            <w:rFonts w:ascii="Times New Roman" w:eastAsia="宋体-简" w:hAnsi="Times New Roman" w:cs="Times New Roman" w:hint="eastAsia"/>
          </w:rPr>
          <w:t>正确答案：</w:t>
        </w:r>
        <w:r>
          <w:rPr>
            <w:rFonts w:ascii="Times New Roman" w:eastAsia="宋体-简" w:hAnsi="Times New Roman" w:cs="Times New Roman" w:hint="eastAsia"/>
          </w:rPr>
          <w:t>C</w:t>
        </w:r>
      </w:ins>
      <w:del w:id="4" w:author="欣鑫 徐" w:date="2016-07-13T15:27:00Z">
        <w:r w:rsidR="009B18D4" w:rsidRPr="007C2B96" w:rsidDel="00D2472C">
          <w:rPr>
            <w:rFonts w:ascii="Times New Roman" w:eastAsia="宋体-简" w:hAnsi="Times New Roman" w:cs="Times New Roman"/>
          </w:rPr>
          <w:delText>选择第三项。</w:delText>
        </w:r>
      </w:del>
    </w:p>
    <w:p w14:paraId="2976F41E" w14:textId="439E063C" w:rsidR="009B18D4" w:rsidRDefault="009B18D4" w:rsidP="009B18D4">
      <w:pPr>
        <w:spacing w:line="400" w:lineRule="exact"/>
        <w:rPr>
          <w:ins w:id="5" w:author="欣鑫 徐" w:date="2016-07-13T15:50:00Z"/>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对应</w:t>
      </w:r>
      <w:r w:rsidRPr="00F4103F">
        <w:rPr>
          <w:rFonts w:ascii="Times New Roman" w:eastAsia="宋体-简" w:hAnsi="Times New Roman" w:cs="Times New Roman"/>
        </w:rPr>
        <w:t>“By contrast, Venus is very dry and its thick atmosphere is mostly carbon dioxide”</w:t>
      </w:r>
      <w:r w:rsidRPr="00F4103F">
        <w:rPr>
          <w:rFonts w:ascii="Times New Roman" w:eastAsia="宋体-简" w:hAnsi="Times New Roman" w:cs="Times New Roman"/>
        </w:rPr>
        <w:t>，金星相比地球，水少而大气二氧化碳含量高。</w:t>
      </w:r>
      <w:ins w:id="6" w:author="欣鑫 徐" w:date="2016-07-13T15:47:00Z">
        <w:r w:rsidR="00065E44">
          <w:rPr>
            <w:rFonts w:ascii="Times New Roman" w:eastAsia="宋体-简" w:hAnsi="Times New Roman" w:cs="Times New Roman" w:hint="eastAsia"/>
          </w:rPr>
          <w:t>C</w:t>
        </w:r>
      </w:ins>
      <w:ins w:id="7" w:author="欣鑫 徐" w:date="2016-07-13T15:48:00Z">
        <w:r w:rsidR="00065E44">
          <w:rPr>
            <w:rFonts w:ascii="Times New Roman" w:eastAsia="宋体-简" w:hAnsi="Times New Roman" w:cs="Times New Roman" w:hint="eastAsia"/>
          </w:rPr>
          <w:t>选</w:t>
        </w:r>
      </w:ins>
      <w:del w:id="8" w:author="欣鑫 徐" w:date="2016-07-13T15:47:00Z">
        <w:r w:rsidRPr="00F4103F" w:rsidDel="00065E44">
          <w:rPr>
            <w:rFonts w:ascii="Times New Roman" w:eastAsia="宋体-简" w:hAnsi="Times New Roman" w:cs="Times New Roman"/>
          </w:rPr>
          <w:delText>第三</w:delText>
        </w:r>
      </w:del>
      <w:r w:rsidRPr="00F4103F">
        <w:rPr>
          <w:rFonts w:ascii="Times New Roman" w:eastAsia="宋体-简" w:hAnsi="Times New Roman" w:cs="Times New Roman"/>
        </w:rPr>
        <w:t>项正确。</w:t>
      </w:r>
      <w:ins w:id="9" w:author="欣鑫 徐" w:date="2016-07-13T15:49:00Z">
        <w:r w:rsidR="008A060D">
          <w:rPr>
            <w:rFonts w:ascii="Times New Roman" w:eastAsia="宋体-简" w:hAnsi="Times New Roman" w:cs="Times New Roman" w:hint="eastAsia"/>
          </w:rPr>
          <w:t>A</w:t>
        </w:r>
        <w:r w:rsidR="008A060D">
          <w:rPr>
            <w:rFonts w:ascii="Times New Roman" w:eastAsia="宋体-简" w:hAnsi="Times New Roman" w:cs="Times New Roman" w:hint="eastAsia"/>
          </w:rPr>
          <w:t>选</w:t>
        </w:r>
      </w:ins>
      <w:del w:id="10" w:author="欣鑫 徐" w:date="2016-07-13T15:49:00Z">
        <w:r w:rsidRPr="00F4103F" w:rsidDel="008A060D">
          <w:rPr>
            <w:rFonts w:ascii="Times New Roman" w:eastAsia="宋体-简" w:hAnsi="Times New Roman" w:cs="Times New Roman"/>
          </w:rPr>
          <w:delText>第一</w:delText>
        </w:r>
      </w:del>
      <w:r w:rsidRPr="00F4103F">
        <w:rPr>
          <w:rFonts w:ascii="Times New Roman" w:eastAsia="宋体-简" w:hAnsi="Times New Roman" w:cs="Times New Roman"/>
        </w:rPr>
        <w:t>项错误，不是是否存在的问题</w:t>
      </w:r>
      <w:ins w:id="11" w:author="欣鑫 徐" w:date="2016-07-13T15:49:00Z">
        <w:r w:rsidR="008A060D">
          <w:rPr>
            <w:rFonts w:ascii="Times New Roman" w:eastAsia="宋体-简" w:hAnsi="Times New Roman" w:cs="Times New Roman" w:hint="eastAsia"/>
          </w:rPr>
          <w:t>；</w:t>
        </w:r>
        <w:r w:rsidR="008A060D">
          <w:rPr>
            <w:rFonts w:ascii="Times New Roman" w:eastAsia="宋体-简" w:hAnsi="Times New Roman" w:cs="Times New Roman" w:hint="eastAsia"/>
          </w:rPr>
          <w:t>B</w:t>
        </w:r>
        <w:r w:rsidR="008A060D">
          <w:rPr>
            <w:rFonts w:ascii="Times New Roman" w:eastAsia="宋体-简" w:hAnsi="Times New Roman" w:cs="Times New Roman" w:hint="eastAsia"/>
          </w:rPr>
          <w:t>选</w:t>
        </w:r>
      </w:ins>
      <w:del w:id="12" w:author="欣鑫 徐" w:date="2016-07-13T15:49:00Z">
        <w:r w:rsidRPr="00F4103F" w:rsidDel="008A060D">
          <w:rPr>
            <w:rFonts w:ascii="Times New Roman" w:eastAsia="宋体-简" w:hAnsi="Times New Roman" w:cs="Times New Roman"/>
          </w:rPr>
          <w:delText>。第二</w:delText>
        </w:r>
      </w:del>
      <w:r w:rsidRPr="00F4103F">
        <w:rPr>
          <w:rFonts w:ascii="Times New Roman" w:eastAsia="宋体-简" w:hAnsi="Times New Roman" w:cs="Times New Roman"/>
        </w:rPr>
        <w:t>项错误，初始的大气可能是一样的：</w:t>
      </w:r>
      <w:r w:rsidRPr="00F4103F">
        <w:rPr>
          <w:rFonts w:ascii="Times New Roman" w:eastAsia="宋体-简" w:hAnsi="Times New Roman" w:cs="Times New Roman"/>
        </w:rPr>
        <w:t>“The original atmospheres of both Venus and Earth were derived at least in part from gases spewed forth, or outgassed, by volcanoes.”</w:t>
      </w:r>
      <w:ins w:id="13" w:author="欣鑫 徐" w:date="2016-07-13T15:49:00Z">
        <w:r w:rsidR="008A060D">
          <w:rPr>
            <w:rFonts w:ascii="Times New Roman" w:eastAsia="宋体-简" w:hAnsi="Times New Roman" w:cs="Times New Roman" w:hint="eastAsia"/>
          </w:rPr>
          <w:t>；</w:t>
        </w:r>
        <w:r w:rsidR="008A060D">
          <w:rPr>
            <w:rFonts w:ascii="Times New Roman" w:eastAsia="宋体-简" w:hAnsi="Times New Roman" w:cs="Times New Roman" w:hint="eastAsia"/>
          </w:rPr>
          <w:t>D</w:t>
        </w:r>
        <w:r w:rsidR="008A060D">
          <w:rPr>
            <w:rFonts w:ascii="Times New Roman" w:eastAsia="宋体-简" w:hAnsi="Times New Roman" w:cs="Times New Roman" w:hint="eastAsia"/>
          </w:rPr>
          <w:t>选</w:t>
        </w:r>
      </w:ins>
      <w:del w:id="14" w:author="欣鑫 徐" w:date="2016-07-13T15:49:00Z">
        <w:r w:rsidRPr="00F4103F" w:rsidDel="008A060D">
          <w:rPr>
            <w:rFonts w:ascii="Times New Roman" w:eastAsia="宋体-简" w:hAnsi="Times New Roman" w:cs="Times New Roman"/>
          </w:rPr>
          <w:delText>第四</w:delText>
        </w:r>
      </w:del>
      <w:r w:rsidRPr="00F4103F">
        <w:rPr>
          <w:rFonts w:ascii="Times New Roman" w:eastAsia="宋体-简" w:hAnsi="Times New Roman" w:cs="Times New Roman"/>
        </w:rPr>
        <w:t>项文中没有提到。</w:t>
      </w:r>
    </w:p>
    <w:p w14:paraId="10A7D198" w14:textId="77777777" w:rsidR="00FC754B" w:rsidRPr="007C2B96" w:rsidRDefault="00FC754B" w:rsidP="009B18D4">
      <w:pPr>
        <w:spacing w:line="400" w:lineRule="exact"/>
        <w:rPr>
          <w:rFonts w:ascii="Times New Roman" w:eastAsia="宋体-简" w:hAnsi="Times New Roman" w:cs="Times New Roman"/>
        </w:rPr>
      </w:pPr>
    </w:p>
    <w:p w14:paraId="537FEEE0" w14:textId="600DE8C6" w:rsidR="009B18D4" w:rsidRPr="007C2B96" w:rsidDel="00FC754B" w:rsidRDefault="00FC754B" w:rsidP="009B18D4">
      <w:pPr>
        <w:spacing w:line="400" w:lineRule="exact"/>
        <w:rPr>
          <w:del w:id="15" w:author="欣鑫 徐" w:date="2016-07-13T15:50:00Z"/>
          <w:rFonts w:ascii="Times New Roman" w:eastAsia="宋体-简" w:hAnsi="Times New Roman" w:cs="Times New Roman"/>
          <w:b/>
          <w:bCs/>
        </w:rPr>
      </w:pPr>
      <w:ins w:id="16" w:author="欣鑫 徐" w:date="2016-07-13T15:50:00Z">
        <w:r>
          <w:rPr>
            <w:rFonts w:ascii="Times New Roman" w:eastAsia="宋体-简" w:hAnsi="Times New Roman" w:cs="Times New Roman" w:hint="eastAsia"/>
            <w:b/>
            <w:bCs/>
          </w:rPr>
          <w:t>Q2</w:t>
        </w:r>
      </w:ins>
    </w:p>
    <w:p w14:paraId="6DFBE841" w14:textId="77777777" w:rsidR="009B18D4" w:rsidRPr="007C2B96" w:rsidRDefault="009B18D4" w:rsidP="009B18D4">
      <w:pPr>
        <w:spacing w:line="400" w:lineRule="exact"/>
        <w:rPr>
          <w:rFonts w:ascii="Times New Roman" w:eastAsia="宋体-简" w:hAnsi="Times New Roman" w:cs="Times New Roman"/>
          <w:b/>
          <w:bCs/>
        </w:rPr>
      </w:pPr>
      <w:del w:id="17" w:author="欣鑫 徐" w:date="2016-07-13T15:50:00Z">
        <w:r w:rsidDel="00FC754B">
          <w:rPr>
            <w:rFonts w:ascii="Times New Roman" w:eastAsia="宋体-简" w:hAnsi="Times New Roman" w:cs="Times New Roman" w:hint="eastAsia"/>
            <w:b/>
            <w:bCs/>
          </w:rPr>
          <w:delText>2</w:delText>
        </w:r>
      </w:del>
    </w:p>
    <w:p w14:paraId="740A007E" w14:textId="48FB6AF3" w:rsidR="009B18D4" w:rsidRPr="007C2B96" w:rsidRDefault="00FC754B" w:rsidP="009B18D4">
      <w:pPr>
        <w:spacing w:line="400" w:lineRule="exact"/>
        <w:rPr>
          <w:rFonts w:ascii="Times New Roman" w:eastAsia="宋体-简" w:hAnsi="Times New Roman" w:cs="Times New Roman"/>
        </w:rPr>
      </w:pPr>
      <w:ins w:id="18" w:author="欣鑫 徐" w:date="2016-07-13T15:50:00Z">
        <w:r>
          <w:rPr>
            <w:rFonts w:ascii="Times New Roman" w:eastAsia="宋体-简" w:hAnsi="Times New Roman" w:cs="Times New Roman" w:hint="eastAsia"/>
          </w:rPr>
          <w:t>正确答案：</w:t>
        </w:r>
      </w:ins>
      <w:ins w:id="19" w:author="欣鑫 徐" w:date="2016-07-13T15:53:00Z">
        <w:r w:rsidR="002F1F3B">
          <w:rPr>
            <w:rFonts w:ascii="Times New Roman" w:eastAsia="宋体-简" w:hAnsi="Times New Roman" w:cs="Times New Roman" w:hint="eastAsia"/>
          </w:rPr>
          <w:t>C</w:t>
        </w:r>
      </w:ins>
      <w:del w:id="20" w:author="欣鑫 徐" w:date="2016-07-13T15:50:00Z">
        <w:r w:rsidR="009B18D4" w:rsidDel="00FC754B">
          <w:rPr>
            <w:rFonts w:ascii="Times New Roman" w:eastAsia="宋体-简" w:hAnsi="Times New Roman" w:cs="Times New Roman"/>
          </w:rPr>
          <w:delText>选择第</w:delText>
        </w:r>
        <w:r w:rsidR="009B18D4" w:rsidDel="00FC754B">
          <w:rPr>
            <w:rFonts w:ascii="Times New Roman" w:eastAsia="宋体-简" w:hAnsi="Times New Roman" w:cs="Times New Roman" w:hint="eastAsia"/>
          </w:rPr>
          <w:delText>三</w:delText>
        </w:r>
        <w:r w:rsidR="009B18D4" w:rsidRPr="007C2B96" w:rsidDel="00FC754B">
          <w:rPr>
            <w:rFonts w:ascii="Times New Roman" w:eastAsia="宋体-简" w:hAnsi="Times New Roman" w:cs="Times New Roman"/>
          </w:rPr>
          <w:delText>项。</w:delText>
        </w:r>
      </w:del>
    </w:p>
    <w:p w14:paraId="3EC1DDC8" w14:textId="14B8A650"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对应这句话之前，作者介绍，金星和地球的原始大气都是由火山喷发的气体形成的。接着举例介绍了地球上的一座火山喷发的气体，正是原始大气的来源之一。</w:t>
      </w:r>
      <w:ins w:id="21" w:author="欣鑫 徐" w:date="2016-07-13T15:54:00Z">
        <w:r w:rsidR="002F1F3B">
          <w:rPr>
            <w:rFonts w:ascii="Times New Roman" w:eastAsia="宋体-简" w:hAnsi="Times New Roman" w:cs="Times New Roman" w:hint="eastAsia"/>
          </w:rPr>
          <w:t>A</w:t>
        </w:r>
        <w:r w:rsidR="002F1F3B">
          <w:rPr>
            <w:rFonts w:ascii="Times New Roman" w:eastAsia="宋体-简" w:hAnsi="Times New Roman" w:cs="Times New Roman" w:hint="eastAsia"/>
          </w:rPr>
          <w:t>选</w:t>
        </w:r>
      </w:ins>
      <w:del w:id="22" w:author="欣鑫 徐" w:date="2016-07-13T15:54:00Z">
        <w:r w:rsidRPr="00F4103F" w:rsidDel="002F1F3B">
          <w:rPr>
            <w:rFonts w:ascii="Times New Roman" w:eastAsia="宋体-简" w:hAnsi="Times New Roman" w:cs="Times New Roman"/>
          </w:rPr>
          <w:delText>第一</w:delText>
        </w:r>
      </w:del>
      <w:r w:rsidRPr="00F4103F">
        <w:rPr>
          <w:rFonts w:ascii="Times New Roman" w:eastAsia="宋体-简" w:hAnsi="Times New Roman" w:cs="Times New Roman"/>
        </w:rPr>
        <w:t>项错误，并没有比较金星和地球的意思</w:t>
      </w:r>
      <w:ins w:id="23" w:author="欣鑫 徐" w:date="2016-07-13T15:54:00Z">
        <w:r w:rsidR="002F1F3B">
          <w:rPr>
            <w:rFonts w:ascii="Times New Roman" w:eastAsia="宋体-简" w:hAnsi="Times New Roman" w:cs="Times New Roman" w:hint="eastAsia"/>
          </w:rPr>
          <w:t>，是说</w:t>
        </w:r>
      </w:ins>
      <w:ins w:id="24" w:author="欣鑫 徐" w:date="2016-07-13T15:55:00Z">
        <w:r w:rsidR="002F1F3B">
          <w:rPr>
            <w:rFonts w:ascii="Times New Roman" w:eastAsia="宋体-简" w:hAnsi="Times New Roman" w:cs="Times New Roman" w:hint="eastAsia"/>
          </w:rPr>
          <w:t>他们的气体组成和火山有关</w:t>
        </w:r>
      </w:ins>
      <w:r w:rsidRPr="00F4103F">
        <w:rPr>
          <w:rFonts w:ascii="Times New Roman" w:eastAsia="宋体-简" w:hAnsi="Times New Roman" w:cs="Times New Roman"/>
        </w:rPr>
        <w:t>。</w:t>
      </w:r>
      <w:ins w:id="25" w:author="欣鑫 徐" w:date="2016-07-13T15:55:00Z">
        <w:r w:rsidR="00553895">
          <w:rPr>
            <w:rFonts w:ascii="Times New Roman" w:eastAsia="宋体-简" w:hAnsi="Times New Roman" w:cs="Times New Roman" w:hint="eastAsia"/>
          </w:rPr>
          <w:t>B</w:t>
        </w:r>
        <w:r w:rsidR="00553895">
          <w:rPr>
            <w:rFonts w:ascii="Times New Roman" w:eastAsia="宋体-简" w:hAnsi="Times New Roman" w:cs="Times New Roman" w:hint="eastAsia"/>
          </w:rPr>
          <w:t>选</w:t>
        </w:r>
      </w:ins>
      <w:del w:id="26" w:author="欣鑫 徐" w:date="2016-07-13T15:55:00Z">
        <w:r w:rsidRPr="00F4103F" w:rsidDel="00553895">
          <w:rPr>
            <w:rFonts w:ascii="Times New Roman" w:eastAsia="宋体-简" w:hAnsi="Times New Roman" w:cs="Times New Roman"/>
          </w:rPr>
          <w:delText>第二</w:delText>
        </w:r>
      </w:del>
      <w:r w:rsidRPr="00F4103F">
        <w:rPr>
          <w:rFonts w:ascii="Times New Roman" w:eastAsia="宋体-简" w:hAnsi="Times New Roman" w:cs="Times New Roman"/>
        </w:rPr>
        <w:t>项错误，</w:t>
      </w:r>
      <w:r w:rsidRPr="00F4103F">
        <w:rPr>
          <w:rFonts w:ascii="Times New Roman" w:eastAsia="宋体-简" w:hAnsi="Times New Roman" w:cs="Times New Roman"/>
        </w:rPr>
        <w:t>“sulfur dioxide”</w:t>
      </w:r>
      <w:r w:rsidRPr="00F4103F">
        <w:rPr>
          <w:rFonts w:ascii="Times New Roman" w:eastAsia="宋体-简" w:hAnsi="Times New Roman" w:cs="Times New Roman"/>
        </w:rPr>
        <w:t>并不是</w:t>
      </w:r>
      <w:ins w:id="27" w:author="欣鑫 徐" w:date="2016-07-13T15:55:00Z">
        <w:r w:rsidR="00553895">
          <w:rPr>
            <w:rFonts w:ascii="Times New Roman" w:eastAsia="宋体-简" w:hAnsi="Times New Roman" w:cs="Times New Roman" w:hint="eastAsia"/>
          </w:rPr>
          <w:t>讨论</w:t>
        </w:r>
      </w:ins>
      <w:r w:rsidRPr="00F4103F">
        <w:rPr>
          <w:rFonts w:ascii="Times New Roman" w:eastAsia="宋体-简" w:hAnsi="Times New Roman" w:cs="Times New Roman"/>
        </w:rPr>
        <w:t>重点</w:t>
      </w:r>
      <w:ins w:id="28" w:author="欣鑫 徐" w:date="2016-07-13T15:55:00Z">
        <w:r w:rsidR="00553895">
          <w:rPr>
            <w:rFonts w:ascii="Times New Roman" w:eastAsia="宋体-简" w:hAnsi="Times New Roman" w:cs="Times New Roman" w:hint="eastAsia"/>
          </w:rPr>
          <w:t>；</w:t>
        </w:r>
      </w:ins>
      <w:del w:id="29" w:author="欣鑫 徐" w:date="2016-07-13T15:55:00Z">
        <w:r w:rsidRPr="00F4103F" w:rsidDel="00553895">
          <w:rPr>
            <w:rFonts w:ascii="Times New Roman" w:eastAsia="宋体-简" w:hAnsi="Times New Roman" w:cs="Times New Roman"/>
          </w:rPr>
          <w:delText>。</w:delText>
        </w:r>
      </w:del>
      <w:ins w:id="30" w:author="欣鑫 徐" w:date="2016-07-13T15:55:00Z">
        <w:r w:rsidR="00553895">
          <w:rPr>
            <w:rFonts w:ascii="Times New Roman" w:eastAsia="宋体-简" w:hAnsi="Times New Roman" w:cs="Times New Roman" w:hint="eastAsia"/>
          </w:rPr>
          <w:t>D</w:t>
        </w:r>
        <w:r w:rsidR="00553895">
          <w:rPr>
            <w:rFonts w:ascii="Times New Roman" w:eastAsia="宋体-简" w:hAnsi="Times New Roman" w:cs="Times New Roman" w:hint="eastAsia"/>
          </w:rPr>
          <w:t>选</w:t>
        </w:r>
      </w:ins>
      <w:del w:id="31" w:author="欣鑫 徐" w:date="2016-07-13T15:55:00Z">
        <w:r w:rsidRPr="00F4103F" w:rsidDel="00553895">
          <w:rPr>
            <w:rFonts w:ascii="Times New Roman" w:eastAsia="宋体-简" w:hAnsi="Times New Roman" w:cs="Times New Roman"/>
          </w:rPr>
          <w:delText>第四</w:delText>
        </w:r>
      </w:del>
      <w:r w:rsidRPr="00F4103F">
        <w:rPr>
          <w:rFonts w:ascii="Times New Roman" w:eastAsia="宋体-简" w:hAnsi="Times New Roman" w:cs="Times New Roman"/>
        </w:rPr>
        <w:t>项也不</w:t>
      </w:r>
      <w:ins w:id="32" w:author="欣鑫 徐" w:date="2016-07-13T15:57:00Z">
        <w:r w:rsidR="00CB601E">
          <w:rPr>
            <w:rFonts w:ascii="Times New Roman" w:eastAsia="宋体-简" w:hAnsi="Times New Roman" w:cs="Times New Roman" w:hint="eastAsia"/>
          </w:rPr>
          <w:t>对</w:t>
        </w:r>
      </w:ins>
      <w:del w:id="33" w:author="欣鑫 徐" w:date="2016-07-13T15:57:00Z">
        <w:r w:rsidRPr="00F4103F" w:rsidDel="00CB601E">
          <w:rPr>
            <w:rFonts w:ascii="Times New Roman" w:eastAsia="宋体-简" w:hAnsi="Times New Roman" w:cs="Times New Roman"/>
          </w:rPr>
          <w:delText>选</w:delText>
        </w:r>
      </w:del>
      <w:r w:rsidRPr="00F4103F">
        <w:rPr>
          <w:rFonts w:ascii="Times New Roman" w:eastAsia="宋体-简" w:hAnsi="Times New Roman" w:cs="Times New Roman"/>
        </w:rPr>
        <w:t>，</w:t>
      </w:r>
      <w:r w:rsidRPr="00F4103F">
        <w:rPr>
          <w:rFonts w:ascii="Times New Roman" w:eastAsia="宋体-简" w:hAnsi="Times New Roman" w:cs="Times New Roman"/>
        </w:rPr>
        <w:t>“impacting comets”</w:t>
      </w:r>
      <w:r w:rsidRPr="00F4103F">
        <w:rPr>
          <w:rFonts w:ascii="Times New Roman" w:eastAsia="宋体-简" w:hAnsi="Times New Roman" w:cs="Times New Roman"/>
        </w:rPr>
        <w:t>是后文要提到的内容。</w:t>
      </w:r>
    </w:p>
    <w:p w14:paraId="2E660CD0" w14:textId="77777777" w:rsidR="009B18D4" w:rsidRPr="007C2B96" w:rsidRDefault="009B18D4" w:rsidP="009B18D4">
      <w:pPr>
        <w:spacing w:line="400" w:lineRule="exact"/>
        <w:rPr>
          <w:rFonts w:ascii="Times New Roman" w:eastAsia="宋体-简" w:hAnsi="Times New Roman" w:cs="Times New Roman"/>
          <w:b/>
          <w:bCs/>
        </w:rPr>
      </w:pPr>
    </w:p>
    <w:p w14:paraId="1C064229" w14:textId="4BFF21F7" w:rsidR="009B18D4" w:rsidRPr="007C2B96" w:rsidDel="00CB601E" w:rsidRDefault="00CB601E" w:rsidP="009B18D4">
      <w:pPr>
        <w:spacing w:line="400" w:lineRule="exact"/>
        <w:rPr>
          <w:del w:id="34" w:author="欣鑫 徐" w:date="2016-07-13T15:56:00Z"/>
          <w:rFonts w:ascii="Times New Roman" w:eastAsia="宋体-简" w:hAnsi="Times New Roman" w:cs="Times New Roman"/>
          <w:b/>
          <w:bCs/>
        </w:rPr>
      </w:pPr>
      <w:ins w:id="35" w:author="欣鑫 徐" w:date="2016-07-13T15:56:00Z">
        <w:r>
          <w:rPr>
            <w:rFonts w:ascii="Times New Roman" w:eastAsia="宋体-简" w:hAnsi="Times New Roman" w:cs="Times New Roman" w:hint="eastAsia"/>
            <w:b/>
            <w:bCs/>
          </w:rPr>
          <w:t>Q3</w:t>
        </w:r>
      </w:ins>
    </w:p>
    <w:p w14:paraId="3724D405" w14:textId="77777777" w:rsidR="009B18D4" w:rsidRPr="007C2B96" w:rsidRDefault="009B18D4" w:rsidP="009B18D4">
      <w:pPr>
        <w:spacing w:line="400" w:lineRule="exact"/>
        <w:rPr>
          <w:rFonts w:ascii="Times New Roman" w:eastAsia="宋体-简" w:hAnsi="Times New Roman" w:cs="Times New Roman"/>
          <w:b/>
          <w:bCs/>
        </w:rPr>
      </w:pPr>
      <w:del w:id="36" w:author="欣鑫 徐" w:date="2016-07-13T15:56:00Z">
        <w:r w:rsidDel="00CB601E">
          <w:rPr>
            <w:rFonts w:ascii="Times New Roman" w:eastAsia="宋体-简" w:hAnsi="Times New Roman" w:cs="Times New Roman" w:hint="eastAsia"/>
            <w:b/>
            <w:bCs/>
          </w:rPr>
          <w:delText>3</w:delText>
        </w:r>
      </w:del>
    </w:p>
    <w:p w14:paraId="1AE69557" w14:textId="3F4D54BD" w:rsidR="009B18D4" w:rsidRPr="007C2B96" w:rsidRDefault="00CB601E" w:rsidP="009B18D4">
      <w:pPr>
        <w:spacing w:line="400" w:lineRule="exact"/>
        <w:rPr>
          <w:rFonts w:ascii="Times New Roman" w:eastAsia="宋体-简" w:hAnsi="Times New Roman" w:cs="Times New Roman"/>
        </w:rPr>
      </w:pPr>
      <w:ins w:id="37" w:author="欣鑫 徐" w:date="2016-07-13T15:56:00Z">
        <w:r>
          <w:rPr>
            <w:rFonts w:ascii="Times New Roman" w:eastAsia="宋体-简" w:hAnsi="Times New Roman" w:cs="Times New Roman" w:hint="eastAsia"/>
          </w:rPr>
          <w:t>正确答案</w:t>
        </w:r>
        <w:r>
          <w:rPr>
            <w:rFonts w:ascii="Times New Roman" w:eastAsia="宋体-简" w:hAnsi="Times New Roman" w:cs="Times New Roman" w:hint="eastAsia"/>
          </w:rPr>
          <w:t>: D</w:t>
        </w:r>
      </w:ins>
      <w:del w:id="38" w:author="欣鑫 徐" w:date="2016-07-13T15:56:00Z">
        <w:r w:rsidR="009B18D4" w:rsidRPr="007C2B96" w:rsidDel="00CB601E">
          <w:rPr>
            <w:rFonts w:ascii="Times New Roman" w:eastAsia="宋体-简" w:hAnsi="Times New Roman" w:cs="Times New Roman"/>
          </w:rPr>
          <w:delText>选择第</w:delText>
        </w:r>
        <w:r w:rsidR="009B18D4" w:rsidDel="00CB601E">
          <w:rPr>
            <w:rFonts w:ascii="Times New Roman" w:eastAsia="宋体-简" w:hAnsi="Times New Roman" w:cs="Times New Roman" w:hint="eastAsia"/>
          </w:rPr>
          <w:delText>四</w:delText>
        </w:r>
        <w:r w:rsidR="009B18D4" w:rsidRPr="007C2B96" w:rsidDel="00CB601E">
          <w:rPr>
            <w:rFonts w:ascii="Times New Roman" w:eastAsia="宋体-简" w:hAnsi="Times New Roman" w:cs="Times New Roman"/>
          </w:rPr>
          <w:delText>项。</w:delText>
        </w:r>
      </w:del>
    </w:p>
    <w:p w14:paraId="1AFBF610" w14:textId="11FF9C55"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由于金星和地球大小、质量类似，经历了类似数量的陨石撞击，所以金星和地球上可能释放出基本相同数量的水蒸气：</w:t>
      </w:r>
      <w:r w:rsidRPr="00F4103F">
        <w:rPr>
          <w:rFonts w:ascii="Times New Roman" w:eastAsia="宋体-简" w:hAnsi="Times New Roman" w:cs="Times New Roman"/>
        </w:rPr>
        <w:t>“Venus and Earth are similar in size and mass, so Venusian volcanoes may well have outgassed as much water vapor as on Earth, and both planets would have had about the same number of comets strike their surfaces”</w:t>
      </w:r>
      <w:r w:rsidRPr="00F4103F">
        <w:rPr>
          <w:rFonts w:ascii="Times New Roman" w:eastAsia="宋体-简" w:hAnsi="Times New Roman" w:cs="Times New Roman"/>
        </w:rPr>
        <w:t>。理清逻辑关系，其他选项</w:t>
      </w:r>
      <w:ins w:id="39" w:author="欣鑫 徐" w:date="2016-07-13T15:59:00Z">
        <w:r w:rsidR="00A124AD">
          <w:rPr>
            <w:rFonts w:ascii="Times New Roman" w:eastAsia="宋体-简" w:hAnsi="Times New Roman" w:cs="Times New Roman" w:hint="eastAsia"/>
          </w:rPr>
          <w:t>很容易</w:t>
        </w:r>
      </w:ins>
      <w:ins w:id="40" w:author="欣鑫 徐" w:date="2016-07-13T16:00:00Z">
        <w:r w:rsidR="00A124AD">
          <w:rPr>
            <w:rFonts w:ascii="Times New Roman" w:eastAsia="宋体-简" w:hAnsi="Times New Roman" w:cs="Times New Roman" w:hint="eastAsia"/>
          </w:rPr>
          <w:t>排除。</w:t>
        </w:r>
      </w:ins>
      <w:del w:id="41" w:author="欣鑫 徐" w:date="2016-07-13T15:59:00Z">
        <w:r w:rsidRPr="00F4103F" w:rsidDel="00A124AD">
          <w:rPr>
            <w:rFonts w:ascii="Times New Roman" w:eastAsia="宋体-简" w:hAnsi="Times New Roman" w:cs="Times New Roman"/>
          </w:rPr>
          <w:delText>不选。</w:delText>
        </w:r>
      </w:del>
    </w:p>
    <w:p w14:paraId="4F1B73EA" w14:textId="77777777" w:rsidR="009B18D4" w:rsidRPr="007C2B96" w:rsidRDefault="009B18D4" w:rsidP="009B18D4">
      <w:pPr>
        <w:spacing w:line="400" w:lineRule="exact"/>
        <w:rPr>
          <w:rFonts w:ascii="Times New Roman" w:eastAsia="宋体-简" w:hAnsi="Times New Roman" w:cs="Times New Roman"/>
          <w:b/>
          <w:bCs/>
        </w:rPr>
      </w:pPr>
    </w:p>
    <w:p w14:paraId="6B3AC95F" w14:textId="1886BE21" w:rsidR="009B18D4" w:rsidRPr="007C2B96" w:rsidRDefault="002D513B" w:rsidP="009B18D4">
      <w:pPr>
        <w:spacing w:line="400" w:lineRule="exact"/>
        <w:rPr>
          <w:rFonts w:ascii="Times New Roman" w:eastAsia="宋体-简" w:hAnsi="Times New Roman" w:cs="Times New Roman"/>
          <w:b/>
          <w:bCs/>
        </w:rPr>
      </w:pPr>
      <w:ins w:id="42" w:author="欣鑫 徐" w:date="2016-07-13T16:00:00Z">
        <w:r>
          <w:rPr>
            <w:rFonts w:ascii="Times New Roman" w:eastAsia="宋体-简" w:hAnsi="Times New Roman" w:cs="Times New Roman" w:hint="eastAsia"/>
            <w:b/>
            <w:bCs/>
          </w:rPr>
          <w:t>Q4</w:t>
        </w:r>
      </w:ins>
      <w:del w:id="43" w:author="欣鑫 徐" w:date="2016-07-13T16:00:00Z">
        <w:r w:rsidR="009B18D4" w:rsidDel="002D513B">
          <w:rPr>
            <w:rFonts w:ascii="Times New Roman" w:eastAsia="宋体-简" w:hAnsi="Times New Roman" w:cs="Times New Roman" w:hint="eastAsia"/>
            <w:b/>
            <w:bCs/>
          </w:rPr>
          <w:delText>4</w:delText>
        </w:r>
      </w:del>
    </w:p>
    <w:p w14:paraId="494C3AE5" w14:textId="729F7236" w:rsidR="009B18D4" w:rsidRPr="007C2B96" w:rsidRDefault="002D513B" w:rsidP="009B18D4">
      <w:pPr>
        <w:spacing w:line="400" w:lineRule="exact"/>
        <w:rPr>
          <w:rFonts w:ascii="Times New Roman" w:eastAsia="宋体-简" w:hAnsi="Times New Roman" w:cs="Times New Roman"/>
        </w:rPr>
      </w:pPr>
      <w:ins w:id="44" w:author="欣鑫 徐" w:date="2016-07-13T16:00:00Z">
        <w:r>
          <w:rPr>
            <w:rFonts w:ascii="Times New Roman" w:eastAsia="宋体-简" w:hAnsi="Times New Roman" w:cs="Times New Roman" w:hint="eastAsia"/>
          </w:rPr>
          <w:t>正确答案：</w:t>
        </w:r>
        <w:r>
          <w:rPr>
            <w:rFonts w:ascii="Times New Roman" w:eastAsia="宋体-简" w:hAnsi="Times New Roman" w:cs="Times New Roman" w:hint="eastAsia"/>
          </w:rPr>
          <w:t>B</w:t>
        </w:r>
      </w:ins>
      <w:del w:id="45" w:author="欣鑫 徐" w:date="2016-07-13T16:00:00Z">
        <w:r w:rsidR="009B18D4" w:rsidDel="002D513B">
          <w:rPr>
            <w:rFonts w:ascii="Times New Roman" w:eastAsia="宋体-简" w:hAnsi="Times New Roman" w:cs="Times New Roman"/>
          </w:rPr>
          <w:delText>选择第</w:delText>
        </w:r>
        <w:r w:rsidR="009B18D4" w:rsidDel="002D513B">
          <w:rPr>
            <w:rFonts w:ascii="Times New Roman" w:eastAsia="宋体-简" w:hAnsi="Times New Roman" w:cs="Times New Roman" w:hint="eastAsia"/>
          </w:rPr>
          <w:delText>二</w:delText>
        </w:r>
        <w:r w:rsidR="009B18D4" w:rsidRPr="007C2B96" w:rsidDel="002D513B">
          <w:rPr>
            <w:rFonts w:ascii="Times New Roman" w:eastAsia="宋体-简" w:hAnsi="Times New Roman" w:cs="Times New Roman"/>
          </w:rPr>
          <w:delText>项。</w:delText>
        </w:r>
      </w:del>
    </w:p>
    <w:p w14:paraId="0C7C46ED" w14:textId="0A78B710"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这句话的意思是，早期的太阳亮度只有现在的百分之七十，所以金星的温度可能比现在低一些。这里的</w:t>
      </w:r>
      <w:r w:rsidRPr="00F4103F">
        <w:rPr>
          <w:rFonts w:ascii="Times New Roman" w:eastAsia="宋体-简" w:hAnsi="Times New Roman" w:cs="Times New Roman"/>
        </w:rPr>
        <w:t>“luminous”</w:t>
      </w:r>
      <w:r w:rsidRPr="00F4103F">
        <w:rPr>
          <w:rFonts w:ascii="Times New Roman" w:eastAsia="宋体-简" w:hAnsi="Times New Roman" w:cs="Times New Roman"/>
        </w:rPr>
        <w:t>意为</w:t>
      </w:r>
      <w:r w:rsidRPr="00F4103F">
        <w:rPr>
          <w:rFonts w:ascii="Times New Roman" w:eastAsia="宋体-简" w:hAnsi="Times New Roman" w:cs="Times New Roman"/>
        </w:rPr>
        <w:t>“</w:t>
      </w:r>
      <w:r w:rsidRPr="00F4103F">
        <w:rPr>
          <w:rFonts w:ascii="Times New Roman" w:eastAsia="宋体-简" w:hAnsi="Times New Roman" w:cs="Times New Roman"/>
        </w:rPr>
        <w:t>发亮的</w:t>
      </w:r>
      <w:r w:rsidRPr="00F4103F">
        <w:rPr>
          <w:rFonts w:ascii="Times New Roman" w:eastAsia="宋体-简" w:hAnsi="Times New Roman" w:cs="Times New Roman"/>
        </w:rPr>
        <w:t>”</w:t>
      </w:r>
      <w:r w:rsidRPr="00F4103F">
        <w:rPr>
          <w:rFonts w:ascii="Times New Roman" w:eastAsia="宋体-简" w:hAnsi="Times New Roman" w:cs="Times New Roman"/>
        </w:rPr>
        <w:t>，与</w:t>
      </w:r>
      <w:ins w:id="46" w:author="欣鑫 徐" w:date="2016-07-13T16:00:00Z">
        <w:r w:rsidR="002D513B">
          <w:rPr>
            <w:rFonts w:ascii="Times New Roman" w:eastAsia="宋体-简" w:hAnsi="Times New Roman" w:cs="Times New Roman" w:hint="eastAsia"/>
          </w:rPr>
          <w:t>B</w:t>
        </w:r>
        <w:r w:rsidR="002D513B">
          <w:rPr>
            <w:rFonts w:ascii="Times New Roman" w:eastAsia="宋体-简" w:hAnsi="Times New Roman" w:cs="Times New Roman" w:hint="eastAsia"/>
          </w:rPr>
          <w:t>选</w:t>
        </w:r>
      </w:ins>
      <w:del w:id="47" w:author="欣鑫 徐" w:date="2016-07-13T16:00:00Z">
        <w:r w:rsidRPr="00F4103F" w:rsidDel="002D513B">
          <w:rPr>
            <w:rFonts w:ascii="Times New Roman" w:eastAsia="宋体-简" w:hAnsi="Times New Roman" w:cs="Times New Roman"/>
          </w:rPr>
          <w:delText>第二</w:delText>
        </w:r>
      </w:del>
      <w:r w:rsidRPr="00F4103F">
        <w:rPr>
          <w:rFonts w:ascii="Times New Roman" w:eastAsia="宋体-简" w:hAnsi="Times New Roman" w:cs="Times New Roman"/>
        </w:rPr>
        <w:t>项意思一致。其余选项的意思分别是</w:t>
      </w:r>
      <w:r w:rsidRPr="00F4103F">
        <w:rPr>
          <w:rFonts w:ascii="Times New Roman" w:eastAsia="宋体-简" w:hAnsi="Times New Roman" w:cs="Times New Roman"/>
        </w:rPr>
        <w:t>“</w:t>
      </w:r>
      <w:r w:rsidRPr="00F4103F">
        <w:rPr>
          <w:rFonts w:ascii="Times New Roman" w:eastAsia="宋体-简" w:hAnsi="Times New Roman" w:cs="Times New Roman"/>
        </w:rPr>
        <w:t>密集</w:t>
      </w:r>
      <w:ins w:id="48" w:author="欣鑫 徐" w:date="2016-07-13T16:00:00Z">
        <w:r w:rsidR="002D513B">
          <w:rPr>
            <w:rFonts w:ascii="Times New Roman" w:eastAsia="宋体-简" w:hAnsi="Times New Roman" w:cs="Times New Roman" w:hint="eastAsia"/>
          </w:rPr>
          <w:t>的</w:t>
        </w:r>
      </w:ins>
      <w:r w:rsidRPr="00F4103F">
        <w:rPr>
          <w:rFonts w:ascii="Times New Roman" w:eastAsia="宋体-简" w:hAnsi="Times New Roman" w:cs="Times New Roman"/>
        </w:rPr>
        <w:t>”</w:t>
      </w:r>
      <w:r w:rsidRPr="00F4103F">
        <w:rPr>
          <w:rFonts w:ascii="Times New Roman" w:eastAsia="宋体-简" w:hAnsi="Times New Roman" w:cs="Times New Roman"/>
        </w:rPr>
        <w:t>、</w:t>
      </w:r>
      <w:r w:rsidRPr="00F4103F">
        <w:rPr>
          <w:rFonts w:ascii="Times New Roman" w:eastAsia="宋体-简" w:hAnsi="Times New Roman" w:cs="Times New Roman"/>
        </w:rPr>
        <w:t>“</w:t>
      </w:r>
      <w:r w:rsidRPr="00F4103F">
        <w:rPr>
          <w:rFonts w:ascii="Times New Roman" w:eastAsia="宋体-简" w:hAnsi="Times New Roman" w:cs="Times New Roman"/>
        </w:rPr>
        <w:t>大的</w:t>
      </w:r>
      <w:r w:rsidRPr="00F4103F">
        <w:rPr>
          <w:rFonts w:ascii="Times New Roman" w:eastAsia="宋体-简" w:hAnsi="Times New Roman" w:cs="Times New Roman"/>
        </w:rPr>
        <w:t>”</w:t>
      </w:r>
      <w:r w:rsidRPr="00F4103F">
        <w:rPr>
          <w:rFonts w:ascii="Times New Roman" w:eastAsia="宋体-简" w:hAnsi="Times New Roman" w:cs="Times New Roman"/>
        </w:rPr>
        <w:t>和</w:t>
      </w:r>
      <w:r w:rsidRPr="00F4103F">
        <w:rPr>
          <w:rFonts w:ascii="Times New Roman" w:eastAsia="宋体-简" w:hAnsi="Times New Roman" w:cs="Times New Roman"/>
        </w:rPr>
        <w:t>“</w:t>
      </w:r>
      <w:r w:rsidRPr="00F4103F">
        <w:rPr>
          <w:rFonts w:ascii="Times New Roman" w:eastAsia="宋体-简" w:hAnsi="Times New Roman" w:cs="Times New Roman"/>
        </w:rPr>
        <w:t>活跃的</w:t>
      </w:r>
      <w:r w:rsidRPr="00F4103F">
        <w:rPr>
          <w:rFonts w:ascii="Times New Roman" w:eastAsia="宋体-简" w:hAnsi="Times New Roman" w:cs="Times New Roman"/>
        </w:rPr>
        <w:t>”</w:t>
      </w:r>
      <w:r w:rsidRPr="00F4103F">
        <w:rPr>
          <w:rFonts w:ascii="Times New Roman" w:eastAsia="宋体-简" w:hAnsi="Times New Roman" w:cs="Times New Roman"/>
        </w:rPr>
        <w:t>。</w:t>
      </w:r>
      <w:ins w:id="49" w:author="欣鑫 徐" w:date="2016-07-13T16:01:00Z">
        <w:r w:rsidR="000073C0">
          <w:rPr>
            <w:rFonts w:ascii="Times New Roman" w:eastAsia="宋体-简" w:hAnsi="Times New Roman" w:cs="Times New Roman" w:hint="eastAsia"/>
          </w:rPr>
          <w:t>从前后文来说，后半句提到的是温度问题，关于</w:t>
        </w:r>
        <w:r w:rsidR="000073C0">
          <w:rPr>
            <w:rFonts w:ascii="Times New Roman" w:eastAsia="宋体-简" w:hAnsi="Times New Roman" w:cs="Times New Roman" w:hint="eastAsia"/>
          </w:rPr>
          <w:t>early sun</w:t>
        </w:r>
        <w:r w:rsidR="000073C0">
          <w:rPr>
            <w:rFonts w:ascii="Times New Roman" w:eastAsia="宋体-简" w:hAnsi="Times New Roman" w:cs="Times New Roman" w:hint="eastAsia"/>
          </w:rPr>
          <w:t>的一个属性，是和温度有关的，就是</w:t>
        </w:r>
      </w:ins>
      <w:ins w:id="50" w:author="欣鑫 徐" w:date="2016-07-13T16:02:00Z">
        <w:r w:rsidR="000073C0">
          <w:rPr>
            <w:rFonts w:ascii="Times New Roman" w:eastAsia="宋体-简" w:hAnsi="Times New Roman" w:cs="Times New Roman" w:hint="eastAsia"/>
          </w:rPr>
          <w:t>光照。</w:t>
        </w:r>
      </w:ins>
    </w:p>
    <w:p w14:paraId="16B99C83" w14:textId="77777777" w:rsidR="009B18D4" w:rsidRPr="007C2B96" w:rsidRDefault="009B18D4" w:rsidP="009B18D4">
      <w:pPr>
        <w:spacing w:line="400" w:lineRule="exact"/>
        <w:rPr>
          <w:rFonts w:ascii="Times New Roman" w:eastAsia="宋体-简" w:hAnsi="Times New Roman" w:cs="Times New Roman"/>
          <w:b/>
          <w:bCs/>
        </w:rPr>
      </w:pPr>
    </w:p>
    <w:p w14:paraId="69B5F9B8" w14:textId="0D66557B" w:rsidR="009B18D4" w:rsidRPr="007C2B96" w:rsidRDefault="000073C0" w:rsidP="009B18D4">
      <w:pPr>
        <w:spacing w:line="400" w:lineRule="exact"/>
        <w:rPr>
          <w:rFonts w:ascii="Times New Roman" w:eastAsia="宋体-简" w:hAnsi="Times New Roman" w:cs="Times New Roman"/>
          <w:b/>
          <w:bCs/>
        </w:rPr>
      </w:pPr>
      <w:ins w:id="51" w:author="欣鑫 徐" w:date="2016-07-13T16:02:00Z">
        <w:r>
          <w:rPr>
            <w:rFonts w:ascii="Times New Roman" w:eastAsia="宋体-简" w:hAnsi="Times New Roman" w:cs="Times New Roman" w:hint="eastAsia"/>
            <w:b/>
            <w:bCs/>
          </w:rPr>
          <w:t>Q5</w:t>
        </w:r>
      </w:ins>
      <w:del w:id="52" w:author="欣鑫 徐" w:date="2016-07-13T16:02:00Z">
        <w:r w:rsidR="009B18D4" w:rsidDel="000073C0">
          <w:rPr>
            <w:rFonts w:ascii="Times New Roman" w:eastAsia="宋体-简" w:hAnsi="Times New Roman" w:cs="Times New Roman" w:hint="eastAsia"/>
            <w:b/>
            <w:bCs/>
          </w:rPr>
          <w:delText>5</w:delText>
        </w:r>
      </w:del>
    </w:p>
    <w:p w14:paraId="053A0787" w14:textId="251E8CF8" w:rsidR="009B18D4" w:rsidRPr="007C2B96" w:rsidRDefault="000073C0" w:rsidP="009B18D4">
      <w:pPr>
        <w:spacing w:line="400" w:lineRule="exact"/>
        <w:rPr>
          <w:rFonts w:ascii="Times New Roman" w:eastAsia="宋体-简" w:hAnsi="Times New Roman" w:cs="Times New Roman"/>
        </w:rPr>
      </w:pPr>
      <w:ins w:id="53" w:author="欣鑫 徐" w:date="2016-07-13T16:02:00Z">
        <w:r>
          <w:rPr>
            <w:rFonts w:ascii="Times New Roman" w:eastAsia="宋体-简" w:hAnsi="Times New Roman" w:cs="Times New Roman" w:hint="eastAsia"/>
          </w:rPr>
          <w:t>正确答案：</w:t>
        </w:r>
        <w:r>
          <w:rPr>
            <w:rFonts w:ascii="Times New Roman" w:eastAsia="宋体-简" w:hAnsi="Times New Roman" w:cs="Times New Roman" w:hint="eastAsia"/>
          </w:rPr>
          <w:t>C</w:t>
        </w:r>
      </w:ins>
      <w:del w:id="54" w:author="欣鑫 徐" w:date="2016-07-13T16:02:00Z">
        <w:r w:rsidR="009B18D4" w:rsidDel="000073C0">
          <w:rPr>
            <w:rFonts w:ascii="Times New Roman" w:eastAsia="宋体-简" w:hAnsi="Times New Roman" w:cs="Times New Roman"/>
          </w:rPr>
          <w:delText>选择第</w:delText>
        </w:r>
        <w:r w:rsidR="009B18D4" w:rsidDel="000073C0">
          <w:rPr>
            <w:rFonts w:ascii="Times New Roman" w:eastAsia="宋体-简" w:hAnsi="Times New Roman" w:cs="Times New Roman" w:hint="eastAsia"/>
          </w:rPr>
          <w:delText>三</w:delText>
        </w:r>
        <w:r w:rsidR="009B18D4" w:rsidRPr="007C2B96" w:rsidDel="000073C0">
          <w:rPr>
            <w:rFonts w:ascii="Times New Roman" w:eastAsia="宋体-简" w:hAnsi="Times New Roman" w:cs="Times New Roman"/>
          </w:rPr>
          <w:delText>项。</w:delText>
        </w:r>
      </w:del>
    </w:p>
    <w:p w14:paraId="1E3F66F0" w14:textId="7719F9F2"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高亮文本的主干含义是，地球碳含量依然丰富，只不过大部分不是存在于</w:t>
      </w:r>
      <w:r w:rsidRPr="00F4103F">
        <w:rPr>
          <w:rFonts w:ascii="Times New Roman" w:eastAsia="宋体-简" w:hAnsi="Times New Roman" w:cs="Times New Roman"/>
        </w:rPr>
        <w:lastRenderedPageBreak/>
        <w:t>大气中，而是海洋、岩石的含碳化合物中</w:t>
      </w:r>
      <w:ins w:id="55" w:author="欣鑫 徐" w:date="2016-07-13T16:03:00Z">
        <w:r w:rsidR="006F4575">
          <w:rPr>
            <w:rFonts w:ascii="Times New Roman" w:eastAsia="宋体-简" w:hAnsi="Times New Roman" w:cs="Times New Roman" w:hint="eastAsia"/>
          </w:rPr>
          <w:t>，将句子简化一下，就是：</w:t>
        </w:r>
      </w:ins>
      <w:ins w:id="56" w:author="欣鑫 徐" w:date="2016-07-13T16:04:00Z">
        <w:r w:rsidR="006F4575" w:rsidRPr="006F4575">
          <w:rPr>
            <w:rFonts w:ascii="Times New Roman" w:eastAsia="宋体-简" w:hAnsi="Times New Roman" w:cs="Times New Roman"/>
          </w:rPr>
          <w:t>The answer to the first question is that carbon dioxide is still found in abundance on Earth</w:t>
        </w:r>
        <w:r w:rsidR="006F4575">
          <w:rPr>
            <w:rFonts w:ascii="Times New Roman" w:eastAsia="宋体-简" w:hAnsi="Times New Roman" w:cs="Times New Roman" w:hint="eastAsia"/>
          </w:rPr>
          <w:t>，</w:t>
        </w:r>
        <w:r w:rsidR="006F4575" w:rsidRPr="006F4575">
          <w:rPr>
            <w:rFonts w:ascii="Times New Roman" w:eastAsia="宋体-简" w:hAnsi="Times New Roman" w:cs="Times New Roman"/>
          </w:rPr>
          <w:t>either dissolved in the oceans or chemically bound into carbonate rocks</w:t>
        </w:r>
        <w:r w:rsidR="006F4575">
          <w:rPr>
            <w:rFonts w:ascii="Times New Roman" w:eastAsia="宋体-简" w:hAnsi="Times New Roman" w:cs="Times New Roman" w:hint="eastAsia"/>
          </w:rPr>
          <w:t xml:space="preserve">. </w:t>
        </w:r>
      </w:ins>
      <w:del w:id="57" w:author="欣鑫 徐" w:date="2016-07-13T16:03:00Z">
        <w:r w:rsidRPr="00F4103F" w:rsidDel="006F4575">
          <w:rPr>
            <w:rFonts w:ascii="Times New Roman" w:eastAsia="宋体-简" w:hAnsi="Times New Roman" w:cs="Times New Roman"/>
          </w:rPr>
          <w:delText>。</w:delText>
        </w:r>
      </w:del>
      <w:ins w:id="58" w:author="欣鑫 徐" w:date="2016-07-13T16:03:00Z">
        <w:r w:rsidR="006F4575">
          <w:rPr>
            <w:rFonts w:ascii="Times New Roman" w:eastAsia="宋体-简" w:hAnsi="Times New Roman" w:cs="Times New Roman" w:hint="eastAsia"/>
          </w:rPr>
          <w:t>C</w:t>
        </w:r>
        <w:r w:rsidR="006F4575">
          <w:rPr>
            <w:rFonts w:ascii="Times New Roman" w:eastAsia="宋体-简" w:hAnsi="Times New Roman" w:cs="Times New Roman" w:hint="eastAsia"/>
          </w:rPr>
          <w:t>选</w:t>
        </w:r>
      </w:ins>
      <w:del w:id="59" w:author="欣鑫 徐" w:date="2016-07-13T16:03:00Z">
        <w:r w:rsidRPr="00F4103F" w:rsidDel="006F4575">
          <w:rPr>
            <w:rFonts w:ascii="Times New Roman" w:eastAsia="宋体-简" w:hAnsi="Times New Roman" w:cs="Times New Roman"/>
          </w:rPr>
          <w:delText>第三</w:delText>
        </w:r>
      </w:del>
      <w:r w:rsidRPr="00F4103F">
        <w:rPr>
          <w:rFonts w:ascii="Times New Roman" w:eastAsia="宋体-简" w:hAnsi="Times New Roman" w:cs="Times New Roman"/>
        </w:rPr>
        <w:t>项转述正确。</w:t>
      </w:r>
      <w:ins w:id="60" w:author="欣鑫 徐" w:date="2016-07-13T16:05:00Z">
        <w:r w:rsidR="006F4575">
          <w:rPr>
            <w:rFonts w:ascii="Times New Roman" w:eastAsia="宋体-简" w:hAnsi="Times New Roman" w:cs="Times New Roman" w:hint="eastAsia"/>
          </w:rPr>
          <w:t>A</w:t>
        </w:r>
        <w:r w:rsidR="006F4575">
          <w:rPr>
            <w:rFonts w:ascii="Times New Roman" w:eastAsia="宋体-简" w:hAnsi="Times New Roman" w:cs="Times New Roman" w:hint="eastAsia"/>
          </w:rPr>
          <w:t>选</w:t>
        </w:r>
      </w:ins>
      <w:del w:id="61" w:author="欣鑫 徐" w:date="2016-07-13T16:05:00Z">
        <w:r w:rsidRPr="00F4103F" w:rsidDel="006F4575">
          <w:rPr>
            <w:rFonts w:ascii="Times New Roman" w:eastAsia="宋体-简" w:hAnsi="Times New Roman" w:cs="Times New Roman"/>
          </w:rPr>
          <w:delText>第一</w:delText>
        </w:r>
      </w:del>
      <w:r w:rsidRPr="00F4103F">
        <w:rPr>
          <w:rFonts w:ascii="Times New Roman" w:eastAsia="宋体-简" w:hAnsi="Times New Roman" w:cs="Times New Roman"/>
        </w:rPr>
        <w:t>项错误，本句话不是提出问题而是解答问题</w:t>
      </w:r>
      <w:ins w:id="62" w:author="欣鑫 徐" w:date="2016-07-13T16:06:00Z">
        <w:r w:rsidR="00043013">
          <w:rPr>
            <w:rFonts w:ascii="Times New Roman" w:eastAsia="宋体-简" w:hAnsi="Times New Roman" w:cs="Times New Roman" w:hint="eastAsia"/>
          </w:rPr>
          <w:t>，</w:t>
        </w:r>
        <w:r w:rsidR="00043013">
          <w:rPr>
            <w:rFonts w:ascii="Times New Roman" w:eastAsia="宋体-简" w:hAnsi="Times New Roman" w:cs="Times New Roman" w:hint="eastAsia"/>
          </w:rPr>
          <w:t>A</w:t>
        </w:r>
        <w:r w:rsidR="00043013">
          <w:rPr>
            <w:rFonts w:ascii="Times New Roman" w:eastAsia="宋体-简" w:hAnsi="Times New Roman" w:cs="Times New Roman" w:hint="eastAsia"/>
          </w:rPr>
          <w:t>选项的意思是</w:t>
        </w:r>
      </w:ins>
      <w:ins w:id="63" w:author="欣鑫 徐" w:date="2016-07-13T16:08:00Z">
        <w:r w:rsidR="00F23176">
          <w:rPr>
            <w:rFonts w:ascii="Times New Roman" w:eastAsia="宋体-简" w:hAnsi="Times New Roman" w:cs="Times New Roman" w:hint="eastAsia"/>
          </w:rPr>
          <w:t>：</w:t>
        </w:r>
      </w:ins>
      <w:ins w:id="64" w:author="欣鑫 徐" w:date="2016-07-13T16:07:00Z">
        <w:r w:rsidR="00043013">
          <w:rPr>
            <w:rFonts w:ascii="Times New Roman" w:eastAsia="宋体-简" w:hAnsi="Times New Roman" w:cs="Times New Roman" w:hint="eastAsia"/>
          </w:rPr>
          <w:t>要被回答的问题是……；</w:t>
        </w:r>
      </w:ins>
      <w:del w:id="65" w:author="欣鑫 徐" w:date="2016-07-13T16:07:00Z">
        <w:r w:rsidRPr="00F4103F" w:rsidDel="00043013">
          <w:rPr>
            <w:rFonts w:ascii="Times New Roman" w:eastAsia="宋体-简" w:hAnsi="Times New Roman" w:cs="Times New Roman"/>
          </w:rPr>
          <w:delText>。</w:delText>
        </w:r>
      </w:del>
      <w:ins w:id="66" w:author="欣鑫 徐" w:date="2016-07-13T16:07:00Z">
        <w:r w:rsidR="00043013">
          <w:rPr>
            <w:rFonts w:ascii="Times New Roman" w:eastAsia="宋体-简" w:hAnsi="Times New Roman" w:cs="Times New Roman" w:hint="eastAsia"/>
          </w:rPr>
          <w:t>B</w:t>
        </w:r>
        <w:r w:rsidR="00043013">
          <w:rPr>
            <w:rFonts w:ascii="Times New Roman" w:eastAsia="宋体-简" w:hAnsi="Times New Roman" w:cs="Times New Roman" w:hint="eastAsia"/>
          </w:rPr>
          <w:t>选</w:t>
        </w:r>
      </w:ins>
      <w:del w:id="67" w:author="欣鑫 徐" w:date="2016-07-13T16:07:00Z">
        <w:r w:rsidRPr="00F4103F" w:rsidDel="00043013">
          <w:rPr>
            <w:rFonts w:ascii="Times New Roman" w:eastAsia="宋体-简" w:hAnsi="Times New Roman" w:cs="Times New Roman"/>
          </w:rPr>
          <w:delText>第二</w:delText>
        </w:r>
      </w:del>
      <w:r w:rsidRPr="00F4103F">
        <w:rPr>
          <w:rFonts w:ascii="Times New Roman" w:eastAsia="宋体-简" w:hAnsi="Times New Roman" w:cs="Times New Roman"/>
        </w:rPr>
        <w:t>项</w:t>
      </w:r>
      <w:r w:rsidRPr="00F4103F">
        <w:rPr>
          <w:rFonts w:ascii="Times New Roman" w:eastAsia="宋体-简" w:hAnsi="Times New Roman" w:cs="Times New Roman"/>
        </w:rPr>
        <w:t>“is more often found”</w:t>
      </w:r>
      <w:r w:rsidRPr="00F4103F">
        <w:rPr>
          <w:rFonts w:ascii="Times New Roman" w:eastAsia="宋体-简" w:hAnsi="Times New Roman" w:cs="Times New Roman"/>
        </w:rPr>
        <w:t>无中生有</w:t>
      </w:r>
      <w:ins w:id="68" w:author="欣鑫 徐" w:date="2016-07-13T16:08:00Z">
        <w:r w:rsidR="00F23176">
          <w:rPr>
            <w:rFonts w:ascii="Times New Roman" w:eastAsia="宋体-简" w:hAnsi="Times New Roman" w:cs="Times New Roman" w:hint="eastAsia"/>
          </w:rPr>
          <w:t>；</w:t>
        </w:r>
      </w:ins>
      <w:del w:id="69" w:author="欣鑫 徐" w:date="2016-07-13T16:08:00Z">
        <w:r w:rsidRPr="00F4103F" w:rsidDel="00F23176">
          <w:rPr>
            <w:rFonts w:ascii="Times New Roman" w:eastAsia="宋体-简" w:hAnsi="Times New Roman" w:cs="Times New Roman"/>
          </w:rPr>
          <w:delText>。</w:delText>
        </w:r>
      </w:del>
      <w:r w:rsidRPr="00F4103F">
        <w:rPr>
          <w:rFonts w:ascii="Times New Roman" w:eastAsia="宋体-简" w:hAnsi="Times New Roman" w:cs="Times New Roman"/>
        </w:rPr>
        <w:t>第四项</w:t>
      </w:r>
      <w:r w:rsidRPr="00F4103F">
        <w:rPr>
          <w:rFonts w:ascii="Times New Roman" w:eastAsia="宋体-简" w:hAnsi="Times New Roman" w:cs="Times New Roman"/>
        </w:rPr>
        <w:t>“used up”</w:t>
      </w:r>
      <w:r w:rsidRPr="00F4103F">
        <w:rPr>
          <w:rFonts w:ascii="Times New Roman" w:eastAsia="宋体-简" w:hAnsi="Times New Roman" w:cs="Times New Roman"/>
        </w:rPr>
        <w:t>错误。</w:t>
      </w:r>
    </w:p>
    <w:p w14:paraId="015CD511" w14:textId="77777777" w:rsidR="009B18D4" w:rsidRPr="007C2B96" w:rsidRDefault="009B18D4" w:rsidP="009B18D4">
      <w:pPr>
        <w:spacing w:line="400" w:lineRule="exact"/>
        <w:rPr>
          <w:rFonts w:ascii="Times New Roman" w:eastAsia="宋体-简" w:hAnsi="Times New Roman" w:cs="Times New Roman"/>
          <w:b/>
          <w:bCs/>
        </w:rPr>
      </w:pPr>
    </w:p>
    <w:p w14:paraId="6166926A" w14:textId="179129A3" w:rsidR="009B18D4" w:rsidRPr="007C2B96" w:rsidRDefault="00F23176" w:rsidP="009B18D4">
      <w:pPr>
        <w:spacing w:line="400" w:lineRule="exact"/>
        <w:rPr>
          <w:rFonts w:ascii="Times New Roman" w:eastAsia="宋体-简" w:hAnsi="Times New Roman" w:cs="Times New Roman"/>
          <w:b/>
          <w:bCs/>
        </w:rPr>
      </w:pPr>
      <w:ins w:id="70" w:author="欣鑫 徐" w:date="2016-07-13T16:08:00Z">
        <w:r>
          <w:rPr>
            <w:rFonts w:ascii="Times New Roman" w:eastAsia="宋体-简" w:hAnsi="Times New Roman" w:cs="Times New Roman" w:hint="eastAsia"/>
            <w:b/>
            <w:bCs/>
          </w:rPr>
          <w:t>Q6</w:t>
        </w:r>
      </w:ins>
      <w:del w:id="71" w:author="欣鑫 徐" w:date="2016-07-13T16:08:00Z">
        <w:r w:rsidR="009B18D4" w:rsidDel="00F23176">
          <w:rPr>
            <w:rFonts w:ascii="Times New Roman" w:eastAsia="宋体-简" w:hAnsi="Times New Roman" w:cs="Times New Roman" w:hint="eastAsia"/>
            <w:b/>
            <w:bCs/>
          </w:rPr>
          <w:delText>6</w:delText>
        </w:r>
      </w:del>
    </w:p>
    <w:p w14:paraId="370BD0EA" w14:textId="01F452C2" w:rsidR="009B18D4" w:rsidRPr="007C2B96" w:rsidRDefault="00F23176" w:rsidP="009B18D4">
      <w:pPr>
        <w:spacing w:line="400" w:lineRule="exact"/>
        <w:rPr>
          <w:rFonts w:ascii="Times New Roman" w:eastAsia="宋体-简" w:hAnsi="Times New Roman" w:cs="Times New Roman"/>
        </w:rPr>
      </w:pPr>
      <w:ins w:id="72" w:author="欣鑫 徐" w:date="2016-07-13T16:08:00Z">
        <w:r>
          <w:rPr>
            <w:rFonts w:ascii="Times New Roman" w:eastAsia="宋体-简" w:hAnsi="Times New Roman" w:cs="Times New Roman" w:hint="eastAsia"/>
          </w:rPr>
          <w:t>正确答案</w:t>
        </w:r>
      </w:ins>
      <w:ins w:id="73" w:author="欣鑫 徐" w:date="2016-07-13T16:09:00Z">
        <w:r>
          <w:rPr>
            <w:rFonts w:ascii="Times New Roman" w:eastAsia="宋体-简" w:hAnsi="Times New Roman" w:cs="Times New Roman" w:hint="eastAsia"/>
          </w:rPr>
          <w:t>：</w:t>
        </w:r>
      </w:ins>
      <w:ins w:id="74" w:author="欣鑫 徐" w:date="2016-07-13T16:13:00Z">
        <w:r w:rsidR="009463D3">
          <w:rPr>
            <w:rFonts w:ascii="Times New Roman" w:eastAsia="宋体-简" w:hAnsi="Times New Roman" w:cs="Times New Roman" w:hint="eastAsia"/>
          </w:rPr>
          <w:t>B</w:t>
        </w:r>
      </w:ins>
      <w:del w:id="75" w:author="欣鑫 徐" w:date="2016-07-13T16:08:00Z">
        <w:r w:rsidR="009B18D4" w:rsidDel="00F23176">
          <w:rPr>
            <w:rFonts w:ascii="Times New Roman" w:eastAsia="宋体-简" w:hAnsi="Times New Roman" w:cs="Times New Roman"/>
          </w:rPr>
          <w:delText>选择第</w:delText>
        </w:r>
        <w:r w:rsidR="009B18D4" w:rsidDel="00F23176">
          <w:rPr>
            <w:rFonts w:ascii="Times New Roman" w:eastAsia="宋体-简" w:hAnsi="Times New Roman" w:cs="Times New Roman" w:hint="eastAsia"/>
          </w:rPr>
          <w:delText>三</w:delText>
        </w:r>
        <w:r w:rsidR="009B18D4" w:rsidRPr="007C2B96" w:rsidDel="00F23176">
          <w:rPr>
            <w:rFonts w:ascii="Times New Roman" w:eastAsia="宋体-简" w:hAnsi="Times New Roman" w:cs="Times New Roman"/>
          </w:rPr>
          <w:delText>项</w:delText>
        </w:r>
      </w:del>
    </w:p>
    <w:p w14:paraId="5B5A6F3B" w14:textId="6BF73CE8" w:rsidR="009B18D4" w:rsidRPr="00C03242"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对应</w:t>
      </w:r>
      <w:r w:rsidRPr="00F4103F">
        <w:rPr>
          <w:rFonts w:ascii="Times New Roman" w:eastAsia="宋体-简" w:hAnsi="Times New Roman" w:cs="Times New Roman"/>
        </w:rPr>
        <w:t>“Just as on present-day Earth, the oceans of Venus limited the amount of atmospheric carbon dioxide by dissolving it in the oceans and binding it up in carbonate rocks”</w:t>
      </w:r>
      <w:r w:rsidRPr="00F4103F">
        <w:rPr>
          <w:rFonts w:ascii="Times New Roman" w:eastAsia="宋体-简" w:hAnsi="Times New Roman" w:cs="Times New Roman"/>
        </w:rPr>
        <w:t>，说明早期金星二氧化碳含量较低的原因与地球类似，都是被海洋和岩石</w:t>
      </w:r>
      <w:ins w:id="76" w:author="欣鑫 徐" w:date="2016-07-13T16:11:00Z">
        <w:r w:rsidR="00CE226A">
          <w:rPr>
            <w:rFonts w:ascii="Times New Roman" w:eastAsia="宋体-简" w:hAnsi="Times New Roman" w:cs="Times New Roman" w:hint="eastAsia"/>
          </w:rPr>
          <w:t>溶解</w:t>
        </w:r>
      </w:ins>
      <w:del w:id="77" w:author="欣鑫 徐" w:date="2016-07-13T16:11:00Z">
        <w:r w:rsidRPr="00F4103F" w:rsidDel="00CE226A">
          <w:rPr>
            <w:rFonts w:ascii="Times New Roman" w:eastAsia="宋体-简" w:hAnsi="Times New Roman" w:cs="Times New Roman"/>
          </w:rPr>
          <w:delText>吸收</w:delText>
        </w:r>
      </w:del>
      <w:r w:rsidRPr="00F4103F">
        <w:rPr>
          <w:rFonts w:ascii="Times New Roman" w:eastAsia="宋体-简" w:hAnsi="Times New Roman" w:cs="Times New Roman"/>
        </w:rPr>
        <w:t>。</w:t>
      </w:r>
      <w:ins w:id="78" w:author="欣鑫 徐" w:date="2016-07-13T16:12:00Z">
        <w:r w:rsidR="009463D3">
          <w:rPr>
            <w:rFonts w:ascii="Times New Roman" w:eastAsia="宋体-简" w:hAnsi="Times New Roman" w:cs="Times New Roman" w:hint="eastAsia"/>
          </w:rPr>
          <w:t>这道题的答案定位比较容易，其他选项容易排除。</w:t>
        </w:r>
      </w:ins>
      <w:del w:id="79" w:author="欣鑫 徐" w:date="2016-07-13T16:12:00Z">
        <w:r w:rsidRPr="00F4103F" w:rsidDel="009463D3">
          <w:rPr>
            <w:rFonts w:ascii="Times New Roman" w:eastAsia="宋体-简" w:hAnsi="Times New Roman" w:cs="Times New Roman"/>
          </w:rPr>
          <w:delText>相应其余选项错误。</w:delText>
        </w:r>
      </w:del>
    </w:p>
    <w:p w14:paraId="376A1C8D" w14:textId="77777777" w:rsidR="009B18D4" w:rsidRPr="007C2B96" w:rsidRDefault="009B18D4" w:rsidP="009B18D4">
      <w:pPr>
        <w:spacing w:line="400" w:lineRule="exact"/>
        <w:rPr>
          <w:rFonts w:ascii="Times New Roman" w:eastAsia="宋体-简" w:hAnsi="Times New Roman" w:cs="Times New Roman"/>
          <w:b/>
          <w:bCs/>
        </w:rPr>
      </w:pPr>
    </w:p>
    <w:p w14:paraId="6C90BAD5" w14:textId="77777777" w:rsidR="009463D3" w:rsidRDefault="009463D3" w:rsidP="009B18D4">
      <w:pPr>
        <w:spacing w:line="400" w:lineRule="exact"/>
        <w:rPr>
          <w:ins w:id="80" w:author="欣鑫 徐" w:date="2016-07-13T16:12:00Z"/>
          <w:rFonts w:ascii="Times New Roman" w:eastAsia="宋体-简" w:hAnsi="Times New Roman" w:cs="Times New Roman"/>
          <w:b/>
          <w:bCs/>
        </w:rPr>
      </w:pPr>
      <w:ins w:id="81" w:author="欣鑫 徐" w:date="2016-07-13T16:12:00Z">
        <w:r>
          <w:rPr>
            <w:rFonts w:ascii="Times New Roman" w:eastAsia="宋体-简" w:hAnsi="Times New Roman" w:cs="Times New Roman" w:hint="eastAsia"/>
            <w:b/>
            <w:bCs/>
          </w:rPr>
          <w:t>Q7</w:t>
        </w:r>
      </w:ins>
    </w:p>
    <w:p w14:paraId="7CD61932" w14:textId="0CC7CC57" w:rsidR="009B18D4" w:rsidRPr="007C2B96" w:rsidDel="00F05892" w:rsidRDefault="00F05892" w:rsidP="009B18D4">
      <w:pPr>
        <w:spacing w:line="400" w:lineRule="exact"/>
        <w:rPr>
          <w:del w:id="82" w:author="欣鑫 徐" w:date="2016-07-13T16:13:00Z"/>
          <w:rFonts w:ascii="Times New Roman" w:eastAsia="宋体-简" w:hAnsi="Times New Roman" w:cs="Times New Roman"/>
          <w:b/>
          <w:bCs/>
        </w:rPr>
      </w:pPr>
      <w:ins w:id="83" w:author="欣鑫 徐" w:date="2016-07-13T16:13:00Z">
        <w:r>
          <w:rPr>
            <w:rFonts w:ascii="Times New Roman" w:eastAsia="宋体-简" w:hAnsi="Times New Roman" w:cs="Times New Roman" w:hint="eastAsia"/>
            <w:b/>
            <w:bCs/>
          </w:rPr>
          <w:t>正确答案：</w:t>
        </w:r>
      </w:ins>
      <w:ins w:id="84" w:author="欣鑫 徐" w:date="2016-07-13T16:14:00Z">
        <w:r w:rsidR="00F44489">
          <w:rPr>
            <w:rFonts w:ascii="Times New Roman" w:eastAsia="宋体-简" w:hAnsi="Times New Roman" w:cs="Times New Roman" w:hint="eastAsia"/>
            <w:b/>
            <w:bCs/>
          </w:rPr>
          <w:t>A</w:t>
        </w:r>
      </w:ins>
      <w:del w:id="85" w:author="欣鑫 徐" w:date="2016-07-13T16:12:00Z">
        <w:r w:rsidR="009B18D4" w:rsidDel="009463D3">
          <w:rPr>
            <w:rFonts w:ascii="Times New Roman" w:eastAsia="宋体-简" w:hAnsi="Times New Roman" w:cs="Times New Roman" w:hint="eastAsia"/>
            <w:b/>
            <w:bCs/>
          </w:rPr>
          <w:delText>7</w:delText>
        </w:r>
      </w:del>
    </w:p>
    <w:p w14:paraId="3C919A69" w14:textId="77777777" w:rsidR="009B18D4" w:rsidRPr="007C2B96" w:rsidRDefault="009B18D4" w:rsidP="009B18D4">
      <w:pPr>
        <w:spacing w:line="400" w:lineRule="exact"/>
        <w:rPr>
          <w:rFonts w:ascii="Times New Roman" w:eastAsia="宋体-简" w:hAnsi="Times New Roman" w:cs="Times New Roman"/>
        </w:rPr>
      </w:pPr>
      <w:del w:id="86" w:author="欣鑫 徐" w:date="2016-07-13T16:13:00Z">
        <w:r w:rsidRPr="007C2B96" w:rsidDel="00F05892">
          <w:rPr>
            <w:rFonts w:ascii="Times New Roman" w:eastAsia="宋体-简" w:hAnsi="Times New Roman" w:cs="Times New Roman"/>
          </w:rPr>
          <w:delText>选择第一项。</w:delText>
        </w:r>
      </w:del>
    </w:p>
    <w:p w14:paraId="38DD82BD" w14:textId="56304C85"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这句话的大意是，金星海洋的消失导致海洋</w:t>
      </w:r>
      <w:ins w:id="87" w:author="欣鑫 徐" w:date="2016-07-13T16:14:00Z">
        <w:r w:rsidR="00F44489">
          <w:rPr>
            <w:rFonts w:ascii="Times New Roman" w:eastAsia="宋体-简" w:hAnsi="Times New Roman" w:cs="Times New Roman" w:hint="eastAsia"/>
          </w:rPr>
          <w:t>溶解</w:t>
        </w:r>
      </w:ins>
      <w:del w:id="88" w:author="欣鑫 徐" w:date="2016-07-13T16:14:00Z">
        <w:r w:rsidRPr="00F4103F" w:rsidDel="00F44489">
          <w:rPr>
            <w:rFonts w:ascii="Times New Roman" w:eastAsia="宋体-简" w:hAnsi="Times New Roman" w:cs="Times New Roman"/>
          </w:rPr>
          <w:delText>吸收</w:delText>
        </w:r>
      </w:del>
      <w:r w:rsidRPr="00F4103F">
        <w:rPr>
          <w:rFonts w:ascii="Times New Roman" w:eastAsia="宋体-简" w:hAnsi="Times New Roman" w:cs="Times New Roman"/>
        </w:rPr>
        <w:t>二氧化碳的机制也消失了。这里的</w:t>
      </w:r>
      <w:r w:rsidRPr="00F4103F">
        <w:rPr>
          <w:rFonts w:ascii="Times New Roman" w:eastAsia="宋体-简" w:hAnsi="Times New Roman" w:cs="Times New Roman"/>
        </w:rPr>
        <w:t>“mechanism”</w:t>
      </w:r>
      <w:r w:rsidRPr="00F4103F">
        <w:rPr>
          <w:rFonts w:ascii="Times New Roman" w:eastAsia="宋体-简" w:hAnsi="Times New Roman" w:cs="Times New Roman"/>
        </w:rPr>
        <w:t>意为</w:t>
      </w:r>
      <w:r w:rsidRPr="00F4103F">
        <w:rPr>
          <w:rFonts w:ascii="Times New Roman" w:eastAsia="宋体-简" w:hAnsi="Times New Roman" w:cs="Times New Roman"/>
        </w:rPr>
        <w:t>“</w:t>
      </w:r>
      <w:r w:rsidRPr="00F4103F">
        <w:rPr>
          <w:rFonts w:ascii="Times New Roman" w:eastAsia="宋体-简" w:hAnsi="Times New Roman" w:cs="Times New Roman"/>
        </w:rPr>
        <w:t>机制</w:t>
      </w:r>
      <w:r w:rsidRPr="00F4103F">
        <w:rPr>
          <w:rFonts w:ascii="Times New Roman" w:eastAsia="宋体-简" w:hAnsi="Times New Roman" w:cs="Times New Roman"/>
        </w:rPr>
        <w:t>”“</w:t>
      </w:r>
      <w:r w:rsidRPr="00F4103F">
        <w:rPr>
          <w:rFonts w:ascii="Times New Roman" w:eastAsia="宋体-简" w:hAnsi="Times New Roman" w:cs="Times New Roman"/>
        </w:rPr>
        <w:t>方法</w:t>
      </w:r>
      <w:r w:rsidRPr="00F4103F">
        <w:rPr>
          <w:rFonts w:ascii="Times New Roman" w:eastAsia="宋体-简" w:hAnsi="Times New Roman" w:cs="Times New Roman"/>
        </w:rPr>
        <w:t>”</w:t>
      </w:r>
      <w:r w:rsidRPr="00F4103F">
        <w:rPr>
          <w:rFonts w:ascii="Times New Roman" w:eastAsia="宋体-简" w:hAnsi="Times New Roman" w:cs="Times New Roman"/>
        </w:rPr>
        <w:t>，与</w:t>
      </w:r>
      <w:ins w:id="89" w:author="欣鑫 徐" w:date="2016-07-13T16:14:00Z">
        <w:r w:rsidR="00F44489">
          <w:rPr>
            <w:rFonts w:ascii="Times New Roman" w:eastAsia="宋体-简" w:hAnsi="Times New Roman" w:cs="Times New Roman" w:hint="eastAsia"/>
          </w:rPr>
          <w:t>A</w:t>
        </w:r>
        <w:r w:rsidR="00F44489">
          <w:rPr>
            <w:rFonts w:ascii="Times New Roman" w:eastAsia="宋体-简" w:hAnsi="Times New Roman" w:cs="Times New Roman" w:hint="eastAsia"/>
          </w:rPr>
          <w:t>选</w:t>
        </w:r>
      </w:ins>
      <w:del w:id="90" w:author="欣鑫 徐" w:date="2016-07-13T16:14:00Z">
        <w:r w:rsidRPr="00F4103F" w:rsidDel="00F44489">
          <w:rPr>
            <w:rFonts w:ascii="Times New Roman" w:eastAsia="宋体-简" w:hAnsi="Times New Roman" w:cs="Times New Roman"/>
          </w:rPr>
          <w:delText>第一</w:delText>
        </w:r>
      </w:del>
      <w:r w:rsidRPr="00F4103F">
        <w:rPr>
          <w:rFonts w:ascii="Times New Roman" w:eastAsia="宋体-简" w:hAnsi="Times New Roman" w:cs="Times New Roman"/>
        </w:rPr>
        <w:t>项含义相符。其余选项的意思分别是</w:t>
      </w:r>
      <w:r w:rsidRPr="00F4103F">
        <w:rPr>
          <w:rFonts w:ascii="Times New Roman" w:eastAsia="宋体-简" w:hAnsi="Times New Roman" w:cs="Times New Roman"/>
        </w:rPr>
        <w:t>“</w:t>
      </w:r>
      <w:r w:rsidRPr="00F4103F">
        <w:rPr>
          <w:rFonts w:ascii="Times New Roman" w:eastAsia="宋体-简" w:hAnsi="Times New Roman" w:cs="Times New Roman"/>
        </w:rPr>
        <w:t>重要性</w:t>
      </w:r>
      <w:r w:rsidRPr="00F4103F">
        <w:rPr>
          <w:rFonts w:ascii="Times New Roman" w:eastAsia="宋体-简" w:hAnsi="Times New Roman" w:cs="Times New Roman"/>
        </w:rPr>
        <w:t>”“</w:t>
      </w:r>
      <w:r w:rsidRPr="00F4103F">
        <w:rPr>
          <w:rFonts w:ascii="Times New Roman" w:eastAsia="宋体-简" w:hAnsi="Times New Roman" w:cs="Times New Roman"/>
        </w:rPr>
        <w:t>需求</w:t>
      </w:r>
      <w:r w:rsidRPr="00F4103F">
        <w:rPr>
          <w:rFonts w:ascii="Times New Roman" w:eastAsia="宋体-简" w:hAnsi="Times New Roman" w:cs="Times New Roman"/>
        </w:rPr>
        <w:t>”</w:t>
      </w:r>
      <w:r w:rsidRPr="00F4103F">
        <w:rPr>
          <w:rFonts w:ascii="Times New Roman" w:eastAsia="宋体-简" w:hAnsi="Times New Roman" w:cs="Times New Roman"/>
        </w:rPr>
        <w:t>和</w:t>
      </w:r>
      <w:r w:rsidRPr="00F4103F">
        <w:rPr>
          <w:rFonts w:ascii="Times New Roman" w:eastAsia="宋体-简" w:hAnsi="Times New Roman" w:cs="Times New Roman"/>
        </w:rPr>
        <w:t>“</w:t>
      </w:r>
      <w:r w:rsidRPr="00F4103F">
        <w:rPr>
          <w:rFonts w:ascii="Times New Roman" w:eastAsia="宋体-简" w:hAnsi="Times New Roman" w:cs="Times New Roman"/>
        </w:rPr>
        <w:t>好处</w:t>
      </w:r>
      <w:r w:rsidRPr="00F4103F">
        <w:rPr>
          <w:rFonts w:ascii="Times New Roman" w:eastAsia="宋体-简" w:hAnsi="Times New Roman" w:cs="Times New Roman"/>
        </w:rPr>
        <w:t>”</w:t>
      </w:r>
      <w:r w:rsidRPr="00F4103F">
        <w:rPr>
          <w:rFonts w:ascii="Times New Roman" w:eastAsia="宋体-简" w:hAnsi="Times New Roman" w:cs="Times New Roman"/>
        </w:rPr>
        <w:t>。</w:t>
      </w:r>
      <w:ins w:id="91" w:author="欣鑫 徐" w:date="2016-07-13T16:14:00Z">
        <w:r w:rsidR="00F44489">
          <w:rPr>
            <w:rFonts w:ascii="Times New Roman" w:eastAsia="宋体-简" w:hAnsi="Times New Roman" w:cs="Times New Roman" w:hint="eastAsia"/>
          </w:rPr>
          <w:t>根据前后文理解的话，第</w:t>
        </w:r>
        <w:r w:rsidR="00F44489">
          <w:rPr>
            <w:rFonts w:ascii="Times New Roman" w:eastAsia="宋体-简" w:hAnsi="Times New Roman" w:cs="Times New Roman" w:hint="eastAsia"/>
          </w:rPr>
          <w:t>6</w:t>
        </w:r>
        <w:r w:rsidR="00F44489">
          <w:rPr>
            <w:rFonts w:ascii="Times New Roman" w:eastAsia="宋体-简" w:hAnsi="Times New Roman" w:cs="Times New Roman" w:hint="eastAsia"/>
          </w:rPr>
          <w:t>题也涉及到了</w:t>
        </w:r>
      </w:ins>
      <w:ins w:id="92" w:author="欣鑫 徐" w:date="2016-07-13T16:15:00Z">
        <w:r w:rsidR="00F44489">
          <w:rPr>
            <w:rFonts w:ascii="Times New Roman" w:eastAsia="宋体-简" w:hAnsi="Times New Roman" w:cs="Times New Roman" w:hint="eastAsia"/>
          </w:rPr>
          <w:t>，既然海洋消失了，所以从大气层消除二氧化碳的</w:t>
        </w:r>
      </w:ins>
      <w:ins w:id="93" w:author="欣鑫 徐" w:date="2016-07-13T16:16:00Z">
        <w:r w:rsidR="00F44489">
          <w:rPr>
            <w:rFonts w:ascii="Times New Roman" w:eastAsia="宋体-简" w:hAnsi="Times New Roman" w:cs="Times New Roman" w:hint="eastAsia"/>
          </w:rPr>
          <w:t>mechanism</w:t>
        </w:r>
        <w:r w:rsidR="00F44489">
          <w:rPr>
            <w:rFonts w:ascii="Times New Roman" w:eastAsia="宋体-简" w:hAnsi="Times New Roman" w:cs="Times New Roman" w:hint="eastAsia"/>
          </w:rPr>
          <w:t>也一样，对应选项，只能选择</w:t>
        </w:r>
        <w:r w:rsidR="00632320">
          <w:rPr>
            <w:rFonts w:ascii="Times New Roman" w:eastAsia="宋体-简" w:hAnsi="Times New Roman" w:cs="Times New Roman" w:hint="eastAsia"/>
          </w:rPr>
          <w:t>A</w:t>
        </w:r>
        <w:r w:rsidR="00632320">
          <w:rPr>
            <w:rFonts w:ascii="Times New Roman" w:eastAsia="宋体-简" w:hAnsi="Times New Roman" w:cs="Times New Roman" w:hint="eastAsia"/>
          </w:rPr>
          <w:t>了。</w:t>
        </w:r>
      </w:ins>
    </w:p>
    <w:p w14:paraId="24ED6946" w14:textId="77777777" w:rsidR="009B18D4" w:rsidRPr="007C2B96" w:rsidRDefault="009B18D4" w:rsidP="009B18D4">
      <w:pPr>
        <w:spacing w:line="400" w:lineRule="exact"/>
        <w:rPr>
          <w:rFonts w:ascii="Times New Roman" w:eastAsia="宋体-简" w:hAnsi="Times New Roman" w:cs="Times New Roman"/>
          <w:b/>
          <w:bCs/>
        </w:rPr>
      </w:pPr>
    </w:p>
    <w:p w14:paraId="42EC6963" w14:textId="53CCA611" w:rsidR="009B18D4" w:rsidRPr="007C2B96" w:rsidDel="00F44489" w:rsidRDefault="00F44489" w:rsidP="009B18D4">
      <w:pPr>
        <w:spacing w:line="400" w:lineRule="exact"/>
        <w:rPr>
          <w:del w:id="94" w:author="欣鑫 徐" w:date="2016-07-13T16:15:00Z"/>
          <w:rFonts w:ascii="Times New Roman" w:eastAsia="宋体-简" w:hAnsi="Times New Roman" w:cs="Times New Roman"/>
          <w:b/>
          <w:bCs/>
        </w:rPr>
      </w:pPr>
      <w:ins w:id="95" w:author="欣鑫 徐" w:date="2016-07-13T16:15:00Z">
        <w:r>
          <w:rPr>
            <w:rFonts w:ascii="Times New Roman" w:eastAsia="宋体-简" w:hAnsi="Times New Roman" w:cs="Times New Roman" w:hint="eastAsia"/>
            <w:b/>
            <w:bCs/>
          </w:rPr>
          <w:t>Q8</w:t>
        </w:r>
      </w:ins>
    </w:p>
    <w:p w14:paraId="0293D555" w14:textId="77777777" w:rsidR="009B18D4" w:rsidRPr="007C2B96" w:rsidRDefault="009B18D4" w:rsidP="009B18D4">
      <w:pPr>
        <w:spacing w:line="400" w:lineRule="exact"/>
        <w:rPr>
          <w:rFonts w:ascii="Times New Roman" w:eastAsia="宋体-简" w:hAnsi="Times New Roman" w:cs="Times New Roman"/>
          <w:b/>
          <w:bCs/>
        </w:rPr>
      </w:pPr>
      <w:del w:id="96" w:author="欣鑫 徐" w:date="2016-07-13T16:15:00Z">
        <w:r w:rsidDel="00F44489">
          <w:rPr>
            <w:rFonts w:ascii="Times New Roman" w:eastAsia="宋体-简" w:hAnsi="Times New Roman" w:cs="Times New Roman" w:hint="eastAsia"/>
            <w:b/>
            <w:bCs/>
          </w:rPr>
          <w:delText>8</w:delText>
        </w:r>
      </w:del>
    </w:p>
    <w:p w14:paraId="7C6BD399" w14:textId="7E31C2A6" w:rsidR="009B18D4" w:rsidRPr="007C2B96" w:rsidRDefault="00F44489" w:rsidP="009B18D4">
      <w:pPr>
        <w:spacing w:line="400" w:lineRule="exact"/>
        <w:rPr>
          <w:rFonts w:ascii="Times New Roman" w:eastAsia="宋体-简" w:hAnsi="Times New Roman" w:cs="Times New Roman"/>
        </w:rPr>
      </w:pPr>
      <w:ins w:id="97" w:author="欣鑫 徐" w:date="2016-07-13T16:15:00Z">
        <w:r>
          <w:rPr>
            <w:rFonts w:ascii="Times New Roman" w:eastAsia="宋体-简" w:hAnsi="Times New Roman" w:cs="Times New Roman" w:hint="eastAsia"/>
          </w:rPr>
          <w:t>正确答案：</w:t>
        </w:r>
      </w:ins>
      <w:ins w:id="98" w:author="欣鑫 徐" w:date="2016-07-13T16:17:00Z">
        <w:r w:rsidR="00103D4D">
          <w:rPr>
            <w:rFonts w:ascii="Times New Roman" w:eastAsia="宋体-简" w:hAnsi="Times New Roman" w:cs="Times New Roman" w:hint="eastAsia"/>
          </w:rPr>
          <w:t>B</w:t>
        </w:r>
      </w:ins>
      <w:del w:id="99" w:author="欣鑫 徐" w:date="2016-07-13T16:15:00Z">
        <w:r w:rsidR="009B18D4" w:rsidRPr="007C2B96" w:rsidDel="00F44489">
          <w:rPr>
            <w:rFonts w:ascii="Times New Roman" w:eastAsia="宋体-简" w:hAnsi="Times New Roman" w:cs="Times New Roman"/>
          </w:rPr>
          <w:delText>选择第二项。</w:delText>
        </w:r>
      </w:del>
    </w:p>
    <w:p w14:paraId="4FA19DDA" w14:textId="72BB9773"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这句话的大意是，炽热而湿润的情况或许持续了几亿年。这里的</w:t>
      </w:r>
      <w:r w:rsidRPr="00F4103F">
        <w:rPr>
          <w:rFonts w:ascii="Times New Roman" w:eastAsia="宋体-简" w:hAnsi="Times New Roman" w:cs="Times New Roman"/>
        </w:rPr>
        <w:t>“persisted”</w:t>
      </w:r>
      <w:r w:rsidRPr="00F4103F">
        <w:rPr>
          <w:rFonts w:ascii="Times New Roman" w:eastAsia="宋体-简" w:hAnsi="Times New Roman" w:cs="Times New Roman"/>
        </w:rPr>
        <w:t>意为</w:t>
      </w:r>
      <w:r w:rsidRPr="00F4103F">
        <w:rPr>
          <w:rFonts w:ascii="Times New Roman" w:eastAsia="宋体-简" w:hAnsi="Times New Roman" w:cs="Times New Roman"/>
        </w:rPr>
        <w:t>“</w:t>
      </w:r>
      <w:r w:rsidRPr="00F4103F">
        <w:rPr>
          <w:rFonts w:ascii="Times New Roman" w:eastAsia="宋体-简" w:hAnsi="Times New Roman" w:cs="Times New Roman"/>
        </w:rPr>
        <w:t>持续</w:t>
      </w:r>
      <w:r w:rsidRPr="00F4103F">
        <w:rPr>
          <w:rFonts w:ascii="Times New Roman" w:eastAsia="宋体-简" w:hAnsi="Times New Roman" w:cs="Times New Roman"/>
        </w:rPr>
        <w:t>”</w:t>
      </w:r>
      <w:r w:rsidRPr="00F4103F">
        <w:rPr>
          <w:rFonts w:ascii="Times New Roman" w:eastAsia="宋体-简" w:hAnsi="Times New Roman" w:cs="Times New Roman"/>
        </w:rPr>
        <w:t>，与</w:t>
      </w:r>
      <w:ins w:id="100" w:author="欣鑫 徐" w:date="2016-07-13T16:18:00Z">
        <w:r w:rsidR="00363E6E">
          <w:rPr>
            <w:rFonts w:ascii="Times New Roman" w:eastAsia="宋体-简" w:hAnsi="Times New Roman" w:cs="Times New Roman" w:hint="eastAsia"/>
          </w:rPr>
          <w:t>B</w:t>
        </w:r>
        <w:r w:rsidR="00363E6E">
          <w:rPr>
            <w:rFonts w:ascii="Times New Roman" w:eastAsia="宋体-简" w:hAnsi="Times New Roman" w:cs="Times New Roman" w:hint="eastAsia"/>
          </w:rPr>
          <w:t>选</w:t>
        </w:r>
      </w:ins>
      <w:del w:id="101" w:author="欣鑫 徐" w:date="2016-07-13T16:18:00Z">
        <w:r w:rsidRPr="00F4103F" w:rsidDel="00363E6E">
          <w:rPr>
            <w:rFonts w:ascii="Times New Roman" w:eastAsia="宋体-简" w:hAnsi="Times New Roman" w:cs="Times New Roman"/>
          </w:rPr>
          <w:delText>第二</w:delText>
        </w:r>
      </w:del>
      <w:r w:rsidRPr="00F4103F">
        <w:rPr>
          <w:rFonts w:ascii="Times New Roman" w:eastAsia="宋体-简" w:hAnsi="Times New Roman" w:cs="Times New Roman"/>
        </w:rPr>
        <w:t>项意思相符。其余选项的意思分别是</w:t>
      </w:r>
      <w:r w:rsidRPr="00F4103F">
        <w:rPr>
          <w:rFonts w:ascii="Times New Roman" w:eastAsia="宋体-简" w:hAnsi="Times New Roman" w:cs="Times New Roman"/>
        </w:rPr>
        <w:t>“</w:t>
      </w:r>
      <w:r w:rsidRPr="00F4103F">
        <w:rPr>
          <w:rFonts w:ascii="Times New Roman" w:eastAsia="宋体-简" w:hAnsi="Times New Roman" w:cs="Times New Roman"/>
        </w:rPr>
        <w:t>改善</w:t>
      </w:r>
      <w:r w:rsidRPr="00F4103F">
        <w:rPr>
          <w:rFonts w:ascii="Times New Roman" w:eastAsia="宋体-简" w:hAnsi="Times New Roman" w:cs="Times New Roman"/>
        </w:rPr>
        <w:t>”“</w:t>
      </w:r>
      <w:r w:rsidRPr="00F4103F">
        <w:rPr>
          <w:rFonts w:ascii="Times New Roman" w:eastAsia="宋体-简" w:hAnsi="Times New Roman" w:cs="Times New Roman"/>
        </w:rPr>
        <w:t>减弱</w:t>
      </w:r>
      <w:r w:rsidRPr="00F4103F">
        <w:rPr>
          <w:rFonts w:ascii="Times New Roman" w:eastAsia="宋体-简" w:hAnsi="Times New Roman" w:cs="Times New Roman"/>
        </w:rPr>
        <w:t>”</w:t>
      </w:r>
      <w:r w:rsidRPr="00F4103F">
        <w:rPr>
          <w:rFonts w:ascii="Times New Roman" w:eastAsia="宋体-简" w:hAnsi="Times New Roman" w:cs="Times New Roman"/>
        </w:rPr>
        <w:t>和</w:t>
      </w:r>
      <w:r w:rsidRPr="00F4103F">
        <w:rPr>
          <w:rFonts w:ascii="Times New Roman" w:eastAsia="宋体-简" w:hAnsi="Times New Roman" w:cs="Times New Roman"/>
        </w:rPr>
        <w:t>“</w:t>
      </w:r>
      <w:r w:rsidRPr="00F4103F">
        <w:rPr>
          <w:rFonts w:ascii="Times New Roman" w:eastAsia="宋体-简" w:hAnsi="Times New Roman" w:cs="Times New Roman"/>
        </w:rPr>
        <w:t>进化</w:t>
      </w:r>
      <w:r w:rsidRPr="00F4103F">
        <w:rPr>
          <w:rFonts w:ascii="Times New Roman" w:eastAsia="宋体-简" w:hAnsi="Times New Roman" w:cs="Times New Roman"/>
        </w:rPr>
        <w:t>”</w:t>
      </w:r>
      <w:r w:rsidRPr="00F4103F">
        <w:rPr>
          <w:rFonts w:ascii="Times New Roman" w:eastAsia="宋体-简" w:hAnsi="Times New Roman" w:cs="Times New Roman"/>
        </w:rPr>
        <w:t>。</w:t>
      </w:r>
    </w:p>
    <w:p w14:paraId="06319C20" w14:textId="77777777" w:rsidR="009B18D4" w:rsidDel="00B622F8" w:rsidRDefault="009B18D4" w:rsidP="009B18D4">
      <w:pPr>
        <w:spacing w:line="400" w:lineRule="exact"/>
        <w:rPr>
          <w:del w:id="102" w:author="欣鑫 徐" w:date="2016-07-13T16:17:00Z"/>
          <w:rFonts w:ascii="Times New Roman" w:eastAsia="宋体-简" w:hAnsi="Times New Roman" w:cs="Times New Roman"/>
          <w:b/>
          <w:bCs/>
        </w:rPr>
      </w:pPr>
    </w:p>
    <w:p w14:paraId="3B6A4742" w14:textId="77777777" w:rsidR="00B622F8" w:rsidRPr="007C2B96" w:rsidRDefault="00B622F8" w:rsidP="009B18D4">
      <w:pPr>
        <w:spacing w:line="400" w:lineRule="exact"/>
        <w:rPr>
          <w:ins w:id="103" w:author="欣鑫 徐" w:date="2016-07-13T16:17:00Z"/>
          <w:rFonts w:ascii="Times New Roman" w:eastAsia="宋体-简" w:hAnsi="Times New Roman" w:cs="Times New Roman"/>
          <w:bCs/>
        </w:rPr>
      </w:pPr>
    </w:p>
    <w:p w14:paraId="383F28A1" w14:textId="69AF9C35" w:rsidR="009B18D4" w:rsidRPr="007C2B96" w:rsidRDefault="00B622F8" w:rsidP="009B18D4">
      <w:pPr>
        <w:spacing w:line="400" w:lineRule="exact"/>
        <w:rPr>
          <w:rFonts w:ascii="Times New Roman" w:eastAsia="宋体-简" w:hAnsi="Times New Roman" w:cs="Times New Roman"/>
          <w:b/>
          <w:bCs/>
        </w:rPr>
      </w:pPr>
      <w:ins w:id="104" w:author="欣鑫 徐" w:date="2016-07-13T16:17:00Z">
        <w:r>
          <w:rPr>
            <w:rFonts w:ascii="Times New Roman" w:eastAsia="宋体-简" w:hAnsi="Times New Roman" w:cs="Times New Roman" w:hint="eastAsia"/>
            <w:b/>
            <w:bCs/>
          </w:rPr>
          <w:t>Q9</w:t>
        </w:r>
      </w:ins>
      <w:del w:id="105" w:author="欣鑫 徐" w:date="2016-07-13T16:17:00Z">
        <w:r w:rsidR="009B18D4" w:rsidDel="00B622F8">
          <w:rPr>
            <w:rFonts w:ascii="Times New Roman" w:eastAsia="宋体-简" w:hAnsi="Times New Roman" w:cs="Times New Roman" w:hint="eastAsia"/>
            <w:b/>
            <w:bCs/>
          </w:rPr>
          <w:delText>9</w:delText>
        </w:r>
      </w:del>
    </w:p>
    <w:p w14:paraId="6A067A62" w14:textId="58469430" w:rsidR="009B18D4" w:rsidRPr="007C2B96" w:rsidRDefault="00B622F8" w:rsidP="009B18D4">
      <w:pPr>
        <w:spacing w:line="400" w:lineRule="exact"/>
        <w:rPr>
          <w:rFonts w:ascii="Times New Roman" w:eastAsia="宋体-简" w:hAnsi="Times New Roman" w:cs="Times New Roman"/>
        </w:rPr>
      </w:pPr>
      <w:ins w:id="106" w:author="欣鑫 徐" w:date="2016-07-13T16:17:00Z">
        <w:r>
          <w:rPr>
            <w:rFonts w:ascii="Times New Roman" w:eastAsia="宋体-简" w:hAnsi="Times New Roman" w:cs="Times New Roman" w:hint="eastAsia"/>
          </w:rPr>
          <w:t>正确答案：</w:t>
        </w:r>
      </w:ins>
      <w:ins w:id="107" w:author="欣鑫 徐" w:date="2016-07-13T16:21:00Z">
        <w:r w:rsidR="00965E96">
          <w:rPr>
            <w:rFonts w:ascii="Times New Roman" w:eastAsia="宋体-简" w:hAnsi="Times New Roman" w:cs="Times New Roman" w:hint="eastAsia"/>
          </w:rPr>
          <w:t>C</w:t>
        </w:r>
      </w:ins>
      <w:del w:id="108" w:author="欣鑫 徐" w:date="2016-07-13T16:17:00Z">
        <w:r w:rsidR="009B18D4" w:rsidRPr="007C2B96" w:rsidDel="00B622F8">
          <w:rPr>
            <w:rFonts w:ascii="Times New Roman" w:eastAsia="宋体-简" w:hAnsi="Times New Roman" w:cs="Times New Roman"/>
          </w:rPr>
          <w:delText>选择第</w:delText>
        </w:r>
        <w:r w:rsidR="009B18D4" w:rsidDel="00B622F8">
          <w:rPr>
            <w:rFonts w:ascii="Times New Roman" w:eastAsia="宋体-简" w:hAnsi="Times New Roman" w:cs="Times New Roman" w:hint="eastAsia"/>
          </w:rPr>
          <w:delText>三</w:delText>
        </w:r>
        <w:r w:rsidR="009B18D4" w:rsidRPr="007C2B96" w:rsidDel="00B622F8">
          <w:rPr>
            <w:rFonts w:ascii="Times New Roman" w:eastAsia="宋体-简" w:hAnsi="Times New Roman" w:cs="Times New Roman"/>
          </w:rPr>
          <w:delText>项。</w:delText>
        </w:r>
      </w:del>
    </w:p>
    <w:p w14:paraId="1591EFE6" w14:textId="1247B470"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第五段介绍，太阳的</w:t>
      </w:r>
      <w:ins w:id="109" w:author="欣鑫 徐" w:date="2016-07-13T16:20:00Z">
        <w:r w:rsidR="00965E96">
          <w:rPr>
            <w:rFonts w:ascii="Times New Roman" w:eastAsia="宋体-简" w:hAnsi="Times New Roman" w:cs="Times New Roman" w:hint="eastAsia"/>
          </w:rPr>
          <w:t>能量输出</w:t>
        </w:r>
      </w:ins>
      <w:del w:id="110" w:author="欣鑫 徐" w:date="2016-07-13T16:20:00Z">
        <w:r w:rsidRPr="00F4103F" w:rsidDel="00965E96">
          <w:rPr>
            <w:rFonts w:ascii="Times New Roman" w:eastAsia="宋体-简" w:hAnsi="Times New Roman" w:cs="Times New Roman"/>
          </w:rPr>
          <w:delText>威力</w:delText>
        </w:r>
      </w:del>
      <w:r w:rsidRPr="00F4103F">
        <w:rPr>
          <w:rFonts w:ascii="Times New Roman" w:eastAsia="宋体-简" w:hAnsi="Times New Roman" w:cs="Times New Roman"/>
        </w:rPr>
        <w:t>渐渐加大，地表温度高于</w:t>
      </w:r>
      <w:r w:rsidRPr="00F4103F">
        <w:rPr>
          <w:rFonts w:ascii="Times New Roman" w:eastAsia="宋体-简" w:hAnsi="Times New Roman" w:cs="Times New Roman"/>
        </w:rPr>
        <w:t>374°C</w:t>
      </w:r>
      <w:r w:rsidRPr="00F4103F">
        <w:rPr>
          <w:rFonts w:ascii="Times New Roman" w:eastAsia="宋体-简" w:hAnsi="Times New Roman" w:cs="Times New Roman"/>
        </w:rPr>
        <w:t>，此时</w:t>
      </w:r>
      <w:r w:rsidRPr="00F4103F">
        <w:rPr>
          <w:rFonts w:ascii="Times New Roman" w:eastAsia="宋体-简" w:hAnsi="Times New Roman" w:cs="Times New Roman"/>
        </w:rPr>
        <w:t>“no matter what the atmospheric pressure. Venus’ oceans would have begun to evaporate”</w:t>
      </w:r>
      <w:ins w:id="111" w:author="欣鑫 徐" w:date="2016-07-13T16:22:00Z">
        <w:r w:rsidR="00965E96">
          <w:rPr>
            <w:rFonts w:ascii="Times New Roman" w:eastAsia="宋体-简" w:hAnsi="Times New Roman" w:cs="Times New Roman" w:hint="eastAsia"/>
          </w:rPr>
          <w:t>，直接对应</w:t>
        </w:r>
        <w:r w:rsidR="00965E96">
          <w:rPr>
            <w:rFonts w:ascii="Times New Roman" w:eastAsia="宋体-简" w:hAnsi="Times New Roman" w:cs="Times New Roman" w:hint="eastAsia"/>
          </w:rPr>
          <w:t>C</w:t>
        </w:r>
        <w:r w:rsidR="00965E96">
          <w:rPr>
            <w:rFonts w:ascii="Times New Roman" w:eastAsia="宋体-简" w:hAnsi="Times New Roman" w:cs="Times New Roman" w:hint="eastAsia"/>
          </w:rPr>
          <w:t>选项。</w:t>
        </w:r>
      </w:ins>
      <w:del w:id="112" w:author="欣鑫 徐" w:date="2016-07-13T16:22:00Z">
        <w:r w:rsidRPr="00F4103F" w:rsidDel="00965E96">
          <w:rPr>
            <w:rFonts w:ascii="Times New Roman" w:eastAsia="宋体-简" w:hAnsi="Times New Roman" w:cs="Times New Roman"/>
          </w:rPr>
          <w:delText>。第三项正确。其余选项都没有提到，不选。</w:delText>
        </w:r>
      </w:del>
    </w:p>
    <w:p w14:paraId="1AAD0C6B" w14:textId="77777777" w:rsidR="009B18D4" w:rsidRPr="007C2B96" w:rsidRDefault="009B18D4" w:rsidP="009B18D4">
      <w:pPr>
        <w:spacing w:line="400" w:lineRule="exact"/>
        <w:rPr>
          <w:rFonts w:ascii="Times New Roman" w:eastAsia="宋体-简" w:hAnsi="Times New Roman" w:cs="Times New Roman"/>
          <w:b/>
          <w:bCs/>
        </w:rPr>
      </w:pPr>
    </w:p>
    <w:p w14:paraId="7BC231BF" w14:textId="35EECE4A" w:rsidR="009B18D4" w:rsidRPr="007C2B96" w:rsidRDefault="00965E96" w:rsidP="009B18D4">
      <w:pPr>
        <w:spacing w:line="400" w:lineRule="exact"/>
        <w:rPr>
          <w:rFonts w:ascii="Times New Roman" w:eastAsia="宋体-简" w:hAnsi="Times New Roman" w:cs="Times New Roman"/>
          <w:b/>
          <w:bCs/>
        </w:rPr>
      </w:pPr>
      <w:ins w:id="113" w:author="欣鑫 徐" w:date="2016-07-13T16:21:00Z">
        <w:r>
          <w:rPr>
            <w:rFonts w:ascii="Times New Roman" w:eastAsia="宋体-简" w:hAnsi="Times New Roman" w:cs="Times New Roman" w:hint="eastAsia"/>
            <w:b/>
            <w:bCs/>
          </w:rPr>
          <w:t>Q10</w:t>
        </w:r>
      </w:ins>
      <w:del w:id="114" w:author="欣鑫 徐" w:date="2016-07-13T16:21:00Z">
        <w:r w:rsidR="009B18D4" w:rsidDel="00965E96">
          <w:rPr>
            <w:rFonts w:ascii="Times New Roman" w:eastAsia="宋体-简" w:hAnsi="Times New Roman" w:cs="Times New Roman" w:hint="eastAsia"/>
            <w:b/>
            <w:bCs/>
          </w:rPr>
          <w:delText>10</w:delText>
        </w:r>
      </w:del>
    </w:p>
    <w:p w14:paraId="63FB5429" w14:textId="06A60583" w:rsidR="009B18D4" w:rsidRPr="007C2B96" w:rsidRDefault="00965E96" w:rsidP="009B18D4">
      <w:pPr>
        <w:spacing w:line="400" w:lineRule="exact"/>
        <w:rPr>
          <w:rFonts w:ascii="Times New Roman" w:eastAsia="宋体-简" w:hAnsi="Times New Roman" w:cs="Times New Roman"/>
        </w:rPr>
      </w:pPr>
      <w:ins w:id="115" w:author="欣鑫 徐" w:date="2016-07-13T16:22:00Z">
        <w:r>
          <w:rPr>
            <w:rFonts w:ascii="Times New Roman" w:eastAsia="宋体-简" w:hAnsi="Times New Roman" w:cs="Times New Roman" w:hint="eastAsia"/>
          </w:rPr>
          <w:t>正确答案：</w:t>
        </w:r>
        <w:r>
          <w:rPr>
            <w:rFonts w:ascii="Times New Roman" w:eastAsia="宋体-简" w:hAnsi="Times New Roman" w:cs="Times New Roman" w:hint="eastAsia"/>
          </w:rPr>
          <w:t>B</w:t>
        </w:r>
      </w:ins>
      <w:del w:id="116" w:author="欣鑫 徐" w:date="2016-07-13T16:22:00Z">
        <w:r w:rsidR="009B18D4" w:rsidRPr="007C2B96" w:rsidDel="00965E96">
          <w:rPr>
            <w:rFonts w:ascii="Times New Roman" w:eastAsia="宋体-简" w:hAnsi="Times New Roman" w:cs="Times New Roman"/>
          </w:rPr>
          <w:delText>选择第二项。</w:delText>
        </w:r>
      </w:del>
    </w:p>
    <w:p w14:paraId="3BD898C3" w14:textId="023D5A23"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lastRenderedPageBreak/>
        <w:t>解析：</w:t>
      </w:r>
      <w:r w:rsidRPr="00F4103F">
        <w:rPr>
          <w:rFonts w:ascii="Times New Roman" w:eastAsia="宋体-简" w:hAnsi="Times New Roman" w:cs="Times New Roman"/>
        </w:rPr>
        <w:t>对应</w:t>
      </w:r>
      <w:r w:rsidRPr="00F4103F">
        <w:rPr>
          <w:rFonts w:ascii="Times New Roman" w:eastAsia="宋体-简" w:hAnsi="Times New Roman" w:cs="Times New Roman"/>
        </w:rPr>
        <w:t>“Temperatures eventually became high enough to" bake out” any carbon dioxide that was trapped in carbonate rocks”</w:t>
      </w:r>
      <w:r w:rsidRPr="00F4103F">
        <w:rPr>
          <w:rFonts w:ascii="Times New Roman" w:eastAsia="宋体-简" w:hAnsi="Times New Roman" w:cs="Times New Roman"/>
        </w:rPr>
        <w:t>，</w:t>
      </w:r>
      <w:ins w:id="117" w:author="欣鑫 徐" w:date="2016-07-13T16:24:00Z">
        <w:r w:rsidR="00B817D4">
          <w:rPr>
            <w:rFonts w:ascii="Times New Roman" w:eastAsia="宋体-简" w:hAnsi="Times New Roman" w:cs="Times New Roman" w:hint="eastAsia"/>
          </w:rPr>
          <w:t>B</w:t>
        </w:r>
        <w:r w:rsidR="00B817D4">
          <w:rPr>
            <w:rFonts w:ascii="Times New Roman" w:eastAsia="宋体-简" w:hAnsi="Times New Roman" w:cs="Times New Roman" w:hint="eastAsia"/>
          </w:rPr>
          <w:t>选</w:t>
        </w:r>
      </w:ins>
      <w:del w:id="118" w:author="欣鑫 徐" w:date="2016-07-13T16:24:00Z">
        <w:r w:rsidRPr="00F4103F" w:rsidDel="00B817D4">
          <w:rPr>
            <w:rFonts w:ascii="Times New Roman" w:eastAsia="宋体-简" w:hAnsi="Times New Roman" w:cs="Times New Roman"/>
          </w:rPr>
          <w:delText>第二</w:delText>
        </w:r>
      </w:del>
      <w:r w:rsidRPr="00F4103F">
        <w:rPr>
          <w:rFonts w:ascii="Times New Roman" w:eastAsia="宋体-简" w:hAnsi="Times New Roman" w:cs="Times New Roman"/>
        </w:rPr>
        <w:t>项正确。</w:t>
      </w:r>
      <w:del w:id="119" w:author="欣鑫 徐" w:date="2016-07-13T16:25:00Z">
        <w:r w:rsidRPr="00F4103F" w:rsidDel="00903F31">
          <w:rPr>
            <w:rFonts w:ascii="Times New Roman" w:eastAsia="宋体-简" w:hAnsi="Times New Roman" w:cs="Times New Roman"/>
          </w:rPr>
          <w:delText>第一项错误，没有说是因为高温，而是海洋消失。第三项没有提到。第四项</w:delText>
        </w:r>
        <w:r w:rsidRPr="00F4103F" w:rsidDel="00903F31">
          <w:rPr>
            <w:rFonts w:ascii="Times New Roman" w:eastAsia="宋体-简" w:hAnsi="Times New Roman" w:cs="Times New Roman"/>
          </w:rPr>
          <w:delText>“replacing”</w:delText>
        </w:r>
        <w:r w:rsidRPr="00F4103F" w:rsidDel="00903F31">
          <w:rPr>
            <w:rFonts w:ascii="Times New Roman" w:eastAsia="宋体-简" w:hAnsi="Times New Roman" w:cs="Times New Roman"/>
          </w:rPr>
          <w:delText>错误。</w:delText>
        </w:r>
      </w:del>
    </w:p>
    <w:p w14:paraId="7F6951F2" w14:textId="77777777" w:rsidR="009B18D4" w:rsidRPr="007C2B96" w:rsidRDefault="009B18D4" w:rsidP="009B18D4">
      <w:pPr>
        <w:spacing w:line="400" w:lineRule="exact"/>
        <w:rPr>
          <w:rFonts w:ascii="Times New Roman" w:eastAsia="宋体-简" w:hAnsi="Times New Roman" w:cs="Times New Roman"/>
          <w:b/>
          <w:bCs/>
        </w:rPr>
      </w:pPr>
    </w:p>
    <w:p w14:paraId="06799A58" w14:textId="0CAD3AE6" w:rsidR="009B18D4" w:rsidRPr="007C2B96" w:rsidDel="00965E96" w:rsidRDefault="00965E96" w:rsidP="009B18D4">
      <w:pPr>
        <w:spacing w:line="400" w:lineRule="exact"/>
        <w:rPr>
          <w:del w:id="120" w:author="欣鑫 徐" w:date="2016-07-13T16:22:00Z"/>
          <w:rFonts w:ascii="Times New Roman" w:eastAsia="宋体-简" w:hAnsi="Times New Roman" w:cs="Times New Roman"/>
          <w:b/>
          <w:bCs/>
        </w:rPr>
      </w:pPr>
      <w:ins w:id="121" w:author="欣鑫 徐" w:date="2016-07-13T16:22:00Z">
        <w:r>
          <w:rPr>
            <w:rFonts w:ascii="Times New Roman" w:eastAsia="宋体-简" w:hAnsi="Times New Roman" w:cs="Times New Roman" w:hint="eastAsia"/>
            <w:b/>
            <w:bCs/>
          </w:rPr>
          <w:t>Q11</w:t>
        </w:r>
      </w:ins>
    </w:p>
    <w:p w14:paraId="0222C4F7" w14:textId="77777777" w:rsidR="009B18D4" w:rsidRPr="007C2B96" w:rsidRDefault="009B18D4" w:rsidP="009B18D4">
      <w:pPr>
        <w:spacing w:line="400" w:lineRule="exact"/>
        <w:rPr>
          <w:rFonts w:ascii="Times New Roman" w:eastAsia="宋体-简" w:hAnsi="Times New Roman" w:cs="Times New Roman"/>
          <w:b/>
          <w:bCs/>
        </w:rPr>
      </w:pPr>
      <w:del w:id="122" w:author="欣鑫 徐" w:date="2016-07-13T16:22:00Z">
        <w:r w:rsidDel="00965E96">
          <w:rPr>
            <w:rFonts w:ascii="Times New Roman" w:eastAsia="宋体-简" w:hAnsi="Times New Roman" w:cs="Times New Roman" w:hint="eastAsia"/>
            <w:b/>
            <w:bCs/>
          </w:rPr>
          <w:delText>11</w:delText>
        </w:r>
      </w:del>
    </w:p>
    <w:p w14:paraId="0AEAE48B" w14:textId="51DBBC94" w:rsidR="009B18D4" w:rsidRPr="007C2B96" w:rsidRDefault="009F4104" w:rsidP="009B18D4">
      <w:pPr>
        <w:spacing w:line="400" w:lineRule="exact"/>
        <w:rPr>
          <w:rFonts w:ascii="Times New Roman" w:eastAsia="宋体-简" w:hAnsi="Times New Roman" w:cs="Times New Roman"/>
        </w:rPr>
      </w:pPr>
      <w:ins w:id="123" w:author="欣鑫 徐" w:date="2016-07-13T16:30:00Z">
        <w:r>
          <w:rPr>
            <w:rFonts w:ascii="Times New Roman" w:eastAsia="宋体-简" w:hAnsi="Times New Roman" w:cs="Times New Roman" w:hint="eastAsia"/>
          </w:rPr>
          <w:t>正确答案：</w:t>
        </w:r>
      </w:ins>
      <w:ins w:id="124" w:author="欣鑫 徐" w:date="2016-07-13T16:31:00Z">
        <w:r>
          <w:rPr>
            <w:rFonts w:ascii="Times New Roman" w:eastAsia="宋体-简" w:hAnsi="Times New Roman" w:cs="Times New Roman" w:hint="eastAsia"/>
          </w:rPr>
          <w:t>D</w:t>
        </w:r>
      </w:ins>
      <w:del w:id="125" w:author="欣鑫 徐" w:date="2016-07-13T16:30:00Z">
        <w:r w:rsidR="009B18D4" w:rsidRPr="007C2B96" w:rsidDel="009F4104">
          <w:rPr>
            <w:rFonts w:ascii="Times New Roman" w:eastAsia="宋体-简" w:hAnsi="Times New Roman" w:cs="Times New Roman"/>
          </w:rPr>
          <w:delText>选择第</w:delText>
        </w:r>
        <w:r w:rsidR="009B18D4" w:rsidDel="009F4104">
          <w:rPr>
            <w:rFonts w:ascii="Times New Roman" w:eastAsia="宋体-简" w:hAnsi="Times New Roman" w:cs="Times New Roman" w:hint="eastAsia"/>
          </w:rPr>
          <w:delText>四</w:delText>
        </w:r>
        <w:r w:rsidR="009B18D4" w:rsidRPr="007C2B96" w:rsidDel="009F4104">
          <w:rPr>
            <w:rFonts w:ascii="Times New Roman" w:eastAsia="宋体-简" w:hAnsi="Times New Roman" w:cs="Times New Roman"/>
          </w:rPr>
          <w:delText>项。</w:delText>
        </w:r>
      </w:del>
    </w:p>
    <w:p w14:paraId="704E4D6F" w14:textId="15FF3B9A"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总结全文提到的论点，金星与地球最本质的区别就在于距离太阳远近不同，导致温度不同，所以在其他条件（大小、质量等）基本相同的情况下，大气组成很不一样。</w:t>
      </w:r>
      <w:ins w:id="126" w:author="欣鑫 徐" w:date="2016-07-13T16:34:00Z">
        <w:r w:rsidR="00C5153B" w:rsidRPr="00C5153B">
          <w:rPr>
            <w:rFonts w:ascii="Times New Roman" w:eastAsia="宋体-简" w:hAnsi="Times New Roman" w:cs="Times New Roman"/>
          </w:rPr>
          <w:t>But being closer to the Sun than Earth is, enough of the liquid water on Venus would have vaporized to create a thick cover of water vapor clouds.</w:t>
        </w:r>
        <w:r w:rsidR="00C5153B">
          <w:rPr>
            <w:rFonts w:ascii="Times New Roman" w:eastAsia="宋体-简" w:hAnsi="Times New Roman" w:cs="Times New Roman" w:hint="eastAsia"/>
          </w:rPr>
          <w:t xml:space="preserve"> </w:t>
        </w:r>
        <w:r w:rsidR="00C5153B">
          <w:rPr>
            <w:rFonts w:ascii="Times New Roman" w:eastAsia="宋体-简" w:hAnsi="Times New Roman" w:cs="Times New Roman" w:hint="eastAsia"/>
          </w:rPr>
          <w:t>在第四段中说到这一点，</w:t>
        </w:r>
      </w:ins>
      <w:ins w:id="127" w:author="欣鑫 徐" w:date="2016-07-13T16:35:00Z">
        <w:r w:rsidR="00685FFD">
          <w:rPr>
            <w:rFonts w:ascii="Times New Roman" w:eastAsia="宋体-简" w:hAnsi="Times New Roman" w:cs="Times New Roman" w:hint="eastAsia"/>
          </w:rPr>
          <w:t>B</w:t>
        </w:r>
        <w:r w:rsidR="00685FFD">
          <w:rPr>
            <w:rFonts w:ascii="Times New Roman" w:eastAsia="宋体-简" w:hAnsi="Times New Roman" w:cs="Times New Roman" w:hint="eastAsia"/>
          </w:rPr>
          <w:t>的根本原因也是</w:t>
        </w:r>
      </w:ins>
      <w:ins w:id="128" w:author="欣鑫 徐" w:date="2016-07-13T16:36:00Z">
        <w:r w:rsidR="00A24770">
          <w:rPr>
            <w:rFonts w:ascii="Times New Roman" w:eastAsia="宋体-简" w:hAnsi="Times New Roman" w:cs="Times New Roman" w:hint="eastAsia"/>
          </w:rPr>
          <w:t>因为</w:t>
        </w:r>
        <w:r w:rsidR="00A24770">
          <w:rPr>
            <w:rFonts w:ascii="Times New Roman" w:eastAsia="宋体-简" w:hAnsi="Times New Roman" w:cs="Times New Roman" w:hint="eastAsia"/>
          </w:rPr>
          <w:t>D</w:t>
        </w:r>
        <w:r w:rsidR="00A24770">
          <w:rPr>
            <w:rFonts w:ascii="Times New Roman" w:eastAsia="宋体-简" w:hAnsi="Times New Roman" w:cs="Times New Roman" w:hint="eastAsia"/>
          </w:rPr>
          <w:t>，简言之，</w:t>
        </w:r>
      </w:ins>
      <w:ins w:id="129" w:author="欣鑫 徐" w:date="2016-07-13T16:37:00Z">
        <w:r w:rsidR="00491490">
          <w:rPr>
            <w:rFonts w:ascii="Times New Roman" w:eastAsia="宋体-简" w:hAnsi="Times New Roman" w:cs="Times New Roman" w:hint="eastAsia"/>
          </w:rPr>
          <w:t>B</w:t>
        </w:r>
        <w:r w:rsidR="00491490">
          <w:rPr>
            <w:rFonts w:ascii="Times New Roman" w:eastAsia="宋体-简" w:hAnsi="Times New Roman" w:cs="Times New Roman" w:hint="eastAsia"/>
          </w:rPr>
          <w:t>是</w:t>
        </w:r>
        <w:r w:rsidR="00491490">
          <w:rPr>
            <w:rFonts w:ascii="Times New Roman" w:eastAsia="宋体-简" w:hAnsi="Times New Roman" w:cs="Times New Roman" w:hint="eastAsia"/>
          </w:rPr>
          <w:t>D</w:t>
        </w:r>
        <w:r w:rsidR="00491490">
          <w:rPr>
            <w:rFonts w:ascii="Times New Roman" w:eastAsia="宋体-简" w:hAnsi="Times New Roman" w:cs="Times New Roman" w:hint="eastAsia"/>
          </w:rPr>
          <w:t>的现象之一。</w:t>
        </w:r>
      </w:ins>
    </w:p>
    <w:p w14:paraId="06FDA137" w14:textId="77777777" w:rsidR="009B18D4" w:rsidRPr="007C2B96" w:rsidRDefault="009B18D4" w:rsidP="009B18D4">
      <w:pPr>
        <w:spacing w:line="400" w:lineRule="exact"/>
        <w:rPr>
          <w:rFonts w:ascii="Times New Roman" w:eastAsia="宋体-简" w:hAnsi="Times New Roman" w:cs="Times New Roman"/>
          <w:b/>
          <w:bCs/>
        </w:rPr>
      </w:pPr>
    </w:p>
    <w:p w14:paraId="4B1E75F3" w14:textId="5BB0DD4F" w:rsidR="009B18D4" w:rsidRPr="007C2B96" w:rsidRDefault="00C5153B" w:rsidP="009B18D4">
      <w:pPr>
        <w:spacing w:line="400" w:lineRule="exact"/>
        <w:rPr>
          <w:rFonts w:ascii="Times New Roman" w:eastAsia="宋体-简" w:hAnsi="Times New Roman" w:cs="Times New Roman"/>
          <w:b/>
          <w:bCs/>
        </w:rPr>
      </w:pPr>
      <w:ins w:id="130" w:author="欣鑫 徐" w:date="2016-07-13T16:34:00Z">
        <w:r>
          <w:rPr>
            <w:rFonts w:ascii="Times New Roman" w:eastAsia="宋体-简" w:hAnsi="Times New Roman" w:cs="Times New Roman" w:hint="eastAsia"/>
            <w:b/>
            <w:bCs/>
          </w:rPr>
          <w:t>Q12</w:t>
        </w:r>
      </w:ins>
      <w:del w:id="131" w:author="欣鑫 徐" w:date="2016-07-13T16:34:00Z">
        <w:r w:rsidR="009B18D4" w:rsidDel="00C5153B">
          <w:rPr>
            <w:rFonts w:ascii="Times New Roman" w:eastAsia="宋体-简" w:hAnsi="Times New Roman" w:cs="Times New Roman" w:hint="eastAsia"/>
            <w:b/>
            <w:bCs/>
          </w:rPr>
          <w:delText>12</w:delText>
        </w:r>
      </w:del>
    </w:p>
    <w:p w14:paraId="6A9FC33E" w14:textId="73238248" w:rsidR="009B18D4" w:rsidRPr="004E0795" w:rsidRDefault="00F52F06" w:rsidP="009B18D4">
      <w:pPr>
        <w:spacing w:line="400" w:lineRule="exact"/>
        <w:rPr>
          <w:rFonts w:ascii="Times New Roman" w:eastAsia="宋体-简" w:hAnsi="Times New Roman" w:cs="Times New Roman"/>
        </w:rPr>
      </w:pPr>
      <w:ins w:id="132" w:author="欣鑫 徐" w:date="2016-07-13T16:36:00Z">
        <w:r>
          <w:rPr>
            <w:rFonts w:ascii="Times New Roman" w:eastAsia="宋体-简" w:hAnsi="Times New Roman" w:cs="Times New Roman" w:hint="eastAsia"/>
          </w:rPr>
          <w:t>正确答案：</w:t>
        </w:r>
      </w:ins>
      <w:r w:rsidR="009B18D4" w:rsidRPr="004E0795">
        <w:rPr>
          <w:rFonts w:ascii="Times New Roman" w:eastAsia="宋体-简" w:hAnsi="Times New Roman" w:cs="Times New Roman"/>
        </w:rPr>
        <w:t>填入第</w:t>
      </w:r>
      <w:r w:rsidR="009B18D4">
        <w:rPr>
          <w:rFonts w:ascii="Times New Roman" w:eastAsia="宋体-简" w:hAnsi="Times New Roman" w:cs="Times New Roman" w:hint="eastAsia"/>
        </w:rPr>
        <w:t>四</w:t>
      </w:r>
      <w:r w:rsidR="009B18D4" w:rsidRPr="004E0795">
        <w:rPr>
          <w:rFonts w:ascii="Times New Roman" w:eastAsia="宋体-简" w:hAnsi="Times New Roman" w:cs="Times New Roman"/>
        </w:rPr>
        <w:t>个方框</w:t>
      </w:r>
      <w:ins w:id="133" w:author="欣鑫 徐" w:date="2016-07-13T16:36:00Z">
        <w:r>
          <w:rPr>
            <w:rFonts w:ascii="Times New Roman" w:eastAsia="宋体-简" w:hAnsi="Times New Roman" w:cs="Times New Roman" w:hint="eastAsia"/>
          </w:rPr>
          <w:t>（</w:t>
        </w:r>
        <w:r>
          <w:rPr>
            <w:rFonts w:ascii="Times New Roman" w:eastAsia="宋体-简" w:hAnsi="Times New Roman" w:cs="Times New Roman" w:hint="eastAsia"/>
          </w:rPr>
          <w:t>D</w:t>
        </w:r>
        <w:r>
          <w:rPr>
            <w:rFonts w:ascii="Times New Roman" w:eastAsia="宋体-简" w:hAnsi="Times New Roman" w:cs="Times New Roman" w:hint="eastAsia"/>
          </w:rPr>
          <w:t>）</w:t>
        </w:r>
      </w:ins>
      <w:r w:rsidR="009B18D4" w:rsidRPr="004E0795">
        <w:rPr>
          <w:rFonts w:ascii="Times New Roman" w:eastAsia="宋体-简" w:hAnsi="Times New Roman" w:cs="Times New Roman"/>
        </w:rPr>
        <w:t>。</w:t>
      </w:r>
    </w:p>
    <w:p w14:paraId="0E1204CF" w14:textId="0C211763" w:rsidR="009B18D4" w:rsidRPr="007C2B96" w:rsidRDefault="009B18D4" w:rsidP="009B18D4">
      <w:pPr>
        <w:spacing w:line="400" w:lineRule="exact"/>
        <w:rPr>
          <w:rFonts w:ascii="Times New Roman" w:eastAsia="宋体-简" w:hAnsi="Times New Roman" w:cs="Times New Roman"/>
        </w:rPr>
      </w:pPr>
      <w:r w:rsidRPr="007C2B96">
        <w:rPr>
          <w:rFonts w:ascii="Times New Roman" w:eastAsia="宋体-简" w:hAnsi="Times New Roman" w:cs="Times New Roman"/>
        </w:rPr>
        <w:t>解析：</w:t>
      </w:r>
      <w:r w:rsidRPr="00F4103F">
        <w:rPr>
          <w:rFonts w:ascii="Times New Roman" w:eastAsia="宋体-简" w:hAnsi="Times New Roman" w:cs="Times New Roman"/>
        </w:rPr>
        <w:t>被插入文本的</w:t>
      </w:r>
      <w:ins w:id="134" w:author="欣鑫 徐" w:date="2016-07-13T16:40:00Z">
        <w:r w:rsidR="00F54B61">
          <w:rPr>
            <w:rFonts w:ascii="Times New Roman" w:eastAsia="宋体-简" w:hAnsi="Times New Roman" w:cs="Times New Roman" w:hint="eastAsia"/>
          </w:rPr>
          <w:t>意思是：这种</w:t>
        </w:r>
      </w:ins>
      <w:ins w:id="135" w:author="欣鑫 徐" w:date="2016-07-13T16:42:00Z">
        <w:r w:rsidR="00ED3D39">
          <w:rPr>
            <w:rFonts w:ascii="Times New Roman" w:eastAsia="宋体-简" w:hAnsi="Times New Roman" w:cs="Times New Roman" w:hint="eastAsia"/>
          </w:rPr>
          <w:t>遵循温室气体</w:t>
        </w:r>
      </w:ins>
      <w:ins w:id="136" w:author="欣鑫 徐" w:date="2016-07-13T16:43:00Z">
        <w:r w:rsidR="00745C18">
          <w:rPr>
            <w:rFonts w:ascii="Times New Roman" w:eastAsia="宋体-简" w:hAnsi="Times New Roman" w:cs="Times New Roman" w:hint="eastAsia"/>
          </w:rPr>
          <w:t>增加而</w:t>
        </w:r>
      </w:ins>
      <w:ins w:id="137" w:author="欣鑫 徐" w:date="2016-07-13T16:41:00Z">
        <w:r w:rsidR="00ED3D39">
          <w:rPr>
            <w:rFonts w:ascii="Times New Roman" w:eastAsia="宋体-简" w:hAnsi="Times New Roman" w:cs="Times New Roman" w:hint="eastAsia"/>
          </w:rPr>
          <w:t>升温的</w:t>
        </w:r>
      </w:ins>
      <w:ins w:id="138" w:author="欣鑫 徐" w:date="2016-07-13T16:40:00Z">
        <w:r w:rsidR="00F54B61">
          <w:rPr>
            <w:rFonts w:ascii="Times New Roman" w:eastAsia="宋体-简" w:hAnsi="Times New Roman" w:cs="Times New Roman" w:hint="eastAsia"/>
          </w:rPr>
          <w:t>循环</w:t>
        </w:r>
      </w:ins>
      <w:ins w:id="139" w:author="欣鑫 徐" w:date="2016-07-13T16:43:00Z">
        <w:r w:rsidR="00CF6167">
          <w:rPr>
            <w:rFonts w:ascii="Times New Roman" w:eastAsia="宋体-简" w:hAnsi="Times New Roman" w:cs="Times New Roman" w:hint="eastAsia"/>
          </w:rPr>
          <w:t>就是我们所知道的</w:t>
        </w:r>
      </w:ins>
      <w:ins w:id="140" w:author="欣鑫 徐" w:date="2016-07-13T16:44:00Z">
        <w:r w:rsidR="00CF6167" w:rsidRPr="00CF6167">
          <w:rPr>
            <w:rFonts w:ascii="Times New Roman" w:eastAsia="宋体-简" w:hAnsi="Times New Roman" w:cs="Times New Roman"/>
          </w:rPr>
          <w:t>runaway greenhouse effect</w:t>
        </w:r>
        <w:r w:rsidR="00CF6167">
          <w:rPr>
            <w:rFonts w:ascii="Times New Roman" w:eastAsia="宋体-简" w:hAnsi="Times New Roman" w:cs="Times New Roman" w:hint="eastAsia"/>
          </w:rPr>
          <w:t>；</w:t>
        </w:r>
      </w:ins>
      <w:r w:rsidRPr="00F4103F">
        <w:rPr>
          <w:rFonts w:ascii="Times New Roman" w:eastAsia="宋体-简" w:hAnsi="Times New Roman" w:cs="Times New Roman"/>
        </w:rPr>
        <w:t>前方应该要提到温度上升带来温室气体的这一正向循环，而原文描述完这个循环是在文段最后，所以只能接着填入文段的最后。</w:t>
      </w:r>
    </w:p>
    <w:p w14:paraId="644F2029" w14:textId="77777777" w:rsidR="009B18D4" w:rsidRPr="007C2B96" w:rsidDel="009A2B6F" w:rsidRDefault="009B18D4" w:rsidP="009B18D4">
      <w:pPr>
        <w:spacing w:line="400" w:lineRule="exact"/>
        <w:rPr>
          <w:del w:id="141" w:author="欣鑫 徐" w:date="2016-07-13T16:38:00Z"/>
          <w:rFonts w:ascii="Times New Roman" w:eastAsia="宋体-简" w:hAnsi="Times New Roman" w:cs="Times New Roman"/>
          <w:b/>
          <w:bCs/>
        </w:rPr>
      </w:pPr>
    </w:p>
    <w:p w14:paraId="4A91B01E" w14:textId="77777777" w:rsidR="009B18D4" w:rsidRPr="007C2B96" w:rsidRDefault="009B18D4" w:rsidP="009B18D4">
      <w:pPr>
        <w:spacing w:line="400" w:lineRule="exact"/>
        <w:rPr>
          <w:rFonts w:ascii="Times New Roman" w:eastAsia="宋体-简" w:hAnsi="Times New Roman" w:cs="Times New Roman"/>
          <w:b/>
          <w:bCs/>
        </w:rPr>
      </w:pPr>
    </w:p>
    <w:p w14:paraId="36351731" w14:textId="77777777" w:rsidR="00414D85" w:rsidRDefault="003B71CC" w:rsidP="009B18D4">
      <w:pPr>
        <w:spacing w:line="400" w:lineRule="exact"/>
        <w:rPr>
          <w:ins w:id="142" w:author="欣鑫 徐" w:date="2016-07-13T16:44:00Z"/>
          <w:rFonts w:ascii="Times New Roman" w:eastAsia="宋体-简" w:hAnsi="Times New Roman" w:cs="Times New Roman"/>
          <w:b/>
          <w:bCs/>
        </w:rPr>
      </w:pPr>
      <w:ins w:id="143" w:author="欣鑫 徐" w:date="2016-07-13T16:34:00Z">
        <w:r>
          <w:rPr>
            <w:rFonts w:ascii="Times New Roman" w:eastAsia="宋体-简" w:hAnsi="Times New Roman" w:cs="Times New Roman" w:hint="eastAsia"/>
            <w:b/>
            <w:bCs/>
          </w:rPr>
          <w:t>Q13</w:t>
        </w:r>
      </w:ins>
    </w:p>
    <w:p w14:paraId="4768B635" w14:textId="77777777" w:rsidR="00414D85" w:rsidRDefault="00414D85" w:rsidP="009B18D4">
      <w:pPr>
        <w:spacing w:line="400" w:lineRule="exact"/>
        <w:rPr>
          <w:ins w:id="144" w:author="欣鑫 徐" w:date="2016-07-13T16:45:00Z"/>
          <w:rFonts w:ascii="Times New Roman" w:eastAsia="宋体-简" w:hAnsi="Times New Roman" w:cs="Times New Roman"/>
          <w:b/>
          <w:bCs/>
        </w:rPr>
      </w:pPr>
      <w:ins w:id="145" w:author="欣鑫 徐" w:date="2016-07-13T16:44:00Z">
        <w:r>
          <w:rPr>
            <w:rFonts w:ascii="Times New Roman" w:eastAsia="宋体-简" w:hAnsi="Times New Roman" w:cs="Times New Roman" w:hint="eastAsia"/>
            <w:b/>
            <w:bCs/>
          </w:rPr>
          <w:t>正确答案：</w:t>
        </w:r>
      </w:ins>
    </w:p>
    <w:p w14:paraId="521E45F7" w14:textId="509E9003" w:rsidR="009B18D4" w:rsidRPr="00452BB0" w:rsidRDefault="00414D85" w:rsidP="009B18D4">
      <w:pPr>
        <w:spacing w:line="400" w:lineRule="exact"/>
        <w:rPr>
          <w:rFonts w:ascii="Times New Roman" w:eastAsia="宋体-简" w:hAnsi="Times New Roman" w:cs="Times New Roman"/>
          <w:bCs/>
          <w:rPrChange w:id="146" w:author="欣鑫 徐" w:date="2016-07-13T16:46:00Z">
            <w:rPr>
              <w:rFonts w:ascii="Times New Roman" w:eastAsia="宋体-简" w:hAnsi="Times New Roman" w:cs="Times New Roman"/>
              <w:b/>
              <w:bCs/>
            </w:rPr>
          </w:rPrChange>
        </w:rPr>
      </w:pPr>
      <w:ins w:id="147" w:author="欣鑫 徐" w:date="2016-07-13T16:45:00Z">
        <w:r w:rsidRPr="00452BB0">
          <w:rPr>
            <w:rFonts w:ascii="Times New Roman" w:eastAsia="宋体-简" w:hAnsi="Times New Roman" w:cs="Times New Roman"/>
            <w:bCs/>
            <w:rPrChange w:id="148" w:author="欣鑫 徐" w:date="2016-07-13T16:46:00Z">
              <w:rPr>
                <w:rFonts w:ascii="Times New Roman" w:eastAsia="宋体-简" w:hAnsi="Times New Roman" w:cs="Times New Roman"/>
                <w:b/>
                <w:bCs/>
              </w:rPr>
            </w:rPrChange>
          </w:rPr>
          <w:t>Early V</w:t>
        </w:r>
        <w:r w:rsidR="00452BB0" w:rsidRPr="00452BB0">
          <w:rPr>
            <w:rFonts w:ascii="Times New Roman" w:eastAsia="宋体-简" w:hAnsi="Times New Roman" w:cs="Times New Roman"/>
            <w:bCs/>
            <w:rPrChange w:id="149" w:author="欣鑫 徐" w:date="2016-07-13T16:46:00Z">
              <w:rPr>
                <w:rFonts w:ascii="Times New Roman" w:eastAsia="宋体-简" w:hAnsi="Times New Roman" w:cs="Times New Roman"/>
                <w:b/>
                <w:bCs/>
              </w:rPr>
            </w:rPrChange>
          </w:rPr>
          <w:t>enus</w:t>
        </w:r>
      </w:ins>
      <w:ins w:id="150" w:author="欣鑫 徐" w:date="2016-07-13T16:46:00Z">
        <w:r w:rsidR="00452BB0">
          <w:rPr>
            <w:rFonts w:ascii="Times New Roman" w:eastAsia="宋体-简" w:hAnsi="Times New Roman" w:cs="Times New Roman" w:hint="eastAsia"/>
            <w:bCs/>
          </w:rPr>
          <w:t xml:space="preserve">  </w:t>
        </w:r>
      </w:ins>
      <w:ins w:id="151" w:author="欣鑫 徐" w:date="2016-07-13T16:47:00Z">
        <w:r w:rsidR="00870F62">
          <w:rPr>
            <w:rFonts w:ascii="Times New Roman" w:eastAsia="宋体-简" w:hAnsi="Times New Roman" w:cs="Times New Roman" w:hint="eastAsia"/>
            <w:bCs/>
          </w:rPr>
          <w:t>A C</w:t>
        </w:r>
      </w:ins>
      <w:ins w:id="152" w:author="欣鑫 徐" w:date="2016-07-21T17:50:00Z">
        <w:r w:rsidR="007A2261">
          <w:rPr>
            <w:rFonts w:ascii="Times New Roman" w:eastAsia="宋体-简" w:hAnsi="Times New Roman" w:cs="Times New Roman" w:hint="eastAsia"/>
            <w:bCs/>
          </w:rPr>
          <w:t>；</w:t>
        </w:r>
        <w:r w:rsidR="007A2261">
          <w:rPr>
            <w:rFonts w:ascii="Times New Roman" w:eastAsia="宋体-简" w:hAnsi="Times New Roman" w:cs="Times New Roman" w:hint="eastAsia"/>
            <w:bCs/>
          </w:rPr>
          <w:t xml:space="preserve"> </w:t>
        </w:r>
        <w:r w:rsidR="007A2261" w:rsidRPr="007A2261">
          <w:rPr>
            <w:rFonts w:ascii="Times New Roman" w:eastAsia="宋体-简" w:hAnsi="Times New Roman" w:cs="Times New Roman"/>
            <w:bCs/>
          </w:rPr>
          <w:t>Present-day Venus  B F G</w:t>
        </w:r>
      </w:ins>
      <w:del w:id="153" w:author="欣鑫 徐" w:date="2016-07-13T16:34:00Z">
        <w:r w:rsidR="009B18D4" w:rsidRPr="00452BB0" w:rsidDel="003B71CC">
          <w:rPr>
            <w:rFonts w:ascii="Times New Roman" w:eastAsia="宋体-简" w:hAnsi="Times New Roman" w:cs="Times New Roman"/>
            <w:bCs/>
            <w:rPrChange w:id="154" w:author="欣鑫 徐" w:date="2016-07-13T16:46:00Z">
              <w:rPr>
                <w:rFonts w:ascii="Times New Roman" w:eastAsia="宋体-简" w:hAnsi="Times New Roman" w:cs="Times New Roman"/>
                <w:b/>
                <w:bCs/>
              </w:rPr>
            </w:rPrChange>
          </w:rPr>
          <w:delText>13</w:delText>
        </w:r>
      </w:del>
    </w:p>
    <w:p w14:paraId="6E6EF11D" w14:textId="4B75BC32" w:rsidR="009B18D4" w:rsidRPr="007C2B96" w:rsidDel="007A2261" w:rsidRDefault="009B18D4" w:rsidP="009B18D4">
      <w:pPr>
        <w:spacing w:line="400" w:lineRule="exact"/>
        <w:rPr>
          <w:del w:id="155" w:author="欣鑫 徐" w:date="2016-07-21T17:50:00Z"/>
          <w:rFonts w:ascii="Times New Roman" w:eastAsia="宋体-简" w:hAnsi="Times New Roman" w:cs="Times New Roman" w:hint="eastAsia"/>
        </w:rPr>
      </w:pPr>
      <w:del w:id="156" w:author="欣鑫 徐" w:date="2016-07-21T17:50:00Z">
        <w:r w:rsidRPr="00F4103F" w:rsidDel="007A2261">
          <w:rPr>
            <w:rFonts w:ascii="Times New Roman" w:eastAsia="宋体-简" w:hAnsi="Times New Roman" w:cs="Times New Roman"/>
          </w:rPr>
          <w:delText>关于早期金星，分别对应</w:delText>
        </w:r>
      </w:del>
    </w:p>
    <w:p w14:paraId="3124E451" w14:textId="01F0C92A" w:rsidR="009B18D4" w:rsidRPr="007C2B96" w:rsidDel="00B20100" w:rsidRDefault="007A2261" w:rsidP="009B18D4">
      <w:pPr>
        <w:spacing w:line="400" w:lineRule="exact"/>
        <w:rPr>
          <w:del w:id="157" w:author="欣鑫 徐" w:date="2016-07-13T16:54:00Z"/>
          <w:rFonts w:ascii="Times New Roman" w:eastAsia="宋体-简" w:hAnsi="Times New Roman" w:cs="Times New Roman" w:hint="eastAsia"/>
        </w:rPr>
      </w:pPr>
      <w:ins w:id="158" w:author="欣鑫 徐" w:date="2016-07-21T17:51:00Z">
        <w:r>
          <w:rPr>
            <w:rFonts w:ascii="Times New Roman" w:eastAsia="宋体-简" w:hAnsi="Times New Roman" w:cs="Times New Roman" w:hint="eastAsia"/>
          </w:rPr>
          <w:t>解析：</w:t>
        </w:r>
        <w:r>
          <w:rPr>
            <w:rFonts w:ascii="Times New Roman" w:eastAsia="宋体-简" w:hAnsi="Times New Roman" w:cs="Times New Roman" w:hint="eastAsia"/>
          </w:rPr>
          <w:t>A</w:t>
        </w:r>
        <w:r>
          <w:rPr>
            <w:rFonts w:ascii="Times New Roman" w:eastAsia="宋体-简" w:hAnsi="Times New Roman" w:cs="Times New Roman" w:hint="eastAsia"/>
          </w:rPr>
          <w:t>选项</w:t>
        </w:r>
      </w:ins>
      <w:del w:id="159" w:author="欣鑫 徐" w:date="2016-07-21T17:51:00Z">
        <w:r w:rsidR="009B18D4" w:rsidRPr="004E0795" w:rsidDel="007A2261">
          <w:rPr>
            <w:rFonts w:ascii="Times New Roman" w:eastAsia="宋体-简" w:hAnsi="Times New Roman" w:cs="Times New Roman"/>
          </w:rPr>
          <w:delText>○</w:delText>
        </w:r>
        <w:r w:rsidR="009B18D4" w:rsidRPr="00F4103F" w:rsidDel="007A2261">
          <w:rPr>
            <w:rFonts w:ascii="Times New Roman" w:eastAsia="宋体-简" w:hAnsi="Times New Roman" w:cs="Times New Roman"/>
          </w:rPr>
          <w:delText xml:space="preserve">High percentage of water vapor in the atmosphere </w:delText>
        </w:r>
      </w:del>
      <w:del w:id="160" w:author="欣鑫 徐" w:date="2016-07-13T16:46:00Z">
        <w:r w:rsidR="009B18D4" w:rsidRPr="00F4103F" w:rsidDel="00C068A4">
          <w:rPr>
            <w:rFonts w:ascii="Times New Roman" w:eastAsia="宋体-简" w:hAnsi="Times New Roman" w:cs="Times New Roman"/>
          </w:rPr>
          <w:delText xml:space="preserve">  </w:delText>
        </w:r>
      </w:del>
      <w:del w:id="161" w:author="欣鑫 徐" w:date="2016-07-21T17:51:00Z">
        <w:r w:rsidR="009B18D4" w:rsidRPr="00F4103F" w:rsidDel="007A2261">
          <w:rPr>
            <w:rFonts w:ascii="Times New Roman" w:eastAsia="宋体-简" w:hAnsi="Times New Roman" w:cs="Times New Roman"/>
          </w:rPr>
          <w:delText>（</w:delText>
        </w:r>
      </w:del>
      <w:ins w:id="162" w:author="欣鑫 徐" w:date="2016-07-21T17:51:00Z">
        <w:r>
          <w:rPr>
            <w:rFonts w:ascii="Times New Roman" w:eastAsia="宋体-简" w:hAnsi="Times New Roman" w:cs="Times New Roman" w:hint="eastAsia"/>
          </w:rPr>
          <w:t>对应</w:t>
        </w:r>
      </w:ins>
      <w:del w:id="163" w:author="欣鑫 徐" w:date="2016-07-21T17:51:00Z">
        <w:r w:rsidR="009B18D4" w:rsidRPr="00F4103F" w:rsidDel="007A2261">
          <w:rPr>
            <w:rFonts w:ascii="Times New Roman" w:eastAsia="宋体-简" w:hAnsi="Times New Roman" w:cs="Times New Roman"/>
          </w:rPr>
          <w:delText>见</w:delText>
        </w:r>
      </w:del>
      <w:r w:rsidR="009B18D4" w:rsidRPr="00F4103F">
        <w:rPr>
          <w:rFonts w:ascii="Times New Roman" w:eastAsia="宋体-简" w:hAnsi="Times New Roman" w:cs="Times New Roman"/>
        </w:rPr>
        <w:t>第二段</w:t>
      </w:r>
      <w:r w:rsidR="009B18D4" w:rsidRPr="00F4103F">
        <w:rPr>
          <w:rFonts w:ascii="Times New Roman" w:eastAsia="宋体-简" w:hAnsi="Times New Roman" w:cs="Times New Roman"/>
        </w:rPr>
        <w:t>“Venusian volcanoes may well have outgassed as much water vapor as on Earth”</w:t>
      </w:r>
      <w:ins w:id="164" w:author="欣鑫 徐" w:date="2016-07-13T16:50:00Z">
        <w:r w:rsidR="00CB7DFF">
          <w:rPr>
            <w:rFonts w:ascii="Times New Roman" w:eastAsia="宋体-简" w:hAnsi="Times New Roman" w:cs="Times New Roman" w:hint="eastAsia"/>
          </w:rPr>
          <w:t xml:space="preserve"> </w:t>
        </w:r>
        <w:r w:rsidR="00CB7DFF">
          <w:rPr>
            <w:rFonts w:ascii="Times New Roman" w:eastAsia="宋体-简" w:hAnsi="Times New Roman" w:cs="Times New Roman"/>
          </w:rPr>
          <w:t>“</w:t>
        </w:r>
        <w:r w:rsidR="00CB7DFF" w:rsidRPr="00CB7DFF">
          <w:rPr>
            <w:rFonts w:ascii="Times New Roman" w:eastAsia="宋体-简" w:hAnsi="Times New Roman" w:cs="Times New Roman"/>
          </w:rPr>
          <w:t>In fact, water probably once dominated the Venusian atmosphere.</w:t>
        </w:r>
        <w:r w:rsidR="00CB7DFF">
          <w:rPr>
            <w:rFonts w:ascii="Times New Roman" w:eastAsia="宋体-简" w:hAnsi="Times New Roman" w:cs="Times New Roman"/>
          </w:rPr>
          <w:t>”</w:t>
        </w:r>
      </w:ins>
      <w:del w:id="165" w:author="欣鑫 徐" w:date="2016-07-21T17:51:00Z">
        <w:r w:rsidR="009B18D4" w:rsidRPr="00F4103F" w:rsidDel="007A2261">
          <w:rPr>
            <w:rFonts w:ascii="Times New Roman" w:eastAsia="宋体-简" w:hAnsi="Times New Roman" w:cs="Times New Roman"/>
          </w:rPr>
          <w:delText>）</w:delText>
        </w:r>
      </w:del>
    </w:p>
    <w:p w14:paraId="6F57B7C9" w14:textId="5D6EE269" w:rsidR="009B18D4" w:rsidRPr="007C2B96" w:rsidDel="007A2261" w:rsidRDefault="007A2261" w:rsidP="009B18D4">
      <w:pPr>
        <w:spacing w:line="400" w:lineRule="exact"/>
        <w:rPr>
          <w:del w:id="166" w:author="欣鑫 徐" w:date="2016-07-21T17:51:00Z"/>
          <w:rFonts w:ascii="Times New Roman" w:eastAsia="宋体-简" w:hAnsi="Times New Roman" w:cs="Times New Roman"/>
        </w:rPr>
      </w:pPr>
      <w:ins w:id="167" w:author="欣鑫 徐" w:date="2016-07-21T17:51:00Z">
        <w:r>
          <w:rPr>
            <w:rFonts w:ascii="Times New Roman" w:eastAsia="宋体-简" w:hAnsi="Times New Roman" w:cs="Times New Roman" w:hint="eastAsia"/>
          </w:rPr>
          <w:t>；</w:t>
        </w:r>
        <w:r>
          <w:rPr>
            <w:rFonts w:ascii="Times New Roman" w:eastAsia="宋体-简" w:hAnsi="Times New Roman" w:cs="Times New Roman" w:hint="eastAsia"/>
          </w:rPr>
          <w:t>C</w:t>
        </w:r>
        <w:r>
          <w:rPr>
            <w:rFonts w:ascii="Times New Roman" w:eastAsia="宋体-简" w:hAnsi="Times New Roman" w:cs="Times New Roman" w:hint="eastAsia"/>
          </w:rPr>
          <w:t>选项</w:t>
        </w:r>
      </w:ins>
    </w:p>
    <w:p w14:paraId="6B277A95" w14:textId="0F3F8E61" w:rsidR="002F5938" w:rsidDel="007A2261" w:rsidRDefault="009B18D4" w:rsidP="009B18D4">
      <w:pPr>
        <w:spacing w:line="400" w:lineRule="exact"/>
        <w:rPr>
          <w:del w:id="168" w:author="欣鑫 徐" w:date="2016-07-21T17:52:00Z"/>
          <w:rFonts w:ascii="Times New Roman" w:eastAsia="宋体-简" w:hAnsi="Times New Roman" w:cs="Times New Roman" w:hint="eastAsia"/>
        </w:rPr>
      </w:pPr>
      <w:del w:id="169" w:author="欣鑫 徐" w:date="2016-07-21T17:51:00Z">
        <w:r w:rsidRPr="004E0795" w:rsidDel="007A2261">
          <w:rPr>
            <w:rFonts w:ascii="Times New Roman" w:eastAsia="宋体-简" w:hAnsi="Times New Roman" w:cs="Times New Roman"/>
          </w:rPr>
          <w:delText>○</w:delText>
        </w:r>
        <w:r w:rsidRPr="00F4103F" w:rsidDel="007A2261">
          <w:rPr>
            <w:rFonts w:ascii="Times New Roman" w:eastAsia="宋体-简" w:hAnsi="Times New Roman" w:cs="Times New Roman"/>
          </w:rPr>
          <w:delText>An atmosphere quite similar to that of early Earth  (</w:delText>
        </w:r>
      </w:del>
      <w:ins w:id="170" w:author="欣鑫 徐" w:date="2016-07-21T17:51:00Z">
        <w:r w:rsidR="007A2261">
          <w:rPr>
            <w:rFonts w:ascii="Times New Roman" w:eastAsia="宋体-简" w:hAnsi="Times New Roman" w:cs="Times New Roman" w:hint="eastAsia"/>
          </w:rPr>
          <w:t>对应</w:t>
        </w:r>
      </w:ins>
      <w:del w:id="171" w:author="欣鑫 徐" w:date="2016-07-21T17:51:00Z">
        <w:r w:rsidRPr="00F4103F" w:rsidDel="007A2261">
          <w:rPr>
            <w:rFonts w:ascii="Times New Roman" w:eastAsia="宋体-简" w:hAnsi="Times New Roman" w:cs="Times New Roman"/>
          </w:rPr>
          <w:delText>见</w:delText>
        </w:r>
      </w:del>
      <w:r w:rsidRPr="00F4103F">
        <w:rPr>
          <w:rFonts w:ascii="Times New Roman" w:eastAsia="宋体-简" w:hAnsi="Times New Roman" w:cs="Times New Roman"/>
        </w:rPr>
        <w:t>第一段</w:t>
      </w:r>
      <w:r w:rsidRPr="00F4103F">
        <w:rPr>
          <w:rFonts w:ascii="Times New Roman" w:eastAsia="宋体-简" w:hAnsi="Times New Roman" w:cs="Times New Roman"/>
        </w:rPr>
        <w:t>“The original atmospheres of both Venus and Earth were derived at least in part from gases spewed forth, or outgassed, by volcanoes.”</w:t>
      </w:r>
      <w:ins w:id="172" w:author="欣鑫 徐" w:date="2016-07-21T17:53:00Z">
        <w:r w:rsidR="00A30E43">
          <w:rPr>
            <w:rFonts w:ascii="Times New Roman" w:eastAsia="宋体-简" w:hAnsi="Times New Roman" w:cs="Times New Roman" w:hint="eastAsia"/>
          </w:rPr>
          <w:t>。</w:t>
        </w:r>
      </w:ins>
    </w:p>
    <w:p w14:paraId="58E399F4" w14:textId="77777777" w:rsidR="007A2261" w:rsidRPr="007C2B96" w:rsidRDefault="007A2261" w:rsidP="009B18D4">
      <w:pPr>
        <w:spacing w:line="400" w:lineRule="exact"/>
        <w:rPr>
          <w:ins w:id="173" w:author="欣鑫 徐" w:date="2016-07-21T17:52:00Z"/>
          <w:rFonts w:ascii="Times New Roman" w:eastAsia="宋体-简" w:hAnsi="Times New Roman" w:cs="Times New Roman"/>
        </w:rPr>
      </w:pPr>
    </w:p>
    <w:p w14:paraId="177E6C97" w14:textId="5508B3E3" w:rsidR="009B18D4" w:rsidDel="007A2261" w:rsidRDefault="007A2261" w:rsidP="009B18D4">
      <w:pPr>
        <w:spacing w:line="400" w:lineRule="exact"/>
        <w:rPr>
          <w:del w:id="174" w:author="欣鑫 徐" w:date="2016-07-21T17:50:00Z"/>
          <w:rFonts w:ascii="Times New Roman" w:eastAsia="宋体-简" w:hAnsi="Times New Roman" w:cs="Times New Roman" w:hint="eastAsia"/>
        </w:rPr>
      </w:pPr>
      <w:ins w:id="175" w:author="欣鑫 徐" w:date="2016-07-21T17:52:00Z">
        <w:r>
          <w:rPr>
            <w:rFonts w:ascii="Times New Roman" w:eastAsia="宋体-简" w:hAnsi="Times New Roman" w:cs="Times New Roman" w:hint="eastAsia"/>
          </w:rPr>
          <w:t>B</w:t>
        </w:r>
        <w:r>
          <w:rPr>
            <w:rFonts w:ascii="Times New Roman" w:eastAsia="宋体-简" w:hAnsi="Times New Roman" w:cs="Times New Roman" w:hint="eastAsia"/>
          </w:rPr>
          <w:t>选项</w:t>
        </w:r>
      </w:ins>
    </w:p>
    <w:p w14:paraId="6818ACBA" w14:textId="1A3AE6A8" w:rsidR="009B18D4" w:rsidRPr="00F4103F" w:rsidDel="007A2261" w:rsidRDefault="009B18D4" w:rsidP="009B18D4">
      <w:pPr>
        <w:spacing w:line="400" w:lineRule="exact"/>
        <w:rPr>
          <w:del w:id="176" w:author="欣鑫 徐" w:date="2016-07-21T17:51:00Z"/>
          <w:rFonts w:ascii="Times New Roman" w:eastAsia="宋体-简" w:hAnsi="Times New Roman" w:cs="Times New Roman"/>
        </w:rPr>
      </w:pPr>
      <w:del w:id="177" w:author="欣鑫 徐" w:date="2016-07-21T17:51:00Z">
        <w:r w:rsidRPr="00F4103F" w:rsidDel="007A2261">
          <w:rPr>
            <w:rFonts w:ascii="Times New Roman" w:eastAsia="宋体-简" w:hAnsi="Times New Roman" w:cs="Times New Roman"/>
          </w:rPr>
          <w:delText>关于现在的金星，分别对应</w:delText>
        </w:r>
      </w:del>
    </w:p>
    <w:p w14:paraId="15A74D8A" w14:textId="49E9E933" w:rsidR="009B18D4" w:rsidRPr="007C2B96" w:rsidDel="007A2261" w:rsidRDefault="009B18D4" w:rsidP="009B18D4">
      <w:pPr>
        <w:spacing w:line="400" w:lineRule="exact"/>
        <w:rPr>
          <w:del w:id="178" w:author="欣鑫 徐" w:date="2016-07-21T17:52:00Z"/>
          <w:rFonts w:ascii="Times New Roman" w:eastAsia="宋体-简" w:hAnsi="Times New Roman" w:cs="Times New Roman" w:hint="eastAsia"/>
        </w:rPr>
      </w:pPr>
      <w:del w:id="179" w:author="欣鑫 徐" w:date="2016-07-21T17:51:00Z">
        <w:r w:rsidRPr="004E0795" w:rsidDel="007A2261">
          <w:rPr>
            <w:rFonts w:ascii="Times New Roman" w:eastAsia="宋体-简" w:hAnsi="Times New Roman" w:cs="Times New Roman"/>
          </w:rPr>
          <w:delText>○</w:delText>
        </w:r>
        <w:r w:rsidRPr="00F4103F" w:rsidDel="007A2261">
          <w:rPr>
            <w:rFonts w:ascii="Times New Roman" w:eastAsia="宋体-简" w:hAnsi="Times New Roman" w:cs="Times New Roman"/>
          </w:rPr>
          <w:delText xml:space="preserve">Carbon dioxide present only in atmospheric form </w:delText>
        </w:r>
        <w:r w:rsidRPr="00F4103F" w:rsidDel="007A2261">
          <w:rPr>
            <w:rFonts w:ascii="Times New Roman" w:eastAsia="宋体-简" w:hAnsi="Times New Roman" w:cs="Times New Roman"/>
          </w:rPr>
          <w:delText>（</w:delText>
        </w:r>
      </w:del>
      <w:ins w:id="180" w:author="欣鑫 徐" w:date="2016-07-21T17:52:00Z">
        <w:r w:rsidR="007A2261">
          <w:rPr>
            <w:rFonts w:ascii="Times New Roman" w:eastAsia="宋体-简" w:hAnsi="Times New Roman" w:cs="Times New Roman" w:hint="eastAsia"/>
          </w:rPr>
          <w:t>对应</w:t>
        </w:r>
      </w:ins>
      <w:del w:id="181" w:author="欣鑫 徐" w:date="2016-07-21T17:52:00Z">
        <w:r w:rsidRPr="00F4103F" w:rsidDel="007A2261">
          <w:rPr>
            <w:rFonts w:ascii="Times New Roman" w:eastAsia="宋体-简" w:hAnsi="Times New Roman" w:cs="Times New Roman"/>
          </w:rPr>
          <w:delText>见</w:delText>
        </w:r>
      </w:del>
      <w:r w:rsidRPr="00F4103F">
        <w:rPr>
          <w:rFonts w:ascii="Times New Roman" w:eastAsia="宋体-简" w:hAnsi="Times New Roman" w:cs="Times New Roman"/>
        </w:rPr>
        <w:t>第六段</w:t>
      </w:r>
      <w:r w:rsidRPr="00F4103F">
        <w:rPr>
          <w:rFonts w:ascii="Times New Roman" w:eastAsia="宋体-简" w:hAnsi="Times New Roman" w:cs="Times New Roman"/>
        </w:rPr>
        <w:t>“outgassed carbon dioxide began to accumulate in the atmosphere”</w:t>
      </w:r>
      <w:del w:id="182" w:author="欣鑫 徐" w:date="2016-07-21T17:52:00Z">
        <w:r w:rsidRPr="00F4103F" w:rsidDel="007A2261">
          <w:rPr>
            <w:rFonts w:ascii="Times New Roman" w:eastAsia="宋体-简" w:hAnsi="Times New Roman" w:cs="Times New Roman"/>
          </w:rPr>
          <w:delText>）</w:delText>
        </w:r>
      </w:del>
      <w:ins w:id="183" w:author="欣鑫 徐" w:date="2016-07-21T17:52:00Z">
        <w:r w:rsidR="007A2261">
          <w:rPr>
            <w:rFonts w:ascii="Times New Roman" w:eastAsia="宋体-简" w:hAnsi="Times New Roman" w:cs="Times New Roman" w:hint="eastAsia"/>
          </w:rPr>
          <w:t>；</w:t>
        </w:r>
      </w:ins>
    </w:p>
    <w:p w14:paraId="4E56652C" w14:textId="127471B6" w:rsidR="009B18D4" w:rsidDel="00B20100" w:rsidRDefault="009B18D4" w:rsidP="009B18D4">
      <w:pPr>
        <w:spacing w:line="400" w:lineRule="exact"/>
        <w:rPr>
          <w:del w:id="184" w:author="欣鑫 徐" w:date="2016-07-13T16:54:00Z"/>
          <w:rFonts w:ascii="Times New Roman" w:eastAsia="宋体-简" w:hAnsi="Times New Roman" w:cs="Times New Roman" w:hint="eastAsia"/>
        </w:rPr>
      </w:pPr>
    </w:p>
    <w:p w14:paraId="6374321B" w14:textId="7BDD18A0" w:rsidR="009B18D4" w:rsidDel="00B20100" w:rsidRDefault="007A2261" w:rsidP="009B18D4">
      <w:pPr>
        <w:spacing w:line="400" w:lineRule="exact"/>
        <w:rPr>
          <w:del w:id="185" w:author="欣鑫 徐" w:date="2016-07-13T16:54:00Z"/>
          <w:rFonts w:ascii="Times New Roman" w:eastAsia="宋体-简" w:hAnsi="Times New Roman" w:cs="Times New Roman" w:hint="eastAsia"/>
        </w:rPr>
      </w:pPr>
      <w:ins w:id="186" w:author="欣鑫 徐" w:date="2016-07-21T17:52:00Z">
        <w:r>
          <w:rPr>
            <w:rFonts w:ascii="Times New Roman" w:eastAsia="宋体-简" w:hAnsi="Times New Roman" w:cs="Times New Roman" w:hint="eastAsia"/>
          </w:rPr>
          <w:t>F</w:t>
        </w:r>
        <w:r>
          <w:rPr>
            <w:rFonts w:ascii="Times New Roman" w:eastAsia="宋体-简" w:hAnsi="Times New Roman" w:cs="Times New Roman" w:hint="eastAsia"/>
          </w:rPr>
          <w:t>选项对应</w:t>
        </w:r>
      </w:ins>
      <w:del w:id="187" w:author="欣鑫 徐" w:date="2016-07-21T17:52:00Z">
        <w:r w:rsidR="009B18D4" w:rsidRPr="004E0795" w:rsidDel="007A2261">
          <w:rPr>
            <w:rFonts w:ascii="Times New Roman" w:eastAsia="宋体-简" w:hAnsi="Times New Roman" w:cs="Times New Roman"/>
          </w:rPr>
          <w:delText>○</w:delText>
        </w:r>
        <w:r w:rsidR="009B18D4" w:rsidRPr="000C61DC" w:rsidDel="007A2261">
          <w:rPr>
            <w:rFonts w:ascii="Times New Roman" w:eastAsia="宋体-简" w:hAnsi="Times New Roman" w:cs="Times New Roman" w:hint="eastAsia"/>
          </w:rPr>
          <w:delText xml:space="preserve">Complete absence of surface water </w:delText>
        </w:r>
        <w:r w:rsidR="009B18D4" w:rsidRPr="000C61DC" w:rsidDel="007A2261">
          <w:rPr>
            <w:rFonts w:ascii="Times New Roman" w:eastAsia="宋体-简" w:hAnsi="Times New Roman" w:cs="Times New Roman"/>
          </w:rPr>
          <w:delText>（见</w:delText>
        </w:r>
      </w:del>
      <w:r w:rsidR="009B18D4" w:rsidRPr="000C61DC">
        <w:rPr>
          <w:rFonts w:ascii="Times New Roman" w:eastAsia="宋体-简" w:hAnsi="Times New Roman" w:cs="Times New Roman"/>
        </w:rPr>
        <w:t>第六段</w:t>
      </w:r>
      <w:r w:rsidR="009B18D4" w:rsidRPr="000C61DC">
        <w:rPr>
          <w:rFonts w:ascii="Times New Roman" w:eastAsia="宋体-简" w:hAnsi="Times New Roman" w:cs="Times New Roman"/>
        </w:rPr>
        <w:t>“solar ultraviolet radiation having broken down atmospheric water vapor molecules into hydrogen and oxygen”</w:t>
      </w:r>
      <w:del w:id="188" w:author="欣鑫 徐" w:date="2016-07-21T17:52:00Z">
        <w:r w:rsidR="009B18D4" w:rsidRPr="000C61DC" w:rsidDel="007A2261">
          <w:rPr>
            <w:rFonts w:ascii="Times New Roman" w:eastAsia="宋体-简" w:hAnsi="Times New Roman" w:cs="Times New Roman"/>
          </w:rPr>
          <w:delText>）</w:delText>
        </w:r>
      </w:del>
    </w:p>
    <w:p w14:paraId="7BB32FF0" w14:textId="6D141D59" w:rsidR="009B18D4" w:rsidDel="00A30E43" w:rsidRDefault="00A30E43" w:rsidP="009B18D4">
      <w:pPr>
        <w:spacing w:line="400" w:lineRule="exact"/>
        <w:rPr>
          <w:del w:id="189" w:author="欣鑫 徐" w:date="2016-07-21T17:52:00Z"/>
          <w:rFonts w:ascii="Times New Roman" w:eastAsia="宋体-简" w:hAnsi="Times New Roman" w:cs="Times New Roman"/>
        </w:rPr>
      </w:pPr>
      <w:ins w:id="190" w:author="欣鑫 徐" w:date="2016-07-21T17:52:00Z">
        <w:r>
          <w:rPr>
            <w:rFonts w:ascii="Times New Roman" w:eastAsia="宋体-简" w:hAnsi="Times New Roman" w:cs="Times New Roman" w:hint="eastAsia"/>
          </w:rPr>
          <w:t>；</w:t>
        </w:r>
        <w:r>
          <w:rPr>
            <w:rFonts w:ascii="Times New Roman" w:eastAsia="宋体-简" w:hAnsi="Times New Roman" w:cs="Times New Roman" w:hint="eastAsia"/>
          </w:rPr>
          <w:t>G</w:t>
        </w:r>
        <w:r>
          <w:rPr>
            <w:rFonts w:ascii="Times New Roman" w:eastAsia="宋体-简" w:hAnsi="Times New Roman" w:cs="Times New Roman" w:hint="eastAsia"/>
          </w:rPr>
          <w:t>选项</w:t>
        </w:r>
      </w:ins>
    </w:p>
    <w:p w14:paraId="24430D3D" w14:textId="7C122EE1" w:rsidR="009B18D4" w:rsidDel="002F5938" w:rsidRDefault="009B18D4" w:rsidP="009B18D4">
      <w:pPr>
        <w:spacing w:line="400" w:lineRule="exact"/>
        <w:rPr>
          <w:del w:id="191" w:author="欣鑫 徐" w:date="2016-07-13T17:00:00Z"/>
          <w:rFonts w:ascii="Times New Roman" w:eastAsia="宋体-简" w:hAnsi="Times New Roman" w:hint="eastAsia"/>
          <w:sz w:val="32"/>
        </w:rPr>
      </w:pPr>
      <w:del w:id="192" w:author="欣鑫 徐" w:date="2016-07-21T17:52:00Z">
        <w:r w:rsidRPr="004E0795" w:rsidDel="00A30E43">
          <w:rPr>
            <w:rFonts w:ascii="Times New Roman" w:eastAsia="宋体-简" w:hAnsi="Times New Roman" w:cs="Times New Roman"/>
          </w:rPr>
          <w:delText>○</w:delText>
        </w:r>
        <w:r w:rsidRPr="000C61DC" w:rsidDel="00A30E43">
          <w:rPr>
            <w:rFonts w:ascii="Times New Roman" w:eastAsia="宋体-简" w:hAnsi="Times New Roman" w:cs="Times New Roman"/>
          </w:rPr>
          <w:delText>Essentially stable temperatures</w:delText>
        </w:r>
        <w:r w:rsidRPr="000C61DC" w:rsidDel="00A30E43">
          <w:rPr>
            <w:rFonts w:ascii="Times New Roman" w:eastAsia="宋体-简" w:hAnsi="Times New Roman" w:cs="Times New Roman"/>
          </w:rPr>
          <w:delText>（</w:delText>
        </w:r>
      </w:del>
      <w:ins w:id="193" w:author="欣鑫 徐" w:date="2016-07-21T17:52:00Z">
        <w:r w:rsidR="00A30E43">
          <w:rPr>
            <w:rFonts w:ascii="Times New Roman" w:eastAsia="宋体-简" w:hAnsi="Times New Roman" w:cs="Times New Roman" w:hint="eastAsia"/>
          </w:rPr>
          <w:t>对应</w:t>
        </w:r>
      </w:ins>
      <w:del w:id="194" w:author="欣鑫 徐" w:date="2016-07-21T17:52:00Z">
        <w:r w:rsidRPr="000C61DC" w:rsidDel="00A30E43">
          <w:rPr>
            <w:rFonts w:ascii="Times New Roman" w:eastAsia="宋体-简" w:hAnsi="Times New Roman" w:cs="Times New Roman"/>
          </w:rPr>
          <w:delText>见</w:delText>
        </w:r>
      </w:del>
      <w:r w:rsidRPr="000C61DC">
        <w:rPr>
          <w:rFonts w:ascii="Times New Roman" w:eastAsia="宋体-简" w:hAnsi="Times New Roman" w:cs="Times New Roman"/>
        </w:rPr>
        <w:t>第六段</w:t>
      </w:r>
      <w:r w:rsidRPr="000C61DC">
        <w:rPr>
          <w:rFonts w:ascii="Times New Roman" w:eastAsia="宋体-简" w:hAnsi="Times New Roman" w:cs="Times New Roman"/>
        </w:rPr>
        <w:t>“the greenhouse effect would no longer have accelerated”</w:t>
      </w:r>
      <w:ins w:id="195" w:author="欣鑫 徐" w:date="2016-07-21T17:52:00Z">
        <w:r w:rsidR="00A30E43">
          <w:rPr>
            <w:rFonts w:ascii="Times New Roman" w:eastAsia="宋体-简" w:hAnsi="Times New Roman" w:cs="Times New Roman" w:hint="eastAsia"/>
          </w:rPr>
          <w:t>。</w:t>
        </w:r>
      </w:ins>
      <w:del w:id="196" w:author="欣鑫 徐" w:date="2016-07-21T17:52:00Z">
        <w:r w:rsidRPr="000C61DC" w:rsidDel="00A30E43">
          <w:rPr>
            <w:rFonts w:ascii="Times New Roman" w:eastAsia="宋体-简" w:hAnsi="Times New Roman" w:cs="Times New Roman"/>
          </w:rPr>
          <w:delText>）</w:delText>
        </w:r>
      </w:del>
    </w:p>
    <w:p w14:paraId="3B5FAB29" w14:textId="77777777" w:rsidR="009B18D4" w:rsidRDefault="009B18D4" w:rsidP="009B18D4">
      <w:pPr>
        <w:spacing w:line="400" w:lineRule="exact"/>
        <w:rPr>
          <w:rFonts w:ascii="Times New Roman" w:eastAsia="宋体-简" w:hAnsi="Times New Roman" w:hint="eastAsia"/>
          <w:sz w:val="32"/>
        </w:rPr>
      </w:pPr>
    </w:p>
    <w:p w14:paraId="6036211B" w14:textId="77777777" w:rsidR="009B18D4" w:rsidRDefault="009B18D4" w:rsidP="009B18D4">
      <w:pPr>
        <w:spacing w:line="400" w:lineRule="exact"/>
        <w:rPr>
          <w:rFonts w:ascii="Times New Roman" w:eastAsia="宋体-简" w:hAnsi="Times New Roman"/>
          <w:sz w:val="32"/>
        </w:rPr>
      </w:pPr>
      <w:bookmarkStart w:id="197" w:name="_GoBack"/>
      <w:bookmarkEnd w:id="197"/>
    </w:p>
    <w:p w14:paraId="17A0E127" w14:textId="77777777" w:rsidR="009B18D4" w:rsidRPr="007C2B96" w:rsidRDefault="009B18D4" w:rsidP="009B18D4">
      <w:pPr>
        <w:spacing w:line="400" w:lineRule="exact"/>
        <w:rPr>
          <w:rFonts w:ascii="Times New Roman" w:eastAsia="宋体-简" w:hAnsi="Times New Roman"/>
        </w:rPr>
      </w:pPr>
    </w:p>
    <w:p w14:paraId="11EA4E91" w14:textId="77777777" w:rsidR="00065E44" w:rsidRPr="009B18D4" w:rsidRDefault="00065E44"/>
    <w:sectPr w:rsidR="00065E44" w:rsidRPr="009B18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宋体-简">
    <w:altName w:val="Songti SC Regular"/>
    <w:charset w:val="88"/>
    <w:family w:val="auto"/>
    <w:pitch w:val="variable"/>
    <w:sig w:usb0="00000000"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C77624"/>
    <w:multiLevelType w:val="singleLevel"/>
    <w:tmpl w:val="54C77624"/>
    <w:lvl w:ilvl="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D4"/>
    <w:rsid w:val="000073C0"/>
    <w:rsid w:val="00043013"/>
    <w:rsid w:val="00065E44"/>
    <w:rsid w:val="000949BE"/>
    <w:rsid w:val="000E22B1"/>
    <w:rsid w:val="00103D4D"/>
    <w:rsid w:val="00110643"/>
    <w:rsid w:val="002D513B"/>
    <w:rsid w:val="002F1F3B"/>
    <w:rsid w:val="002F5938"/>
    <w:rsid w:val="00363E6E"/>
    <w:rsid w:val="003B71CC"/>
    <w:rsid w:val="003D0CD1"/>
    <w:rsid w:val="00414D85"/>
    <w:rsid w:val="00452BB0"/>
    <w:rsid w:val="00491490"/>
    <w:rsid w:val="00553895"/>
    <w:rsid w:val="00594389"/>
    <w:rsid w:val="00632320"/>
    <w:rsid w:val="00685FFD"/>
    <w:rsid w:val="006F4575"/>
    <w:rsid w:val="00723240"/>
    <w:rsid w:val="00745C18"/>
    <w:rsid w:val="0079513D"/>
    <w:rsid w:val="007A2261"/>
    <w:rsid w:val="00870F62"/>
    <w:rsid w:val="008A060D"/>
    <w:rsid w:val="00903F31"/>
    <w:rsid w:val="009307B6"/>
    <w:rsid w:val="009463D3"/>
    <w:rsid w:val="00965E96"/>
    <w:rsid w:val="009A2B6F"/>
    <w:rsid w:val="009B18D4"/>
    <w:rsid w:val="009F4104"/>
    <w:rsid w:val="009F4577"/>
    <w:rsid w:val="00A124AD"/>
    <w:rsid w:val="00A24770"/>
    <w:rsid w:val="00A30E43"/>
    <w:rsid w:val="00A81ADB"/>
    <w:rsid w:val="00B20100"/>
    <w:rsid w:val="00B622F8"/>
    <w:rsid w:val="00B817D4"/>
    <w:rsid w:val="00C05E54"/>
    <w:rsid w:val="00C068A4"/>
    <w:rsid w:val="00C5153B"/>
    <w:rsid w:val="00CB601E"/>
    <w:rsid w:val="00CB7DFF"/>
    <w:rsid w:val="00CE226A"/>
    <w:rsid w:val="00CF6167"/>
    <w:rsid w:val="00D2472C"/>
    <w:rsid w:val="00DD056F"/>
    <w:rsid w:val="00ED3D39"/>
    <w:rsid w:val="00F05892"/>
    <w:rsid w:val="00F23176"/>
    <w:rsid w:val="00F41475"/>
    <w:rsid w:val="00F44489"/>
    <w:rsid w:val="00F52F06"/>
    <w:rsid w:val="00F54B61"/>
    <w:rsid w:val="00F84D80"/>
    <w:rsid w:val="00FC7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3F1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8D4"/>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472C"/>
    <w:rPr>
      <w:rFonts w:ascii="Heiti SC Light" w:eastAsia="Heiti SC Light"/>
      <w:sz w:val="18"/>
      <w:szCs w:val="18"/>
    </w:rPr>
  </w:style>
  <w:style w:type="character" w:customStyle="1" w:styleId="a4">
    <w:name w:val="批注框文本字符"/>
    <w:basedOn w:val="a0"/>
    <w:link w:val="a3"/>
    <w:uiPriority w:val="99"/>
    <w:semiHidden/>
    <w:rsid w:val="00D2472C"/>
    <w:rPr>
      <w:rFonts w:ascii="Heiti SC Light" w:eastAsia="Heiti SC Light"/>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18D4"/>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2472C"/>
    <w:rPr>
      <w:rFonts w:ascii="Heiti SC Light" w:eastAsia="Heiti SC Light"/>
      <w:sz w:val="18"/>
      <w:szCs w:val="18"/>
    </w:rPr>
  </w:style>
  <w:style w:type="character" w:customStyle="1" w:styleId="a4">
    <w:name w:val="批注框文本字符"/>
    <w:basedOn w:val="a0"/>
    <w:link w:val="a3"/>
    <w:uiPriority w:val="99"/>
    <w:semiHidden/>
    <w:rsid w:val="00D2472C"/>
    <w:rPr>
      <w:rFonts w:ascii="Heiti SC Light" w:eastAsia="Heiti S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533</Words>
  <Characters>3040</Characters>
  <Application>Microsoft Macintosh Word</Application>
  <DocSecurity>0</DocSecurity>
  <Lines>25</Lines>
  <Paragraphs>7</Paragraphs>
  <ScaleCrop>false</ScaleCrop>
  <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Sanm1</dc:creator>
  <cp:lastModifiedBy>欣鑫 徐</cp:lastModifiedBy>
  <cp:revision>46</cp:revision>
  <dcterms:created xsi:type="dcterms:W3CDTF">2016-02-29T04:02:00Z</dcterms:created>
  <dcterms:modified xsi:type="dcterms:W3CDTF">2016-07-21T09:53:00Z</dcterms:modified>
</cp:coreProperties>
</file>