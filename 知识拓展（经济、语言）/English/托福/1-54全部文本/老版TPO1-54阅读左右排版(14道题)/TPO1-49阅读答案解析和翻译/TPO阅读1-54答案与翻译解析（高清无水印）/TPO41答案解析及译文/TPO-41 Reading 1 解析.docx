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0C65E" w14:textId="77777777" w:rsidR="004C4662" w:rsidRDefault="000B48A5" w:rsidP="004C4662">
      <w:pPr>
        <w:spacing w:line="400" w:lineRule="exact"/>
        <w:rPr>
          <w:ins w:id="0" w:author="欣鑫 徐" w:date="2016-07-13T13:02:00Z"/>
          <w:rFonts w:ascii="Times New Roman" w:eastAsia="宋体-简" w:hAnsi="Times New Roman" w:cs="Times New Roman"/>
          <w:bCs/>
        </w:rPr>
      </w:pPr>
      <w:r>
        <w:rPr>
          <w:rFonts w:ascii="Times New Roman" w:eastAsia="宋体-简" w:hAnsi="Times New Roman" w:cs="Times New Roman" w:hint="eastAsia"/>
          <w:bCs/>
        </w:rPr>
        <w:t>Q1</w:t>
      </w:r>
    </w:p>
    <w:p w14:paraId="6756E5B4" w14:textId="65C7C4D5" w:rsidR="00386C58" w:rsidRPr="007C2B96" w:rsidDel="00386C58" w:rsidRDefault="00386C58" w:rsidP="004C4662">
      <w:pPr>
        <w:spacing w:line="400" w:lineRule="exact"/>
        <w:rPr>
          <w:del w:id="1" w:author="欣鑫 徐" w:date="2016-07-13T13:02:00Z"/>
          <w:rFonts w:ascii="Times New Roman" w:eastAsia="宋体-简" w:hAnsi="Times New Roman" w:cs="Times New Roman"/>
          <w:bCs/>
        </w:rPr>
      </w:pPr>
      <w:ins w:id="2" w:author="欣鑫 徐" w:date="2016-07-13T13:02:00Z">
        <w:r>
          <w:rPr>
            <w:rFonts w:ascii="Times New Roman" w:eastAsia="宋体-简" w:hAnsi="Times New Roman" w:cs="Times New Roman" w:hint="eastAsia"/>
            <w:bCs/>
          </w:rPr>
          <w:t>正确答案：</w:t>
        </w:r>
      </w:ins>
      <w:ins w:id="3" w:author="欣鑫 徐" w:date="2016-07-13T13:48:00Z">
        <w:r w:rsidR="00F8344F">
          <w:rPr>
            <w:rFonts w:ascii="Times New Roman" w:eastAsia="宋体-简" w:hAnsi="Times New Roman" w:cs="Times New Roman" w:hint="eastAsia"/>
            <w:bCs/>
          </w:rPr>
          <w:t>B</w:t>
        </w:r>
      </w:ins>
    </w:p>
    <w:p w14:paraId="0BB71744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del w:id="4" w:author="欣鑫 徐" w:date="2016-07-13T13:02:00Z">
        <w:r w:rsidDel="00386C58">
          <w:rPr>
            <w:rFonts w:ascii="Times New Roman" w:eastAsia="宋体-简" w:hAnsi="Times New Roman" w:cs="Times New Roman"/>
          </w:rPr>
          <w:delText>选择第</w:delText>
        </w:r>
        <w:r w:rsidDel="00386C58">
          <w:rPr>
            <w:rFonts w:ascii="Times New Roman" w:eastAsia="宋体-简" w:hAnsi="Times New Roman" w:cs="Times New Roman" w:hint="eastAsia"/>
          </w:rPr>
          <w:delText>二</w:delText>
        </w:r>
        <w:r w:rsidRPr="007C2B96" w:rsidDel="00386C58">
          <w:rPr>
            <w:rFonts w:ascii="Times New Roman" w:eastAsia="宋体-简" w:hAnsi="Times New Roman" w:cs="Times New Roman"/>
          </w:rPr>
          <w:delText>项。</w:delText>
        </w:r>
      </w:del>
    </w:p>
    <w:p w14:paraId="0A043C43" w14:textId="2CE78F40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5" w:author="欣鑫 徐" w:date="2016-07-13T13:44:00Z">
        <w:r w:rsidR="00004F78">
          <w:rPr>
            <w:rFonts w:ascii="Times New Roman" w:eastAsia="宋体-简" w:hAnsi="Times New Roman" w:cs="Times New Roman" w:hint="eastAsia"/>
          </w:rPr>
          <w:t>以</w:t>
        </w:r>
      </w:ins>
      <w:ins w:id="6" w:author="欣鑫 徐" w:date="2016-07-13T13:29:00Z">
        <w:r w:rsidR="000C06AC">
          <w:rPr>
            <w:rFonts w:ascii="Times New Roman" w:eastAsia="宋体-简" w:hAnsi="Times New Roman" w:cs="Times New Roman" w:hint="eastAsia"/>
          </w:rPr>
          <w:t>倾倒</w:t>
        </w:r>
      </w:ins>
      <w:ins w:id="7" w:author="欣鑫 徐" w:date="2016-07-13T13:30:00Z">
        <w:r w:rsidR="000C06AC">
          <w:rPr>
            <w:rFonts w:ascii="Times New Roman" w:eastAsia="宋体-简" w:hAnsi="Times New Roman" w:cs="Times New Roman" w:hint="eastAsia"/>
          </w:rPr>
          <w:t>细腻的且精确控制流量的彩色</w:t>
        </w:r>
      </w:ins>
      <w:ins w:id="8" w:author="欣鑫 徐" w:date="2016-07-13T13:31:00Z">
        <w:r w:rsidR="000C06AC">
          <w:rPr>
            <w:rFonts w:ascii="Times New Roman" w:eastAsia="宋体-简" w:hAnsi="Times New Roman" w:cs="Times New Roman" w:hint="eastAsia"/>
          </w:rPr>
          <w:t>石沙</w:t>
        </w:r>
        <w:r w:rsidR="005854B8">
          <w:rPr>
            <w:rFonts w:ascii="Times New Roman" w:eastAsia="宋体-简" w:hAnsi="Times New Roman" w:cs="Times New Roman" w:hint="eastAsia"/>
          </w:rPr>
          <w:t>或者是粉末状的</w:t>
        </w:r>
      </w:ins>
      <w:ins w:id="9" w:author="欣鑫 徐" w:date="2016-07-13T13:44:00Z">
        <w:r w:rsidR="000A1DEC">
          <w:rPr>
            <w:rFonts w:ascii="Times New Roman" w:eastAsia="宋体-简" w:hAnsi="Times New Roman" w:cs="Times New Roman" w:hint="eastAsia"/>
          </w:rPr>
          <w:t>植物</w:t>
        </w:r>
      </w:ins>
      <w:ins w:id="10" w:author="欣鑫 徐" w:date="2016-07-13T13:32:00Z">
        <w:r w:rsidR="005854B8">
          <w:rPr>
            <w:rFonts w:ascii="Times New Roman" w:eastAsia="宋体-简" w:hAnsi="Times New Roman" w:cs="Times New Roman" w:hint="eastAsia"/>
          </w:rPr>
          <w:t>和</w:t>
        </w:r>
        <w:r w:rsidR="00D82A41">
          <w:rPr>
            <w:rFonts w:ascii="Times New Roman" w:eastAsia="宋体-简" w:hAnsi="Times New Roman" w:cs="Times New Roman" w:hint="eastAsia"/>
          </w:rPr>
          <w:t>矿物质，花粉，</w:t>
        </w:r>
      </w:ins>
      <w:ins w:id="11" w:author="欣鑫 徐" w:date="2016-07-13T13:39:00Z">
        <w:r w:rsidR="00FA106A">
          <w:rPr>
            <w:rFonts w:ascii="Times New Roman" w:eastAsia="宋体-简" w:hAnsi="Times New Roman" w:cs="Times New Roman" w:hint="eastAsia"/>
          </w:rPr>
          <w:t>花朵</w:t>
        </w:r>
      </w:ins>
      <w:ins w:id="12" w:author="欣鑫 徐" w:date="2016-07-13T13:44:00Z">
        <w:r w:rsidR="00004F78">
          <w:rPr>
            <w:rFonts w:ascii="Times New Roman" w:eastAsia="宋体-简" w:hAnsi="Times New Roman" w:cs="Times New Roman" w:hint="eastAsia"/>
          </w:rPr>
          <w:t>为制作材料</w:t>
        </w:r>
      </w:ins>
      <w:ins w:id="13" w:author="欣鑫 徐" w:date="2016-07-13T13:39:00Z">
        <w:r w:rsidR="006F6B3F">
          <w:rPr>
            <w:rFonts w:ascii="Times New Roman" w:eastAsia="宋体-简" w:hAnsi="Times New Roman" w:cs="Times New Roman" w:hint="eastAsia"/>
          </w:rPr>
          <w:t>，然后以</w:t>
        </w:r>
      </w:ins>
      <w:ins w:id="14" w:author="欣鑫 徐" w:date="2016-07-13T13:40:00Z">
        <w:r w:rsidR="006F6B3F">
          <w:rPr>
            <w:rFonts w:ascii="Times New Roman" w:eastAsia="宋体-简" w:hAnsi="Times New Roman" w:cs="Times New Roman" w:hint="eastAsia"/>
          </w:rPr>
          <w:t>precise</w:t>
        </w:r>
        <w:r w:rsidR="006F6B3F">
          <w:rPr>
            <w:rFonts w:ascii="Times New Roman" w:eastAsia="宋体-简" w:hAnsi="Times New Roman" w:cs="Times New Roman" w:hint="eastAsia"/>
          </w:rPr>
          <w:t>的模式在地面上</w:t>
        </w:r>
      </w:ins>
      <w:ins w:id="15" w:author="欣鑫 徐" w:date="2016-07-13T13:44:00Z">
        <w:r w:rsidR="00004F78">
          <w:rPr>
            <w:rFonts w:ascii="Times New Roman" w:eastAsia="宋体-简" w:hAnsi="Times New Roman" w:cs="Times New Roman" w:hint="eastAsia"/>
          </w:rPr>
          <w:t>画</w:t>
        </w:r>
      </w:ins>
      <w:ins w:id="16" w:author="欣鑫 徐" w:date="2016-07-13T13:40:00Z">
        <w:r w:rsidR="006F6B3F">
          <w:rPr>
            <w:rFonts w:ascii="Times New Roman" w:eastAsia="宋体-简" w:hAnsi="Times New Roman" w:cs="Times New Roman" w:hint="eastAsia"/>
          </w:rPr>
          <w:t>出来。</w:t>
        </w:r>
      </w:ins>
      <w:ins w:id="17" w:author="欣鑫 徐" w:date="2016-07-13T13:41:00Z">
        <w:r w:rsidR="007F0408">
          <w:rPr>
            <w:rFonts w:ascii="Times New Roman" w:eastAsia="宋体-简" w:hAnsi="Times New Roman" w:cs="Times New Roman" w:hint="eastAsia"/>
          </w:rPr>
          <w:t>由此可见，制作</w:t>
        </w:r>
        <w:r w:rsidR="007F0408">
          <w:rPr>
            <w:rFonts w:ascii="Times New Roman" w:eastAsia="宋体-简" w:hAnsi="Times New Roman" w:cs="Times New Roman" w:hint="eastAsia"/>
          </w:rPr>
          <w:t>painting</w:t>
        </w:r>
        <w:r w:rsidR="007F0408">
          <w:rPr>
            <w:rFonts w:ascii="Times New Roman" w:eastAsia="宋体-简" w:hAnsi="Times New Roman" w:cs="Times New Roman" w:hint="eastAsia"/>
          </w:rPr>
          <w:t>的材料和制作手法都是非常讲究</w:t>
        </w:r>
      </w:ins>
      <w:ins w:id="18" w:author="欣鑫 徐" w:date="2016-07-13T13:42:00Z">
        <w:r w:rsidR="007F0408">
          <w:rPr>
            <w:rFonts w:ascii="Times New Roman" w:eastAsia="宋体-简" w:hAnsi="Times New Roman" w:cs="Times New Roman" w:hint="eastAsia"/>
          </w:rPr>
          <w:t>细致的，所以修饰</w:t>
        </w:r>
        <w:r w:rsidR="007F0408">
          <w:rPr>
            <w:rFonts w:ascii="Times New Roman" w:eastAsia="宋体-简" w:hAnsi="Times New Roman" w:cs="Times New Roman" w:hint="eastAsia"/>
          </w:rPr>
          <w:t>pattern</w:t>
        </w:r>
        <w:r w:rsidR="007F0408">
          <w:rPr>
            <w:rFonts w:ascii="Times New Roman" w:eastAsia="宋体-简" w:hAnsi="Times New Roman" w:cs="Times New Roman" w:hint="eastAsia"/>
          </w:rPr>
          <w:t>的应该也是一个精确精准</w:t>
        </w:r>
      </w:ins>
      <w:ins w:id="19" w:author="欣鑫 徐" w:date="2016-07-13T13:43:00Z">
        <w:r w:rsidR="007F0408">
          <w:rPr>
            <w:rFonts w:ascii="Times New Roman" w:eastAsia="宋体-简" w:hAnsi="Times New Roman" w:cs="Times New Roman" w:hint="eastAsia"/>
          </w:rPr>
          <w:t>含义的词，</w:t>
        </w:r>
      </w:ins>
      <w:ins w:id="20" w:author="欣鑫 徐" w:date="2016-07-13T13:47:00Z">
        <w:r w:rsidR="00634BD4">
          <w:rPr>
            <w:rFonts w:ascii="Times New Roman" w:eastAsia="宋体-简" w:hAnsi="Times New Roman" w:cs="Times New Roman" w:hint="eastAsia"/>
          </w:rPr>
          <w:t>这里</w:t>
        </w:r>
      </w:ins>
      <w:del w:id="21" w:author="欣鑫 徐" w:date="2016-07-13T13:29:00Z">
        <w:r w:rsidRPr="003D40B2" w:rsidDel="000C06AC">
          <w:rPr>
            <w:rFonts w:ascii="Times New Roman" w:eastAsia="宋体-简" w:hAnsi="Times New Roman" w:cs="Times New Roman"/>
          </w:rPr>
          <w:delText>这句话的意思是，绘画的形式与地面上的实物的组成方式一样，例如彩色沙石、花、植被等。</w:delText>
        </w:r>
      </w:del>
      <w:del w:id="22" w:author="欣鑫 徐" w:date="2016-07-13T13:46:00Z">
        <w:r w:rsidRPr="003D40B2" w:rsidDel="00634BD4">
          <w:rPr>
            <w:rFonts w:ascii="Times New Roman" w:eastAsia="宋体-简" w:hAnsi="Times New Roman" w:cs="Times New Roman"/>
          </w:rPr>
          <w:delText>这里的</w:delText>
        </w:r>
        <w:r w:rsidRPr="003D40B2" w:rsidDel="00634BD4">
          <w:rPr>
            <w:rFonts w:ascii="Times New Roman" w:eastAsia="宋体-简" w:hAnsi="Times New Roman" w:cs="Times New Roman"/>
          </w:rPr>
          <w:delText>“precise”</w:delText>
        </w:r>
        <w:r w:rsidRPr="003D40B2" w:rsidDel="00634BD4">
          <w:rPr>
            <w:rFonts w:ascii="Times New Roman" w:eastAsia="宋体-简" w:hAnsi="Times New Roman" w:cs="Times New Roman"/>
          </w:rPr>
          <w:delText>指的是</w:delText>
        </w:r>
        <w:r w:rsidRPr="003D40B2" w:rsidDel="00634BD4">
          <w:rPr>
            <w:rFonts w:ascii="Times New Roman" w:eastAsia="宋体-简" w:hAnsi="Times New Roman" w:cs="Times New Roman"/>
          </w:rPr>
          <w:delText>“</w:delText>
        </w:r>
        <w:r w:rsidRPr="003D40B2" w:rsidDel="00634BD4">
          <w:rPr>
            <w:rFonts w:ascii="Times New Roman" w:eastAsia="宋体-简" w:hAnsi="Times New Roman" w:cs="Times New Roman"/>
          </w:rPr>
          <w:delText>完全（一样）</w:delText>
        </w:r>
        <w:r w:rsidRPr="003D40B2" w:rsidDel="00634BD4">
          <w:rPr>
            <w:rFonts w:ascii="Times New Roman" w:eastAsia="宋体-简" w:hAnsi="Times New Roman" w:cs="Times New Roman"/>
          </w:rPr>
          <w:delText>”</w:delText>
        </w:r>
        <w:r w:rsidRPr="003D40B2" w:rsidDel="00634BD4">
          <w:rPr>
            <w:rFonts w:ascii="Times New Roman" w:eastAsia="宋体-简" w:hAnsi="Times New Roman" w:cs="Times New Roman"/>
          </w:rPr>
          <w:delText>，与</w:delText>
        </w:r>
      </w:del>
      <w:r w:rsidRPr="003D40B2">
        <w:rPr>
          <w:rFonts w:ascii="Times New Roman" w:eastAsia="宋体-简" w:hAnsi="Times New Roman" w:cs="Times New Roman"/>
        </w:rPr>
        <w:t>“exact”</w:t>
      </w:r>
      <w:r w:rsidRPr="003D40B2">
        <w:rPr>
          <w:rFonts w:ascii="Times New Roman" w:eastAsia="宋体-简" w:hAnsi="Times New Roman" w:cs="Times New Roman"/>
        </w:rPr>
        <w:t>的意思相同。其余选项的意思分别是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五彩的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、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精致的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、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复杂的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，在上下文均没有确切的依据。</w:t>
      </w:r>
      <w:ins w:id="23" w:author="欣鑫 徐" w:date="2016-07-13T13:50:00Z">
        <w:r w:rsidR="00F72C08">
          <w:rPr>
            <w:rFonts w:ascii="Times New Roman" w:eastAsia="宋体-简" w:hAnsi="Times New Roman" w:cs="Times New Roman" w:hint="eastAsia"/>
          </w:rPr>
          <w:t>选项</w:t>
        </w:r>
        <w:r w:rsidR="00F72C08">
          <w:rPr>
            <w:rFonts w:ascii="Times New Roman" w:eastAsia="宋体-简" w:hAnsi="Times New Roman" w:cs="Times New Roman" w:hint="eastAsia"/>
          </w:rPr>
          <w:t>C</w:t>
        </w:r>
        <w:r w:rsidR="00F72C08">
          <w:rPr>
            <w:rFonts w:ascii="Times New Roman" w:eastAsia="宋体-简" w:hAnsi="Times New Roman" w:cs="Times New Roman" w:hint="eastAsia"/>
          </w:rPr>
          <w:t>的</w:t>
        </w:r>
        <w:r w:rsidR="00F72C08">
          <w:rPr>
            <w:rFonts w:ascii="Times New Roman" w:eastAsia="宋体-简" w:hAnsi="Times New Roman" w:cs="Times New Roman" w:hint="eastAsia"/>
          </w:rPr>
          <w:t>delicate</w:t>
        </w:r>
        <w:r w:rsidR="00F72C08">
          <w:rPr>
            <w:rFonts w:ascii="Times New Roman" w:eastAsia="宋体-简" w:hAnsi="Times New Roman" w:cs="Times New Roman" w:hint="eastAsia"/>
          </w:rPr>
          <w:t>侧重于小巧精致，而作画显然是有</w:t>
        </w:r>
      </w:ins>
      <w:ins w:id="24" w:author="欣鑫 徐" w:date="2016-07-13T13:51:00Z">
        <w:r w:rsidR="00F72C08">
          <w:rPr>
            <w:rFonts w:ascii="Times New Roman" w:eastAsia="宋体-简" w:hAnsi="Times New Roman" w:cs="Times New Roman" w:hint="eastAsia"/>
          </w:rPr>
          <w:t>既定的样板去遵从，所以</w:t>
        </w:r>
        <w:r w:rsidR="00F72C08">
          <w:rPr>
            <w:rFonts w:ascii="Times New Roman" w:eastAsia="宋体-简" w:hAnsi="Times New Roman" w:cs="Times New Roman" w:hint="eastAsia"/>
          </w:rPr>
          <w:t>exact</w:t>
        </w:r>
        <w:r w:rsidR="00F72C08">
          <w:rPr>
            <w:rFonts w:ascii="Times New Roman" w:eastAsia="宋体-简" w:hAnsi="Times New Roman" w:cs="Times New Roman" w:hint="eastAsia"/>
          </w:rPr>
          <w:t>才是准确的。</w:t>
        </w:r>
      </w:ins>
    </w:p>
    <w:p w14:paraId="0588A252" w14:textId="77777777" w:rsidR="00F8344F" w:rsidRDefault="00F8344F" w:rsidP="004C4662">
      <w:pPr>
        <w:spacing w:line="400" w:lineRule="exact"/>
        <w:rPr>
          <w:ins w:id="25" w:author="欣鑫 徐" w:date="2016-07-13T13:48:00Z"/>
          <w:rFonts w:ascii="Times New Roman" w:eastAsia="宋体-简" w:hAnsi="Times New Roman" w:cs="Times New Roman"/>
          <w:b/>
          <w:bCs/>
        </w:rPr>
      </w:pPr>
    </w:p>
    <w:p w14:paraId="14FCC2B3" w14:textId="77777777" w:rsidR="00297DF4" w:rsidRDefault="00297DF4" w:rsidP="004C4662">
      <w:pPr>
        <w:spacing w:line="400" w:lineRule="exact"/>
        <w:rPr>
          <w:ins w:id="26" w:author="欣鑫 徐" w:date="2016-07-13T13:26:00Z"/>
          <w:rFonts w:ascii="Times New Roman" w:eastAsia="宋体-简" w:hAnsi="Times New Roman" w:cs="Times New Roman"/>
          <w:b/>
          <w:bCs/>
        </w:rPr>
      </w:pPr>
      <w:ins w:id="27" w:author="欣鑫 徐" w:date="2016-07-13T13:26:00Z">
        <w:r>
          <w:rPr>
            <w:rFonts w:ascii="Times New Roman" w:eastAsia="宋体-简" w:hAnsi="Times New Roman" w:cs="Times New Roman" w:hint="eastAsia"/>
            <w:b/>
            <w:bCs/>
          </w:rPr>
          <w:t>Q2</w:t>
        </w:r>
      </w:ins>
    </w:p>
    <w:p w14:paraId="5F887E6D" w14:textId="01616625" w:rsidR="004C4662" w:rsidRPr="007C2B96" w:rsidDel="006E2B79" w:rsidRDefault="00297DF4" w:rsidP="004C4662">
      <w:pPr>
        <w:spacing w:line="400" w:lineRule="exact"/>
        <w:rPr>
          <w:del w:id="28" w:author="欣鑫 徐" w:date="2016-07-13T13:52:00Z"/>
          <w:rFonts w:ascii="Times New Roman" w:eastAsia="宋体-简" w:hAnsi="Times New Roman" w:cs="Times New Roman"/>
          <w:b/>
          <w:bCs/>
        </w:rPr>
      </w:pPr>
      <w:ins w:id="29" w:author="欣鑫 徐" w:date="2016-07-13T13:26:00Z">
        <w:r>
          <w:rPr>
            <w:rFonts w:ascii="Times New Roman" w:eastAsia="宋体-简" w:hAnsi="Times New Roman" w:cs="Times New Roman" w:hint="eastAsia"/>
            <w:b/>
            <w:bCs/>
          </w:rPr>
          <w:t>正确答案：</w:t>
        </w:r>
      </w:ins>
      <w:ins w:id="30" w:author="欣鑫 徐" w:date="2016-07-13T13:51:00Z">
        <w:r w:rsidR="006E2B79">
          <w:rPr>
            <w:rFonts w:ascii="Times New Roman" w:eastAsia="宋体-简" w:hAnsi="Times New Roman" w:cs="Times New Roman" w:hint="eastAsia"/>
            <w:b/>
            <w:bCs/>
          </w:rPr>
          <w:t>D</w:t>
        </w:r>
      </w:ins>
      <w:del w:id="31" w:author="欣鑫 徐" w:date="2016-07-13T13:26:00Z">
        <w:r w:rsidR="004C4662" w:rsidDel="00297DF4">
          <w:rPr>
            <w:rFonts w:ascii="Times New Roman" w:eastAsia="宋体-简" w:hAnsi="Times New Roman" w:cs="Times New Roman" w:hint="eastAsia"/>
            <w:b/>
            <w:bCs/>
          </w:rPr>
          <w:delText>2</w:delText>
        </w:r>
      </w:del>
    </w:p>
    <w:p w14:paraId="1266FC42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del w:id="32" w:author="欣鑫 徐" w:date="2016-07-13T13:52:00Z">
        <w:r w:rsidDel="006E2B79">
          <w:rPr>
            <w:rFonts w:ascii="Times New Roman" w:eastAsia="宋体-简" w:hAnsi="Times New Roman" w:cs="Times New Roman"/>
          </w:rPr>
          <w:delText>选择第</w:delText>
        </w:r>
        <w:r w:rsidDel="006E2B79">
          <w:rPr>
            <w:rFonts w:ascii="Times New Roman" w:eastAsia="宋体-简" w:hAnsi="Times New Roman" w:cs="Times New Roman" w:hint="eastAsia"/>
          </w:rPr>
          <w:delText>四</w:delText>
        </w:r>
        <w:r w:rsidRPr="007C2B96" w:rsidDel="006E2B79">
          <w:rPr>
            <w:rFonts w:ascii="Times New Roman" w:eastAsia="宋体-简" w:hAnsi="Times New Roman" w:cs="Times New Roman"/>
          </w:rPr>
          <w:delText>项。</w:delText>
        </w:r>
      </w:del>
    </w:p>
    <w:p w14:paraId="13E82F98" w14:textId="691905CD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这句话的意思是，技术高超的画家和歌唱家在仪式上招募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鬼魂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，后者由面具者扮演。这里的</w:t>
      </w:r>
      <w:r w:rsidRPr="003D40B2">
        <w:rPr>
          <w:rFonts w:ascii="Times New Roman" w:eastAsia="宋体-简" w:hAnsi="Times New Roman" w:cs="Times New Roman"/>
        </w:rPr>
        <w:t>“enlist”</w:t>
      </w:r>
      <w:r w:rsidRPr="003D40B2">
        <w:rPr>
          <w:rFonts w:ascii="Times New Roman" w:eastAsia="宋体-简" w:hAnsi="Times New Roman" w:cs="Times New Roman"/>
        </w:rPr>
        <w:t>意思是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招募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，与</w:t>
      </w:r>
      <w:ins w:id="33" w:author="欣鑫 徐" w:date="2016-07-13T13:53:00Z">
        <w:r w:rsidR="006E2B79">
          <w:rPr>
            <w:rFonts w:ascii="Times New Roman" w:eastAsia="宋体-简" w:hAnsi="Times New Roman" w:cs="Times New Roman" w:hint="eastAsia"/>
          </w:rPr>
          <w:t>D</w:t>
        </w:r>
        <w:r w:rsidR="006E2B79">
          <w:rPr>
            <w:rFonts w:ascii="Times New Roman" w:eastAsia="宋体-简" w:hAnsi="Times New Roman" w:cs="Times New Roman" w:hint="eastAsia"/>
          </w:rPr>
          <w:t>选</w:t>
        </w:r>
      </w:ins>
      <w:del w:id="34" w:author="欣鑫 徐" w:date="2016-07-13T13:53:00Z">
        <w:r w:rsidRPr="003D40B2" w:rsidDel="006E2B79">
          <w:rPr>
            <w:rFonts w:ascii="Times New Roman" w:eastAsia="宋体-简" w:hAnsi="Times New Roman" w:cs="Times New Roman"/>
          </w:rPr>
          <w:delText>第四</w:delText>
        </w:r>
      </w:del>
      <w:r w:rsidRPr="003D40B2">
        <w:rPr>
          <w:rFonts w:ascii="Times New Roman" w:eastAsia="宋体-简" w:hAnsi="Times New Roman" w:cs="Times New Roman"/>
        </w:rPr>
        <w:t>项意思一样。其余选项分别意为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帮助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、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要求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和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描述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。</w:t>
      </w:r>
      <w:ins w:id="35" w:author="欣鑫 徐" w:date="2016-07-13T13:54:00Z">
        <w:r w:rsidR="008E3CC8">
          <w:rPr>
            <w:rFonts w:ascii="Times New Roman" w:eastAsia="宋体-简" w:hAnsi="Times New Roman" w:cs="Times New Roman" w:hint="eastAsia"/>
          </w:rPr>
          <w:t>从前后文来看，</w:t>
        </w:r>
        <w:r w:rsidR="008E3CC8">
          <w:rPr>
            <w:rFonts w:ascii="Times New Roman" w:eastAsia="宋体-简" w:hAnsi="Times New Roman" w:cs="Times New Roman" w:hint="eastAsia"/>
          </w:rPr>
          <w:t xml:space="preserve">enlist the aid of </w:t>
        </w:r>
      </w:ins>
      <w:ins w:id="36" w:author="欣鑫 徐" w:date="2016-07-13T13:59:00Z">
        <w:r w:rsidR="00F84847">
          <w:rPr>
            <w:rFonts w:ascii="Times New Roman" w:eastAsia="宋体-简" w:hAnsi="Times New Roman" w:cs="Times New Roman" w:hint="eastAsia"/>
          </w:rPr>
          <w:t>，招募，征募，能够和</w:t>
        </w:r>
        <w:r w:rsidR="00F84847">
          <w:rPr>
            <w:rFonts w:ascii="Times New Roman" w:eastAsia="宋体-简" w:hAnsi="Times New Roman" w:cs="Times New Roman" w:hint="eastAsia"/>
          </w:rPr>
          <w:t>spirits</w:t>
        </w:r>
        <w:r w:rsidR="00F84847">
          <w:rPr>
            <w:rFonts w:ascii="Times New Roman" w:eastAsia="宋体-简" w:hAnsi="Times New Roman" w:cs="Times New Roman" w:hint="eastAsia"/>
          </w:rPr>
          <w:t>搭配且符合文意</w:t>
        </w:r>
      </w:ins>
      <w:ins w:id="37" w:author="欣鑫 徐" w:date="2016-07-13T14:00:00Z">
        <w:r w:rsidR="00F84847">
          <w:rPr>
            <w:rFonts w:ascii="Times New Roman" w:eastAsia="宋体-简" w:hAnsi="Times New Roman" w:cs="Times New Roman" w:hint="eastAsia"/>
          </w:rPr>
          <w:t>的，也只有</w:t>
        </w:r>
        <w:r w:rsidR="00F84847">
          <w:rPr>
            <w:rFonts w:ascii="Times New Roman" w:eastAsia="宋体-简" w:hAnsi="Times New Roman" w:cs="Times New Roman" w:hint="eastAsia"/>
          </w:rPr>
          <w:t>D</w:t>
        </w:r>
        <w:r w:rsidR="00F84847">
          <w:rPr>
            <w:rFonts w:ascii="Times New Roman" w:eastAsia="宋体-简" w:hAnsi="Times New Roman" w:cs="Times New Roman" w:hint="eastAsia"/>
          </w:rPr>
          <w:t>选项。</w:t>
        </w:r>
      </w:ins>
    </w:p>
    <w:p w14:paraId="4D7695DC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960093D" w14:textId="15E93092" w:rsidR="004C4662" w:rsidRPr="007C2B96" w:rsidRDefault="001F613A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38" w:author="欣鑫 徐" w:date="2016-07-13T13:57:00Z">
        <w:r>
          <w:rPr>
            <w:rFonts w:ascii="Times New Roman" w:eastAsia="宋体-简" w:hAnsi="Times New Roman" w:cs="Times New Roman" w:hint="eastAsia"/>
            <w:b/>
            <w:bCs/>
          </w:rPr>
          <w:t>Q3</w:t>
        </w:r>
      </w:ins>
      <w:del w:id="39" w:author="欣鑫 徐" w:date="2016-07-13T13:57:00Z">
        <w:r w:rsidR="004C4662" w:rsidDel="001F613A">
          <w:rPr>
            <w:rFonts w:ascii="Times New Roman" w:eastAsia="宋体-简" w:hAnsi="Times New Roman" w:cs="Times New Roman" w:hint="eastAsia"/>
            <w:b/>
            <w:bCs/>
          </w:rPr>
          <w:delText>3</w:delText>
        </w:r>
      </w:del>
    </w:p>
    <w:p w14:paraId="544F4DB7" w14:textId="468ECA2C" w:rsidR="004C4662" w:rsidRPr="007C2B96" w:rsidRDefault="00F84847" w:rsidP="004C4662">
      <w:pPr>
        <w:spacing w:line="400" w:lineRule="exact"/>
        <w:rPr>
          <w:rFonts w:ascii="Times New Roman" w:eastAsia="宋体-简" w:hAnsi="Times New Roman" w:cs="Times New Roman"/>
        </w:rPr>
      </w:pPr>
      <w:ins w:id="40" w:author="欣鑫 徐" w:date="2016-07-13T13:58:00Z">
        <w:r>
          <w:rPr>
            <w:rFonts w:ascii="Times New Roman" w:eastAsia="宋体-简" w:hAnsi="Times New Roman" w:cs="Times New Roman" w:hint="eastAsia"/>
          </w:rPr>
          <w:t>正确</w:t>
        </w:r>
      </w:ins>
      <w:ins w:id="41" w:author="欣鑫 徐" w:date="2016-07-13T14:00:00Z">
        <w:r>
          <w:rPr>
            <w:rFonts w:ascii="Times New Roman" w:eastAsia="宋体-简" w:hAnsi="Times New Roman" w:cs="Times New Roman" w:hint="eastAsia"/>
          </w:rPr>
          <w:t>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42" w:author="欣鑫 徐" w:date="2016-07-13T14:00:00Z">
        <w:r w:rsidR="004C4662" w:rsidRPr="007C2B96" w:rsidDel="00F84847">
          <w:rPr>
            <w:rFonts w:ascii="Times New Roman" w:eastAsia="宋体-简" w:hAnsi="Times New Roman" w:cs="Times New Roman"/>
          </w:rPr>
          <w:delText>选择第</w:delText>
        </w:r>
        <w:r w:rsidR="004C4662" w:rsidDel="00F84847">
          <w:rPr>
            <w:rFonts w:ascii="Times New Roman" w:eastAsia="宋体-简" w:hAnsi="Times New Roman" w:cs="Times New Roman" w:hint="eastAsia"/>
          </w:rPr>
          <w:delText>三</w:delText>
        </w:r>
        <w:r w:rsidR="004C4662" w:rsidRPr="007C2B96" w:rsidDel="00F84847">
          <w:rPr>
            <w:rFonts w:ascii="Times New Roman" w:eastAsia="宋体-简" w:hAnsi="Times New Roman" w:cs="Times New Roman"/>
          </w:rPr>
          <w:delText>项。</w:delText>
        </w:r>
      </w:del>
    </w:p>
    <w:p w14:paraId="0165362F" w14:textId="60225B88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第一段最后说，</w:t>
      </w:r>
      <w:r w:rsidRPr="003D40B2">
        <w:rPr>
          <w:rFonts w:ascii="Times New Roman" w:eastAsia="宋体-简" w:hAnsi="Times New Roman" w:cs="Times New Roman"/>
        </w:rPr>
        <w:t>“These complex paintings serve as memory aids to guide the singers during the performance of the ritual songs”</w:t>
      </w:r>
      <w:r w:rsidRPr="003D40B2">
        <w:rPr>
          <w:rFonts w:ascii="Times New Roman" w:eastAsia="宋体-简" w:hAnsi="Times New Roman" w:cs="Times New Roman"/>
        </w:rPr>
        <w:t>，也就是</w:t>
      </w:r>
      <w:r w:rsidRPr="003D40B2">
        <w:rPr>
          <w:rFonts w:ascii="Times New Roman" w:eastAsia="宋体-简" w:hAnsi="Times New Roman" w:cs="Times New Roman"/>
        </w:rPr>
        <w:t>chants</w:t>
      </w:r>
      <w:r w:rsidRPr="003D40B2">
        <w:rPr>
          <w:rFonts w:ascii="Times New Roman" w:eastAsia="宋体-简" w:hAnsi="Times New Roman" w:cs="Times New Roman"/>
        </w:rPr>
        <w:t>非常复杂，需要绘画来辅助记忆。</w:t>
      </w:r>
      <w:ins w:id="43" w:author="欣鑫 徐" w:date="2016-07-13T14:05:00Z">
        <w:r w:rsidR="00AE32EF">
          <w:rPr>
            <w:rFonts w:ascii="Times New Roman" w:eastAsia="宋体-简" w:hAnsi="Times New Roman" w:cs="Times New Roman" w:hint="eastAsia"/>
          </w:rPr>
          <w:t>24</w:t>
        </w:r>
        <w:r w:rsidR="00AE32EF">
          <w:rPr>
            <w:rFonts w:ascii="Times New Roman" w:eastAsia="宋体-简" w:hAnsi="Times New Roman" w:cs="Times New Roman" w:hint="eastAsia"/>
          </w:rPr>
          <w:t>个</w:t>
        </w:r>
      </w:ins>
      <w:ins w:id="44" w:author="欣鑫 徐" w:date="2016-07-13T14:06:00Z">
        <w:r w:rsidR="00AE32EF">
          <w:rPr>
            <w:rFonts w:ascii="Times New Roman" w:eastAsia="宋体-简" w:hAnsi="Times New Roman" w:cs="Times New Roman" w:hint="eastAsia"/>
          </w:rPr>
          <w:t>chants</w:t>
        </w:r>
        <w:r w:rsidR="00AE32EF">
          <w:rPr>
            <w:rFonts w:ascii="Times New Roman" w:eastAsia="宋体-简" w:hAnsi="Times New Roman" w:cs="Times New Roman" w:hint="eastAsia"/>
          </w:rPr>
          <w:t>最多由</w:t>
        </w:r>
        <w:r w:rsidR="00AE32EF">
          <w:rPr>
            <w:rFonts w:ascii="Times New Roman" w:eastAsia="宋体-简" w:hAnsi="Times New Roman" w:cs="Times New Roman" w:hint="eastAsia"/>
          </w:rPr>
          <w:t>500</w:t>
        </w:r>
        <w:r w:rsidR="00AE32EF">
          <w:rPr>
            <w:rFonts w:ascii="Times New Roman" w:eastAsia="宋体-简" w:hAnsi="Times New Roman" w:cs="Times New Roman" w:hint="eastAsia"/>
          </w:rPr>
          <w:t>个</w:t>
        </w:r>
        <w:r w:rsidR="00AE32EF">
          <w:rPr>
            <w:rFonts w:ascii="Times New Roman" w:eastAsia="宋体-简" w:hAnsi="Times New Roman" w:cs="Times New Roman" w:hint="eastAsia"/>
          </w:rPr>
          <w:t xml:space="preserve">sand paintings </w:t>
        </w:r>
        <w:r w:rsidR="00AE32EF">
          <w:rPr>
            <w:rFonts w:ascii="Times New Roman" w:eastAsia="宋体-简" w:hAnsi="Times New Roman" w:cs="Times New Roman" w:hint="eastAsia"/>
          </w:rPr>
          <w:t>来表达，</w:t>
        </w:r>
      </w:ins>
      <w:ins w:id="45" w:author="欣鑫 徐" w:date="2016-07-13T14:07:00Z">
        <w:r w:rsidR="008D05DB">
          <w:rPr>
            <w:rFonts w:ascii="Times New Roman" w:eastAsia="宋体-简" w:hAnsi="Times New Roman" w:cs="Times New Roman" w:hint="eastAsia"/>
          </w:rPr>
          <w:t>这些复杂的</w:t>
        </w:r>
        <w:r w:rsidR="008D05DB">
          <w:rPr>
            <w:rFonts w:ascii="Times New Roman" w:eastAsia="宋体-简" w:hAnsi="Times New Roman" w:cs="Times New Roman" w:hint="eastAsia"/>
          </w:rPr>
          <w:t xml:space="preserve">paintings </w:t>
        </w:r>
        <w:r w:rsidR="008D05DB">
          <w:rPr>
            <w:rFonts w:ascii="Times New Roman" w:eastAsia="宋体-简" w:hAnsi="Times New Roman" w:cs="Times New Roman" w:hint="eastAsia"/>
          </w:rPr>
          <w:t>为了帮助</w:t>
        </w:r>
        <w:r w:rsidR="008D05DB">
          <w:rPr>
            <w:rFonts w:ascii="Times New Roman" w:eastAsia="宋体-简" w:hAnsi="Times New Roman" w:cs="Times New Roman" w:hint="eastAsia"/>
          </w:rPr>
          <w:t xml:space="preserve">singers </w:t>
        </w:r>
        <w:r w:rsidR="008D05DB">
          <w:rPr>
            <w:rFonts w:ascii="Times New Roman" w:eastAsia="宋体-简" w:hAnsi="Times New Roman" w:cs="Times New Roman" w:hint="eastAsia"/>
          </w:rPr>
          <w:t>在表演的时候记住内容的，</w:t>
        </w:r>
      </w:ins>
      <w:ins w:id="46" w:author="欣鑫 徐" w:date="2016-07-13T14:08:00Z">
        <w:r w:rsidR="008D05DB">
          <w:rPr>
            <w:rFonts w:ascii="Times New Roman" w:eastAsia="宋体-简" w:hAnsi="Times New Roman" w:cs="Times New Roman" w:hint="eastAsia"/>
          </w:rPr>
          <w:t>相当于记忆提示。</w:t>
        </w:r>
        <w:r w:rsidR="008D05DB">
          <w:rPr>
            <w:rFonts w:ascii="Times New Roman" w:eastAsia="宋体-简" w:hAnsi="Times New Roman" w:cs="Times New Roman" w:hint="eastAsia"/>
          </w:rPr>
          <w:t>A</w:t>
        </w:r>
        <w:r w:rsidR="008D05DB">
          <w:rPr>
            <w:rFonts w:ascii="Times New Roman" w:eastAsia="宋体-简" w:hAnsi="Times New Roman" w:cs="Times New Roman" w:hint="eastAsia"/>
          </w:rPr>
          <w:t>错在</w:t>
        </w:r>
        <w:r w:rsidR="008D05DB">
          <w:rPr>
            <w:rFonts w:ascii="Times New Roman" w:eastAsia="宋体-简" w:hAnsi="Times New Roman" w:cs="Times New Roman" w:hint="eastAsia"/>
          </w:rPr>
          <w:t>large number</w:t>
        </w:r>
        <w:r w:rsidR="008D05DB">
          <w:rPr>
            <w:rFonts w:ascii="Times New Roman" w:eastAsia="宋体-简" w:hAnsi="Times New Roman" w:cs="Times New Roman" w:hint="eastAsia"/>
          </w:rPr>
          <w:t>；</w:t>
        </w:r>
        <w:r w:rsidR="008D05DB">
          <w:rPr>
            <w:rFonts w:ascii="Times New Roman" w:eastAsia="宋体-简" w:hAnsi="Times New Roman" w:cs="Times New Roman" w:hint="eastAsia"/>
          </w:rPr>
          <w:t>B</w:t>
        </w:r>
        <w:r w:rsidR="008D05DB">
          <w:rPr>
            <w:rFonts w:ascii="Times New Roman" w:eastAsia="宋体-简" w:hAnsi="Times New Roman" w:cs="Times New Roman" w:hint="eastAsia"/>
          </w:rPr>
          <w:t>错在</w:t>
        </w:r>
      </w:ins>
      <w:ins w:id="47" w:author="欣鑫 徐" w:date="2016-07-13T14:10:00Z">
        <w:r w:rsidR="00AB4DD8">
          <w:rPr>
            <w:rFonts w:ascii="Times New Roman" w:eastAsia="宋体-简" w:hAnsi="Times New Roman" w:cs="Times New Roman" w:hint="eastAsia"/>
          </w:rPr>
          <w:t>段落没有强调这种对应关系。</w:t>
        </w:r>
      </w:ins>
      <w:del w:id="48" w:author="欣鑫 徐" w:date="2016-07-13T14:03:00Z">
        <w:r w:rsidRPr="003D40B2" w:rsidDel="00247BF8">
          <w:rPr>
            <w:rFonts w:ascii="Times New Roman" w:eastAsia="宋体-简" w:hAnsi="Times New Roman" w:cs="Times New Roman"/>
          </w:rPr>
          <w:delText>第三项正确。其余选项文中都没有提到，不选。</w:delText>
        </w:r>
      </w:del>
    </w:p>
    <w:p w14:paraId="6EEEC8BB" w14:textId="77777777" w:rsidR="00F84847" w:rsidRDefault="00F84847" w:rsidP="004C4662">
      <w:pPr>
        <w:spacing w:line="400" w:lineRule="exact"/>
        <w:rPr>
          <w:ins w:id="49" w:author="欣鑫 徐" w:date="2016-07-13T14:00:00Z"/>
          <w:rFonts w:ascii="Times New Roman" w:eastAsia="宋体-简" w:hAnsi="Times New Roman" w:cs="Times New Roman"/>
          <w:b/>
          <w:bCs/>
        </w:rPr>
      </w:pPr>
    </w:p>
    <w:p w14:paraId="22DC4E3E" w14:textId="22B41D52" w:rsidR="004C4662" w:rsidRPr="007C2B96" w:rsidRDefault="00AB4DD8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50" w:author="欣鑫 徐" w:date="2016-07-13T14:10:00Z">
        <w:r>
          <w:rPr>
            <w:rFonts w:ascii="Times New Roman" w:eastAsia="宋体-简" w:hAnsi="Times New Roman" w:cs="Times New Roman" w:hint="eastAsia"/>
            <w:b/>
            <w:bCs/>
          </w:rPr>
          <w:t>Q4</w:t>
        </w:r>
      </w:ins>
      <w:del w:id="51" w:author="欣鑫 徐" w:date="2016-07-13T14:00:00Z">
        <w:r w:rsidR="004C4662" w:rsidDel="00F84847">
          <w:rPr>
            <w:rFonts w:ascii="Times New Roman" w:eastAsia="宋体-简" w:hAnsi="Times New Roman" w:cs="Times New Roman" w:hint="eastAsia"/>
            <w:b/>
            <w:bCs/>
          </w:rPr>
          <w:delText>4</w:delText>
        </w:r>
      </w:del>
    </w:p>
    <w:p w14:paraId="78B25798" w14:textId="111D9818" w:rsidR="004C4662" w:rsidRPr="007C2B96" w:rsidRDefault="00AB4DD8" w:rsidP="004C4662">
      <w:pPr>
        <w:spacing w:line="400" w:lineRule="exact"/>
        <w:rPr>
          <w:rFonts w:ascii="Times New Roman" w:eastAsia="宋体-简" w:hAnsi="Times New Roman" w:cs="Times New Roman"/>
        </w:rPr>
      </w:pPr>
      <w:ins w:id="52" w:author="欣鑫 徐" w:date="2016-07-13T14:10:00Z">
        <w:r>
          <w:rPr>
            <w:rFonts w:ascii="Times New Roman" w:eastAsia="宋体-简" w:hAnsi="Times New Roman" w:cs="Times New Roman" w:hint="eastAsia"/>
          </w:rPr>
          <w:t>正确</w:t>
        </w:r>
      </w:ins>
      <w:ins w:id="53" w:author="欣鑫 徐" w:date="2016-07-13T14:11:00Z">
        <w:r>
          <w:rPr>
            <w:rFonts w:ascii="Times New Roman" w:eastAsia="宋体-简" w:hAnsi="Times New Roman" w:cs="Times New Roman" w:hint="eastAsia"/>
          </w:rPr>
          <w:t>答案：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54" w:author="欣鑫 徐" w:date="2016-07-13T14:10:00Z">
        <w:r w:rsidR="004C4662" w:rsidDel="00AB4DD8">
          <w:rPr>
            <w:rFonts w:ascii="Times New Roman" w:eastAsia="宋体-简" w:hAnsi="Times New Roman" w:cs="Times New Roman"/>
          </w:rPr>
          <w:delText>选择第</w:delText>
        </w:r>
        <w:r w:rsidR="004C4662" w:rsidDel="00AB4DD8">
          <w:rPr>
            <w:rFonts w:ascii="Times New Roman" w:eastAsia="宋体-简" w:hAnsi="Times New Roman" w:cs="Times New Roman" w:hint="eastAsia"/>
          </w:rPr>
          <w:delText>四</w:delText>
        </w:r>
        <w:r w:rsidR="004C4662" w:rsidRPr="007C2B96" w:rsidDel="00AB4DD8">
          <w:rPr>
            <w:rFonts w:ascii="Times New Roman" w:eastAsia="宋体-简" w:hAnsi="Times New Roman" w:cs="Times New Roman"/>
          </w:rPr>
          <w:delText>项。</w:delText>
        </w:r>
      </w:del>
    </w:p>
    <w:p w14:paraId="6CD75AF7" w14:textId="2B40154C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55" w:author="欣鑫 徐" w:date="2016-07-13T14:11:00Z">
        <w:r w:rsidR="00600C43">
          <w:rPr>
            <w:rFonts w:ascii="Times New Roman" w:eastAsia="宋体-简" w:hAnsi="Times New Roman" w:cs="Times New Roman" w:hint="eastAsia"/>
          </w:rPr>
          <w:t>A</w:t>
        </w:r>
        <w:r w:rsidR="00600C43">
          <w:rPr>
            <w:rFonts w:ascii="Times New Roman" w:eastAsia="宋体-简" w:hAnsi="Times New Roman" w:cs="Times New Roman" w:hint="eastAsia"/>
          </w:rPr>
          <w:t>、</w:t>
        </w:r>
        <w:r w:rsidR="00600C43">
          <w:rPr>
            <w:rFonts w:ascii="Times New Roman" w:eastAsia="宋体-简" w:hAnsi="Times New Roman" w:cs="Times New Roman" w:hint="eastAsia"/>
          </w:rPr>
          <w:t>B</w:t>
        </w:r>
        <w:r w:rsidR="00600C43">
          <w:rPr>
            <w:rFonts w:ascii="Times New Roman" w:eastAsia="宋体-简" w:hAnsi="Times New Roman" w:cs="Times New Roman" w:hint="eastAsia"/>
          </w:rPr>
          <w:t>和</w:t>
        </w:r>
        <w:r w:rsidR="00600C43">
          <w:rPr>
            <w:rFonts w:ascii="Times New Roman" w:eastAsia="宋体-简" w:hAnsi="Times New Roman" w:cs="Times New Roman" w:hint="eastAsia"/>
          </w:rPr>
          <w:t>C</w:t>
        </w:r>
        <w:r w:rsidR="00600C43">
          <w:rPr>
            <w:rFonts w:ascii="Times New Roman" w:eastAsia="宋体-简" w:hAnsi="Times New Roman" w:cs="Times New Roman" w:hint="eastAsia"/>
          </w:rPr>
          <w:t>三</w:t>
        </w:r>
      </w:ins>
      <w:del w:id="56" w:author="欣鑫 徐" w:date="2016-07-13T14:11:00Z">
        <w:r w:rsidRPr="003D40B2" w:rsidDel="00600C43">
          <w:rPr>
            <w:rFonts w:ascii="Times New Roman" w:eastAsia="宋体-简" w:hAnsi="Times New Roman" w:cs="Times New Roman"/>
          </w:rPr>
          <w:delText>其余三</w:delText>
        </w:r>
      </w:del>
      <w:r w:rsidRPr="003D40B2">
        <w:rPr>
          <w:rFonts w:ascii="Times New Roman" w:eastAsia="宋体-简" w:hAnsi="Times New Roman" w:cs="Times New Roman"/>
        </w:rPr>
        <w:t>个选项分别对应</w:t>
      </w:r>
      <w:r w:rsidRPr="003D40B2">
        <w:rPr>
          <w:rFonts w:ascii="Times New Roman" w:eastAsia="宋体-简" w:hAnsi="Times New Roman" w:cs="Times New Roman"/>
        </w:rPr>
        <w:t>“create the finely detailed imagery”</w:t>
      </w:r>
      <w:ins w:id="57" w:author="欣鑫 徐" w:date="2016-07-13T14:11:00Z">
        <w:r w:rsidR="00600C43">
          <w:rPr>
            <w:rFonts w:ascii="Times New Roman" w:eastAsia="宋体-简" w:hAnsi="Times New Roman" w:cs="Times New Roman" w:hint="eastAsia"/>
          </w:rPr>
          <w:t>，</w:t>
        </w:r>
      </w:ins>
      <w:r w:rsidRPr="003D40B2">
        <w:rPr>
          <w:rFonts w:ascii="Times New Roman" w:eastAsia="宋体-简" w:hAnsi="Times New Roman" w:cs="Times New Roman"/>
        </w:rPr>
        <w:t>“spirits who are impersonated by masked performers”</w:t>
      </w:r>
      <w:r w:rsidRPr="003D40B2">
        <w:rPr>
          <w:rFonts w:ascii="Times New Roman" w:eastAsia="宋体-简" w:hAnsi="Times New Roman" w:cs="Times New Roman"/>
        </w:rPr>
        <w:t>以及</w:t>
      </w:r>
      <w:r w:rsidRPr="003D40B2">
        <w:rPr>
          <w:rFonts w:ascii="Times New Roman" w:eastAsia="宋体-简" w:hAnsi="Times New Roman" w:cs="Times New Roman"/>
        </w:rPr>
        <w:t>“cover the entire floor of a room”</w:t>
      </w:r>
      <w:r w:rsidRPr="003D40B2">
        <w:rPr>
          <w:rFonts w:ascii="Times New Roman" w:eastAsia="宋体-简" w:hAnsi="Times New Roman" w:cs="Times New Roman"/>
        </w:rPr>
        <w:t>（画的位置表明仪式是在室内进行）。第四项未提到，而且由其复杂程度，事先肯定存在细致的规划。</w:t>
      </w:r>
    </w:p>
    <w:p w14:paraId="1CC997D0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CD1D78E" w14:textId="1A2722E4" w:rsidR="004C4662" w:rsidRPr="007C2B96" w:rsidRDefault="00E53267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58" w:author="欣鑫 徐" w:date="2016-07-13T14:12:00Z">
        <w:r>
          <w:rPr>
            <w:rFonts w:ascii="Times New Roman" w:eastAsia="宋体-简" w:hAnsi="Times New Roman" w:cs="Times New Roman" w:hint="eastAsia"/>
            <w:b/>
            <w:bCs/>
          </w:rPr>
          <w:t>Q5</w:t>
        </w:r>
      </w:ins>
      <w:del w:id="59" w:author="欣鑫 徐" w:date="2016-07-13T14:12:00Z">
        <w:r w:rsidR="004C4662" w:rsidDel="00E53267">
          <w:rPr>
            <w:rFonts w:ascii="Times New Roman" w:eastAsia="宋体-简" w:hAnsi="Times New Roman" w:cs="Times New Roman" w:hint="eastAsia"/>
            <w:b/>
            <w:bCs/>
          </w:rPr>
          <w:delText>5</w:delText>
        </w:r>
      </w:del>
    </w:p>
    <w:p w14:paraId="1947705A" w14:textId="1CC1C2C0" w:rsidR="004C4662" w:rsidRPr="007C2B96" w:rsidRDefault="00E53267" w:rsidP="004C4662">
      <w:pPr>
        <w:spacing w:line="400" w:lineRule="exact"/>
        <w:rPr>
          <w:rFonts w:ascii="Times New Roman" w:eastAsia="宋体-简" w:hAnsi="Times New Roman" w:cs="Times New Roman"/>
        </w:rPr>
      </w:pPr>
      <w:ins w:id="60" w:author="欣鑫 徐" w:date="2016-07-13T14:12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61" w:author="欣鑫 徐" w:date="2016-07-13T14:12:00Z">
        <w:r w:rsidR="004C4662" w:rsidDel="00E53267">
          <w:rPr>
            <w:rFonts w:ascii="Times New Roman" w:eastAsia="宋体-简" w:hAnsi="Times New Roman" w:cs="Times New Roman"/>
          </w:rPr>
          <w:delText>选择第</w:delText>
        </w:r>
        <w:r w:rsidR="004C4662" w:rsidDel="00E53267">
          <w:rPr>
            <w:rFonts w:ascii="Times New Roman" w:eastAsia="宋体-简" w:hAnsi="Times New Roman" w:cs="Times New Roman" w:hint="eastAsia"/>
          </w:rPr>
          <w:delText>二</w:delText>
        </w:r>
        <w:r w:rsidR="004C4662" w:rsidRPr="007C2B96" w:rsidDel="00E53267">
          <w:rPr>
            <w:rFonts w:ascii="Times New Roman" w:eastAsia="宋体-简" w:hAnsi="Times New Roman" w:cs="Times New Roman"/>
          </w:rPr>
          <w:delText>项。</w:delText>
        </w:r>
      </w:del>
    </w:p>
    <w:p w14:paraId="64ADF9A5" w14:textId="3D79C995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对应</w:t>
      </w:r>
      <w:r w:rsidRPr="003D40B2">
        <w:rPr>
          <w:rFonts w:ascii="Times New Roman" w:eastAsia="宋体-简" w:hAnsi="Times New Roman" w:cs="Times New Roman"/>
        </w:rPr>
        <w:t>“Some illness is itself regarded as a type of disharmony. Thus, the restoration of harmony through a ceremony can be part of a curing process”</w:t>
      </w:r>
      <w:r w:rsidRPr="003D40B2">
        <w:rPr>
          <w:rFonts w:ascii="Times New Roman" w:eastAsia="宋体-简" w:hAnsi="Times New Roman" w:cs="Times New Roman"/>
        </w:rPr>
        <w:t>，说明如果把疾病当作一种不和谐，那么仪式能够通过重建和谐来治疗疾病。</w:t>
      </w:r>
      <w:ins w:id="62" w:author="欣鑫 徐" w:date="2016-07-13T14:14:00Z">
        <w:r w:rsidR="00587F57">
          <w:rPr>
            <w:rFonts w:ascii="Times New Roman" w:eastAsia="宋体-简" w:hAnsi="Times New Roman" w:cs="Times New Roman" w:hint="eastAsia"/>
          </w:rPr>
          <w:t>B</w:t>
        </w:r>
      </w:ins>
      <w:ins w:id="63" w:author="欣鑫 徐" w:date="2016-07-13T14:15:00Z">
        <w:r w:rsidR="00587F57">
          <w:rPr>
            <w:rFonts w:ascii="Times New Roman" w:eastAsia="宋体-简" w:hAnsi="Times New Roman" w:cs="Times New Roman" w:hint="eastAsia"/>
          </w:rPr>
          <w:t>选</w:t>
        </w:r>
      </w:ins>
      <w:del w:id="64" w:author="欣鑫 徐" w:date="2016-07-13T14:14:00Z">
        <w:r w:rsidRPr="003D40B2" w:rsidDel="00587F57">
          <w:rPr>
            <w:rFonts w:ascii="Times New Roman" w:eastAsia="宋体-简" w:hAnsi="Times New Roman" w:cs="Times New Roman"/>
          </w:rPr>
          <w:delText>第二</w:delText>
        </w:r>
      </w:del>
      <w:r w:rsidRPr="003D40B2">
        <w:rPr>
          <w:rFonts w:ascii="Times New Roman" w:eastAsia="宋体-简" w:hAnsi="Times New Roman" w:cs="Times New Roman"/>
        </w:rPr>
        <w:t>项正确</w:t>
      </w:r>
      <w:ins w:id="65" w:author="欣鑫 徐" w:date="2016-07-13T14:15:00Z">
        <w:r w:rsidR="002B5DE9">
          <w:rPr>
            <w:rFonts w:ascii="Times New Roman" w:eastAsia="宋体-简" w:hAnsi="Times New Roman" w:cs="Times New Roman" w:hint="eastAsia"/>
          </w:rPr>
          <w:t>，</w:t>
        </w:r>
        <w:r w:rsidR="002B5DE9">
          <w:rPr>
            <w:rFonts w:ascii="Times New Roman" w:eastAsia="宋体-简" w:hAnsi="Times New Roman" w:cs="Times New Roman" w:hint="eastAsia"/>
          </w:rPr>
          <w:t>D</w:t>
        </w:r>
        <w:r w:rsidR="002B5DE9">
          <w:rPr>
            <w:rFonts w:ascii="Times New Roman" w:eastAsia="宋体-简" w:hAnsi="Times New Roman" w:cs="Times New Roman" w:hint="eastAsia"/>
          </w:rPr>
          <w:t>的</w:t>
        </w:r>
        <w:r w:rsidR="002B5DE9">
          <w:rPr>
            <w:rFonts w:ascii="Times New Roman" w:eastAsia="宋体-简" w:hAnsi="Times New Roman" w:cs="Times New Roman" w:hint="eastAsia"/>
          </w:rPr>
          <w:t>serious</w:t>
        </w:r>
        <w:r w:rsidR="002B5DE9">
          <w:rPr>
            <w:rFonts w:ascii="Times New Roman" w:eastAsia="宋体-简" w:hAnsi="Times New Roman" w:cs="Times New Roman" w:hint="eastAsia"/>
          </w:rPr>
          <w:t>决定了没有</w:t>
        </w:r>
        <w:r w:rsidR="002B5DE9">
          <w:rPr>
            <w:rFonts w:ascii="Times New Roman" w:eastAsia="宋体-简" w:hAnsi="Times New Roman" w:cs="Times New Roman" w:hint="eastAsia"/>
          </w:rPr>
          <w:t>B</w:t>
        </w:r>
        <w:r w:rsidR="002B5DE9">
          <w:rPr>
            <w:rFonts w:ascii="Times New Roman" w:eastAsia="宋体-简" w:hAnsi="Times New Roman" w:cs="Times New Roman" w:hint="eastAsia"/>
          </w:rPr>
          <w:t>选项精确，</w:t>
        </w:r>
        <w:r w:rsidR="002B5DE9">
          <w:rPr>
            <w:rFonts w:ascii="Times New Roman" w:eastAsia="宋体-简" w:hAnsi="Times New Roman" w:cs="Times New Roman" w:hint="eastAsia"/>
          </w:rPr>
          <w:lastRenderedPageBreak/>
          <w:t>文中没有强调是</w:t>
        </w:r>
        <w:r w:rsidR="002B5DE9">
          <w:rPr>
            <w:rFonts w:ascii="Times New Roman" w:eastAsia="宋体-简" w:hAnsi="Times New Roman" w:cs="Times New Roman" w:hint="eastAsia"/>
          </w:rPr>
          <w:t>serious illness</w:t>
        </w:r>
      </w:ins>
      <w:r w:rsidRPr="003D40B2">
        <w:rPr>
          <w:rFonts w:ascii="Times New Roman" w:eastAsia="宋体-简" w:hAnsi="Times New Roman" w:cs="Times New Roman"/>
        </w:rPr>
        <w:t>。</w:t>
      </w:r>
      <w:ins w:id="66" w:author="欣鑫 徐" w:date="2016-07-13T14:16:00Z">
        <w:r w:rsidR="002B5DE9">
          <w:rPr>
            <w:rFonts w:ascii="Times New Roman" w:eastAsia="宋体-简" w:hAnsi="Times New Roman" w:cs="Times New Roman" w:hint="eastAsia"/>
          </w:rPr>
          <w:t>A</w:t>
        </w:r>
        <w:r w:rsidR="002B5DE9">
          <w:rPr>
            <w:rFonts w:ascii="Times New Roman" w:eastAsia="宋体-简" w:hAnsi="Times New Roman" w:cs="Times New Roman" w:hint="eastAsia"/>
          </w:rPr>
          <w:t>选</w:t>
        </w:r>
      </w:ins>
      <w:del w:id="67" w:author="欣鑫 徐" w:date="2016-07-13T14:16:00Z">
        <w:r w:rsidRPr="003D40B2" w:rsidDel="002B5DE9">
          <w:rPr>
            <w:rFonts w:ascii="Times New Roman" w:eastAsia="宋体-简" w:hAnsi="Times New Roman" w:cs="Times New Roman"/>
          </w:rPr>
          <w:delText>第</w:delText>
        </w:r>
      </w:del>
      <w:del w:id="68" w:author="欣鑫 徐" w:date="2016-07-13T14:15:00Z">
        <w:r w:rsidRPr="003D40B2" w:rsidDel="002B5DE9">
          <w:rPr>
            <w:rFonts w:ascii="Times New Roman" w:eastAsia="宋体-简" w:hAnsi="Times New Roman" w:cs="Times New Roman"/>
          </w:rPr>
          <w:delText>一</w:delText>
        </w:r>
      </w:del>
      <w:r w:rsidRPr="003D40B2">
        <w:rPr>
          <w:rFonts w:ascii="Times New Roman" w:eastAsia="宋体-简" w:hAnsi="Times New Roman" w:cs="Times New Roman"/>
        </w:rPr>
        <w:t>项</w:t>
      </w:r>
      <w:r w:rsidRPr="003D40B2">
        <w:rPr>
          <w:rFonts w:ascii="Times New Roman" w:eastAsia="宋体-简" w:hAnsi="Times New Roman" w:cs="Times New Roman"/>
        </w:rPr>
        <w:t>“supernatural cause”</w:t>
      </w:r>
      <w:r w:rsidRPr="003D40B2">
        <w:rPr>
          <w:rFonts w:ascii="Times New Roman" w:eastAsia="宋体-简" w:hAnsi="Times New Roman" w:cs="Times New Roman"/>
        </w:rPr>
        <w:t>没有依据</w:t>
      </w:r>
      <w:ins w:id="69" w:author="欣鑫 徐" w:date="2016-07-13T14:16:00Z">
        <w:r w:rsidR="002B5DE9">
          <w:rPr>
            <w:rFonts w:ascii="Times New Roman" w:eastAsia="宋体-简" w:hAnsi="Times New Roman" w:cs="Times New Roman" w:hint="eastAsia"/>
          </w:rPr>
          <w:t>；</w:t>
        </w:r>
      </w:ins>
      <w:del w:id="70" w:author="欣鑫 徐" w:date="2016-07-13T14:16:00Z">
        <w:r w:rsidRPr="003D40B2" w:rsidDel="002B5DE9">
          <w:rPr>
            <w:rFonts w:ascii="Times New Roman" w:eastAsia="宋体-简" w:hAnsi="Times New Roman" w:cs="Times New Roman"/>
          </w:rPr>
          <w:delText>。</w:delText>
        </w:r>
      </w:del>
      <w:ins w:id="71" w:author="欣鑫 徐" w:date="2016-07-13T14:16:00Z">
        <w:r w:rsidR="002B5DE9">
          <w:rPr>
            <w:rFonts w:ascii="Times New Roman" w:eastAsia="宋体-简" w:hAnsi="Times New Roman" w:cs="Times New Roman" w:hint="eastAsia"/>
          </w:rPr>
          <w:t>C</w:t>
        </w:r>
        <w:r w:rsidR="002B5DE9">
          <w:rPr>
            <w:rFonts w:ascii="Times New Roman" w:eastAsia="宋体-简" w:hAnsi="Times New Roman" w:cs="Times New Roman" w:hint="eastAsia"/>
          </w:rPr>
          <w:t>选</w:t>
        </w:r>
      </w:ins>
      <w:del w:id="72" w:author="欣鑫 徐" w:date="2016-07-13T14:16:00Z">
        <w:r w:rsidRPr="003D40B2" w:rsidDel="002B5DE9">
          <w:rPr>
            <w:rFonts w:ascii="Times New Roman" w:eastAsia="宋体-简" w:hAnsi="Times New Roman" w:cs="Times New Roman"/>
          </w:rPr>
          <w:delText>第三</w:delText>
        </w:r>
      </w:del>
      <w:r w:rsidRPr="003D40B2">
        <w:rPr>
          <w:rFonts w:ascii="Times New Roman" w:eastAsia="宋体-简" w:hAnsi="Times New Roman" w:cs="Times New Roman"/>
        </w:rPr>
        <w:t>项错误，并没有说在生病的时候画难看</w:t>
      </w:r>
      <w:ins w:id="73" w:author="欣鑫 徐" w:date="2016-07-13T14:18:00Z">
        <w:r w:rsidR="00726D92">
          <w:rPr>
            <w:rFonts w:ascii="Times New Roman" w:eastAsia="宋体-简" w:hAnsi="Times New Roman" w:cs="Times New Roman" w:hint="eastAsia"/>
          </w:rPr>
          <w:t>无序</w:t>
        </w:r>
      </w:ins>
      <w:r w:rsidRPr="003D40B2">
        <w:rPr>
          <w:rFonts w:ascii="Times New Roman" w:eastAsia="宋体-简" w:hAnsi="Times New Roman" w:cs="Times New Roman"/>
        </w:rPr>
        <w:t>的画。</w:t>
      </w:r>
      <w:del w:id="74" w:author="欣鑫 徐" w:date="2016-07-13T14:17:00Z">
        <w:r w:rsidRPr="003D40B2" w:rsidDel="002B5DE9">
          <w:rPr>
            <w:rFonts w:ascii="Times New Roman" w:eastAsia="宋体-简" w:hAnsi="Times New Roman" w:cs="Times New Roman"/>
          </w:rPr>
          <w:delText>第四项无中生有，也不选。</w:delText>
        </w:r>
      </w:del>
    </w:p>
    <w:p w14:paraId="04652EF4" w14:textId="77777777" w:rsidR="0040149D" w:rsidRDefault="0040149D" w:rsidP="004C4662">
      <w:pPr>
        <w:spacing w:line="400" w:lineRule="exact"/>
        <w:rPr>
          <w:ins w:id="75" w:author="欣鑫 徐" w:date="2016-07-13T14:17:00Z"/>
          <w:rFonts w:ascii="Times New Roman" w:eastAsia="宋体-简" w:hAnsi="Times New Roman" w:cs="Times New Roman"/>
          <w:b/>
          <w:bCs/>
        </w:rPr>
      </w:pPr>
    </w:p>
    <w:p w14:paraId="014F1DB1" w14:textId="1E7CA135" w:rsidR="004C4662" w:rsidRPr="007C2B96" w:rsidDel="002B5DE9" w:rsidRDefault="002B5DE9" w:rsidP="004C4662">
      <w:pPr>
        <w:spacing w:line="400" w:lineRule="exact"/>
        <w:rPr>
          <w:del w:id="76" w:author="欣鑫 徐" w:date="2016-07-13T14:17:00Z"/>
          <w:rFonts w:ascii="Times New Roman" w:eastAsia="宋体-简" w:hAnsi="Times New Roman" w:cs="Times New Roman"/>
          <w:b/>
          <w:bCs/>
        </w:rPr>
      </w:pPr>
      <w:ins w:id="77" w:author="欣鑫 徐" w:date="2016-07-13T14:17:00Z">
        <w:r>
          <w:rPr>
            <w:rFonts w:ascii="Times New Roman" w:eastAsia="宋体-简" w:hAnsi="Times New Roman" w:cs="Times New Roman" w:hint="eastAsia"/>
            <w:b/>
            <w:bCs/>
          </w:rPr>
          <w:t>Q6</w:t>
        </w:r>
      </w:ins>
    </w:p>
    <w:p w14:paraId="5332AE3F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78" w:author="欣鑫 徐" w:date="2016-07-13T14:17:00Z">
        <w:r w:rsidDel="002B5DE9">
          <w:rPr>
            <w:rFonts w:ascii="Times New Roman" w:eastAsia="宋体-简" w:hAnsi="Times New Roman" w:cs="Times New Roman" w:hint="eastAsia"/>
            <w:b/>
            <w:bCs/>
          </w:rPr>
          <w:delText>6</w:delText>
        </w:r>
      </w:del>
    </w:p>
    <w:p w14:paraId="5A538166" w14:textId="04372A21" w:rsidR="004C4662" w:rsidRPr="007C2B96" w:rsidRDefault="0040149D" w:rsidP="004C4662">
      <w:pPr>
        <w:spacing w:line="400" w:lineRule="exact"/>
        <w:rPr>
          <w:rFonts w:ascii="Times New Roman" w:eastAsia="宋体-简" w:hAnsi="Times New Roman" w:cs="Times New Roman"/>
        </w:rPr>
      </w:pPr>
      <w:ins w:id="79" w:author="欣鑫 徐" w:date="2016-07-13T14:17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80" w:author="欣鑫 徐" w:date="2016-07-13T14:18:00Z">
        <w:r w:rsidR="00726D92">
          <w:rPr>
            <w:rFonts w:ascii="Times New Roman" w:eastAsia="宋体-简" w:hAnsi="Times New Roman" w:cs="Times New Roman" w:hint="eastAsia"/>
          </w:rPr>
          <w:t>B</w:t>
        </w:r>
      </w:ins>
      <w:del w:id="81" w:author="欣鑫 徐" w:date="2016-07-13T14:17:00Z">
        <w:r w:rsidR="004C4662" w:rsidDel="0040149D">
          <w:rPr>
            <w:rFonts w:ascii="Times New Roman" w:eastAsia="宋体-简" w:hAnsi="Times New Roman" w:cs="Times New Roman"/>
          </w:rPr>
          <w:delText>选择第</w:delText>
        </w:r>
        <w:r w:rsidR="004C4662" w:rsidDel="0040149D">
          <w:rPr>
            <w:rFonts w:ascii="Times New Roman" w:eastAsia="宋体-简" w:hAnsi="Times New Roman" w:cs="Times New Roman" w:hint="eastAsia"/>
          </w:rPr>
          <w:delText>二</w:delText>
        </w:r>
        <w:r w:rsidR="004C4662" w:rsidRPr="007C2B96" w:rsidDel="0040149D">
          <w:rPr>
            <w:rFonts w:ascii="Times New Roman" w:eastAsia="宋体-简" w:hAnsi="Times New Roman" w:cs="Times New Roman"/>
          </w:rPr>
          <w:delText>项</w:delText>
        </w:r>
      </w:del>
    </w:p>
    <w:p w14:paraId="50981B8B" w14:textId="00796BEA" w:rsidR="004C4662" w:rsidRPr="00C03242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del w:id="82" w:author="欣鑫 徐" w:date="2016-07-13T14:18:00Z">
        <w:r w:rsidRPr="003D40B2" w:rsidDel="00726D92">
          <w:rPr>
            <w:rFonts w:ascii="Times New Roman" w:eastAsia="宋体-简" w:hAnsi="Times New Roman" w:cs="Times New Roman"/>
          </w:rPr>
          <w:delText>这句话的意思是，</w:delText>
        </w:r>
      </w:del>
      <w:r w:rsidRPr="003D40B2">
        <w:rPr>
          <w:rFonts w:ascii="Times New Roman" w:eastAsia="宋体-简" w:hAnsi="Times New Roman" w:cs="Times New Roman"/>
        </w:rPr>
        <w:t>在绘画面前的歌唱也是过去的歌的忠实反映和表演。这里的</w:t>
      </w:r>
      <w:r w:rsidRPr="003D40B2">
        <w:rPr>
          <w:rFonts w:ascii="Times New Roman" w:eastAsia="宋体-简" w:hAnsi="Times New Roman" w:cs="Times New Roman"/>
        </w:rPr>
        <w:t>“faithful”</w:t>
      </w:r>
      <w:r w:rsidRPr="003D40B2">
        <w:rPr>
          <w:rFonts w:ascii="Times New Roman" w:eastAsia="宋体-简" w:hAnsi="Times New Roman" w:cs="Times New Roman"/>
        </w:rPr>
        <w:t>指的是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忠实（于过去的歌曲）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，也就是说准确表演了过去的歌曲，与</w:t>
      </w:r>
      <w:ins w:id="83" w:author="欣鑫 徐" w:date="2016-07-13T14:20:00Z">
        <w:r w:rsidR="0057705E">
          <w:rPr>
            <w:rFonts w:ascii="Times New Roman" w:eastAsia="宋体-简" w:hAnsi="Times New Roman" w:cs="Times New Roman" w:hint="eastAsia"/>
          </w:rPr>
          <w:t>B</w:t>
        </w:r>
        <w:r w:rsidR="0057705E">
          <w:rPr>
            <w:rFonts w:ascii="Times New Roman" w:eastAsia="宋体-简" w:hAnsi="Times New Roman" w:cs="Times New Roman" w:hint="eastAsia"/>
          </w:rPr>
          <w:t>选</w:t>
        </w:r>
      </w:ins>
      <w:del w:id="84" w:author="欣鑫 徐" w:date="2016-07-13T14:20:00Z">
        <w:r w:rsidRPr="003D40B2" w:rsidDel="0057705E">
          <w:rPr>
            <w:rFonts w:ascii="Times New Roman" w:eastAsia="宋体-简" w:hAnsi="Times New Roman" w:cs="Times New Roman"/>
          </w:rPr>
          <w:delText>第二</w:delText>
        </w:r>
      </w:del>
      <w:r w:rsidRPr="003D40B2">
        <w:rPr>
          <w:rFonts w:ascii="Times New Roman" w:eastAsia="宋体-简" w:hAnsi="Times New Roman" w:cs="Times New Roman"/>
        </w:rPr>
        <w:t>项意思相同。其余选项的意思分别是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现代的</w:t>
      </w:r>
      <w:r w:rsidRPr="003D40B2">
        <w:rPr>
          <w:rFonts w:ascii="Times New Roman" w:eastAsia="宋体-简" w:hAnsi="Times New Roman" w:cs="Times New Roman"/>
        </w:rPr>
        <w:t>”“</w:t>
      </w:r>
      <w:r w:rsidRPr="003D40B2">
        <w:rPr>
          <w:rFonts w:ascii="Times New Roman" w:eastAsia="宋体-简" w:hAnsi="Times New Roman" w:cs="Times New Roman"/>
        </w:rPr>
        <w:t>奇妙的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和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简化的</w:t>
      </w:r>
      <w:r w:rsidRPr="003D40B2">
        <w:rPr>
          <w:rFonts w:ascii="Times New Roman" w:eastAsia="宋体-简" w:hAnsi="Times New Roman" w:cs="Times New Roman"/>
        </w:rPr>
        <w:t>”</w:t>
      </w:r>
      <w:ins w:id="85" w:author="欣鑫 徐" w:date="2016-07-13T14:20:00Z">
        <w:r w:rsidR="0057705E">
          <w:rPr>
            <w:rFonts w:ascii="Times New Roman" w:eastAsia="宋体-简" w:hAnsi="Times New Roman" w:cs="Times New Roman" w:hint="eastAsia"/>
          </w:rPr>
          <w:t>；从前后文来说，前半句说</w:t>
        </w:r>
      </w:ins>
      <w:ins w:id="86" w:author="欣鑫 徐" w:date="2016-07-13T14:21:00Z">
        <w:r w:rsidR="0057705E" w:rsidRPr="0057705E">
          <w:rPr>
            <w:rFonts w:ascii="Times New Roman" w:eastAsia="宋体-简" w:hAnsi="Times New Roman" w:cs="Times New Roman"/>
          </w:rPr>
          <w:t>sand paintings that are accurate copies of paintings from the past</w:t>
        </w:r>
        <w:r w:rsidR="0057705E">
          <w:rPr>
            <w:rFonts w:ascii="Times New Roman" w:eastAsia="宋体-简" w:hAnsi="Times New Roman" w:cs="Times New Roman" w:hint="eastAsia"/>
          </w:rPr>
          <w:t>，后半句用了一个</w:t>
        </w:r>
        <w:r w:rsidR="0057705E">
          <w:rPr>
            <w:rFonts w:ascii="Times New Roman" w:eastAsia="宋体-简" w:hAnsi="Times New Roman" w:cs="Times New Roman" w:hint="eastAsia"/>
          </w:rPr>
          <w:t>also</w:t>
        </w:r>
        <w:r w:rsidR="004E68AA">
          <w:rPr>
            <w:rFonts w:ascii="Times New Roman" w:eastAsia="宋体-简" w:hAnsi="Times New Roman" w:cs="Times New Roman" w:hint="eastAsia"/>
          </w:rPr>
          <w:t>，说明</w:t>
        </w:r>
        <w:r w:rsidR="004E68AA" w:rsidRPr="004E68AA">
          <w:rPr>
            <w:rFonts w:ascii="Times New Roman" w:eastAsia="宋体-简" w:hAnsi="Times New Roman" w:cs="Times New Roman"/>
          </w:rPr>
          <w:t>songs sung over the paintings</w:t>
        </w:r>
        <w:r w:rsidR="004E68AA">
          <w:rPr>
            <w:rFonts w:ascii="Times New Roman" w:eastAsia="宋体-简" w:hAnsi="Times New Roman" w:cs="Times New Roman" w:hint="eastAsia"/>
          </w:rPr>
          <w:t xml:space="preserve"> </w:t>
        </w:r>
        <w:r w:rsidR="004E68AA">
          <w:rPr>
            <w:rFonts w:ascii="Times New Roman" w:eastAsia="宋体-简" w:hAnsi="Times New Roman" w:cs="Times New Roman" w:hint="eastAsia"/>
          </w:rPr>
          <w:t>和</w:t>
        </w:r>
        <w:r w:rsidR="004E68AA">
          <w:rPr>
            <w:rFonts w:ascii="Times New Roman" w:eastAsia="宋体-简" w:hAnsi="Times New Roman" w:cs="Times New Roman" w:hint="eastAsia"/>
          </w:rPr>
          <w:t>sand paintings</w:t>
        </w:r>
      </w:ins>
      <w:ins w:id="87" w:author="欣鑫 徐" w:date="2016-07-13T14:22:00Z">
        <w:r w:rsidR="004E68AA">
          <w:rPr>
            <w:rFonts w:ascii="Times New Roman" w:eastAsia="宋体-简" w:hAnsi="Times New Roman" w:cs="Times New Roman" w:hint="eastAsia"/>
          </w:rPr>
          <w:t xml:space="preserve"> </w:t>
        </w:r>
        <w:r w:rsidR="004E68AA">
          <w:rPr>
            <w:rFonts w:ascii="Times New Roman" w:eastAsia="宋体-简" w:hAnsi="Times New Roman" w:cs="Times New Roman" w:hint="eastAsia"/>
          </w:rPr>
          <w:t>有同样的属性，对应的</w:t>
        </w:r>
        <w:r w:rsidR="004E68AA">
          <w:rPr>
            <w:rFonts w:ascii="Times New Roman" w:eastAsia="宋体-简" w:hAnsi="Times New Roman" w:cs="Times New Roman" w:hint="eastAsia"/>
          </w:rPr>
          <w:t xml:space="preserve">faithful </w:t>
        </w:r>
        <w:r w:rsidR="004E68AA">
          <w:rPr>
            <w:rFonts w:ascii="Times New Roman" w:eastAsia="宋体-简" w:hAnsi="Times New Roman" w:cs="Times New Roman" w:hint="eastAsia"/>
          </w:rPr>
          <w:t>和前半句中的</w:t>
        </w:r>
        <w:r w:rsidR="004E68AA">
          <w:rPr>
            <w:rFonts w:ascii="Times New Roman" w:eastAsia="宋体-简" w:hAnsi="Times New Roman" w:cs="Times New Roman" w:hint="eastAsia"/>
          </w:rPr>
          <w:t>accurate</w:t>
        </w:r>
      </w:ins>
      <w:ins w:id="88" w:author="欣鑫 徐" w:date="2016-07-13T14:32:00Z">
        <w:r w:rsidR="000E54D9">
          <w:rPr>
            <w:rFonts w:ascii="Times New Roman" w:eastAsia="宋体-简" w:hAnsi="Times New Roman" w:cs="Times New Roman" w:hint="eastAsia"/>
          </w:rPr>
          <w:t>应该</w:t>
        </w:r>
      </w:ins>
      <w:ins w:id="89" w:author="欣鑫 徐" w:date="2016-07-13T14:22:00Z">
        <w:r w:rsidR="004E68AA">
          <w:rPr>
            <w:rFonts w:ascii="Times New Roman" w:eastAsia="宋体-简" w:hAnsi="Times New Roman" w:cs="Times New Roman" w:hint="eastAsia"/>
          </w:rPr>
          <w:t>是</w:t>
        </w:r>
        <w:r w:rsidR="0038152C">
          <w:rPr>
            <w:rFonts w:ascii="Times New Roman" w:eastAsia="宋体-简" w:hAnsi="Times New Roman" w:cs="Times New Roman" w:hint="eastAsia"/>
          </w:rPr>
          <w:t>同义</w:t>
        </w:r>
      </w:ins>
      <w:ins w:id="90" w:author="欣鑫 徐" w:date="2016-07-13T14:23:00Z">
        <w:r w:rsidR="0038152C">
          <w:rPr>
            <w:rFonts w:ascii="Times New Roman" w:eastAsia="宋体-简" w:hAnsi="Times New Roman" w:cs="Times New Roman" w:hint="eastAsia"/>
          </w:rPr>
          <w:t>表达。</w:t>
        </w:r>
      </w:ins>
      <w:del w:id="91" w:author="欣鑫 徐" w:date="2016-07-13T14:20:00Z">
        <w:r w:rsidRPr="003D40B2" w:rsidDel="0057705E">
          <w:rPr>
            <w:rFonts w:ascii="Times New Roman" w:eastAsia="宋体-简" w:hAnsi="Times New Roman" w:cs="Times New Roman"/>
          </w:rPr>
          <w:delText>。</w:delText>
        </w:r>
      </w:del>
    </w:p>
    <w:p w14:paraId="76657624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D722A55" w14:textId="0416B099" w:rsidR="004C4662" w:rsidRPr="007C2B96" w:rsidRDefault="0040149D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92" w:author="欣鑫 徐" w:date="2016-07-13T14:17:00Z">
        <w:r>
          <w:rPr>
            <w:rFonts w:ascii="Times New Roman" w:eastAsia="宋体-简" w:hAnsi="Times New Roman" w:cs="Times New Roman" w:hint="eastAsia"/>
            <w:b/>
            <w:bCs/>
          </w:rPr>
          <w:t>Q7</w:t>
        </w:r>
      </w:ins>
      <w:del w:id="93" w:author="欣鑫 徐" w:date="2016-07-13T14:17:00Z">
        <w:r w:rsidR="004C4662" w:rsidDel="0040149D">
          <w:rPr>
            <w:rFonts w:ascii="Times New Roman" w:eastAsia="宋体-简" w:hAnsi="Times New Roman" w:cs="Times New Roman" w:hint="eastAsia"/>
            <w:b/>
            <w:bCs/>
          </w:rPr>
          <w:delText>7</w:delText>
        </w:r>
      </w:del>
    </w:p>
    <w:p w14:paraId="0FCEBE0C" w14:textId="56EBEEDB" w:rsidR="004C4662" w:rsidRPr="007C2B96" w:rsidRDefault="0038152C" w:rsidP="004C4662">
      <w:pPr>
        <w:spacing w:line="400" w:lineRule="exact"/>
        <w:rPr>
          <w:rFonts w:ascii="Times New Roman" w:eastAsia="宋体-简" w:hAnsi="Times New Roman" w:cs="Times New Roman"/>
        </w:rPr>
      </w:pPr>
      <w:ins w:id="94" w:author="欣鑫 徐" w:date="2016-07-13T14:22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95" w:author="欣鑫 徐" w:date="2016-07-13T14:23:00Z">
        <w:r>
          <w:rPr>
            <w:rFonts w:ascii="Times New Roman" w:eastAsia="宋体-简" w:hAnsi="Times New Roman" w:cs="Times New Roman" w:hint="eastAsia"/>
          </w:rPr>
          <w:t>A</w:t>
        </w:r>
      </w:ins>
      <w:del w:id="96" w:author="欣鑫 徐" w:date="2016-07-13T14:23:00Z">
        <w:r w:rsidR="004C4662" w:rsidRPr="007C2B96" w:rsidDel="0038152C">
          <w:rPr>
            <w:rFonts w:ascii="Times New Roman" w:eastAsia="宋体-简" w:hAnsi="Times New Roman" w:cs="Times New Roman"/>
          </w:rPr>
          <w:delText>选择第一项。</w:delText>
        </w:r>
      </w:del>
    </w:p>
    <w:p w14:paraId="095D8A8F" w14:textId="66655295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高亮文本的主干意思是，</w:t>
      </w:r>
      <w:r w:rsidRPr="003D40B2">
        <w:rPr>
          <w:rFonts w:ascii="Times New Roman" w:eastAsia="宋体-简" w:hAnsi="Times New Roman" w:cs="Times New Roman"/>
        </w:rPr>
        <w:t>Navajo</w:t>
      </w:r>
      <w:r w:rsidRPr="003D40B2">
        <w:rPr>
          <w:rFonts w:ascii="Times New Roman" w:eastAsia="宋体-简" w:hAnsi="Times New Roman" w:cs="Times New Roman"/>
        </w:rPr>
        <w:t>属于西南地区的新来者，气候、邻居等都不是特别理想，而他们的艺术向周围传达了美与和谐的感受。</w:t>
      </w:r>
      <w:ins w:id="97" w:author="欣鑫 徐" w:date="2016-07-13T14:25:00Z">
        <w:r w:rsidR="00364287">
          <w:rPr>
            <w:rFonts w:ascii="Times New Roman" w:eastAsia="宋体-简" w:hAnsi="Times New Roman" w:cs="Times New Roman" w:hint="eastAsia"/>
          </w:rPr>
          <w:t>句子精简一下就是：</w:t>
        </w:r>
        <w:r w:rsidR="005F41BB" w:rsidRPr="005F41BB">
          <w:rPr>
            <w:rFonts w:ascii="Times New Roman" w:eastAsia="宋体-简" w:hAnsi="Times New Roman" w:cs="Times New Roman"/>
          </w:rPr>
          <w:t>Navajo created these art forms to affect the world around them</w:t>
        </w:r>
      </w:ins>
      <w:ins w:id="98" w:author="欣鑫 徐" w:date="2016-07-13T14:26:00Z">
        <w:r w:rsidR="005F41BB" w:rsidRPr="005F41BB">
          <w:t xml:space="preserve"> </w:t>
        </w:r>
        <w:r w:rsidR="005F41BB" w:rsidRPr="005F41BB">
          <w:rPr>
            <w:rFonts w:ascii="Times New Roman" w:eastAsia="宋体-简" w:hAnsi="Times New Roman" w:cs="Times New Roman"/>
          </w:rPr>
          <w:t>through the beauty and harmony of the artworks themselves.</w:t>
        </w:r>
        <w:r w:rsidR="005F41BB">
          <w:rPr>
            <w:rFonts w:ascii="Times New Roman" w:eastAsia="宋体-简" w:hAnsi="Times New Roman" w:cs="Times New Roman" w:hint="eastAsia"/>
          </w:rPr>
          <w:t xml:space="preserve"> A</w:t>
        </w:r>
        <w:r w:rsidR="005F41BB">
          <w:rPr>
            <w:rFonts w:ascii="Times New Roman" w:eastAsia="宋体-简" w:hAnsi="Times New Roman" w:cs="Times New Roman" w:hint="eastAsia"/>
          </w:rPr>
          <w:t>选</w:t>
        </w:r>
      </w:ins>
      <w:del w:id="99" w:author="欣鑫 徐" w:date="2016-07-13T14:26:00Z">
        <w:r w:rsidRPr="003D40B2" w:rsidDel="005F41BB">
          <w:rPr>
            <w:rFonts w:ascii="Times New Roman" w:eastAsia="宋体-简" w:hAnsi="Times New Roman" w:cs="Times New Roman"/>
          </w:rPr>
          <w:delText>第一</w:delText>
        </w:r>
      </w:del>
      <w:r w:rsidRPr="003D40B2">
        <w:rPr>
          <w:rFonts w:ascii="Times New Roman" w:eastAsia="宋体-简" w:hAnsi="Times New Roman" w:cs="Times New Roman"/>
        </w:rPr>
        <w:t>项转述正确。</w:t>
      </w:r>
      <w:ins w:id="100" w:author="欣鑫 徐" w:date="2016-07-13T14:26:00Z">
        <w:r w:rsidR="00E16A8A">
          <w:rPr>
            <w:rFonts w:ascii="Times New Roman" w:eastAsia="宋体-简" w:hAnsi="Times New Roman" w:cs="Times New Roman" w:hint="eastAsia"/>
          </w:rPr>
          <w:t>B</w:t>
        </w:r>
        <w:r w:rsidR="00E16A8A">
          <w:rPr>
            <w:rFonts w:ascii="Times New Roman" w:eastAsia="宋体-简" w:hAnsi="Times New Roman" w:cs="Times New Roman" w:hint="eastAsia"/>
          </w:rPr>
          <w:t>选</w:t>
        </w:r>
      </w:ins>
      <w:del w:id="101" w:author="欣鑫 徐" w:date="2016-07-13T14:26:00Z">
        <w:r w:rsidRPr="003D40B2" w:rsidDel="00E16A8A">
          <w:rPr>
            <w:rFonts w:ascii="Times New Roman" w:eastAsia="宋体-简" w:hAnsi="Times New Roman" w:cs="Times New Roman"/>
          </w:rPr>
          <w:delText>第二</w:delText>
        </w:r>
      </w:del>
      <w:r w:rsidRPr="003D40B2">
        <w:rPr>
          <w:rFonts w:ascii="Times New Roman" w:eastAsia="宋体-简" w:hAnsi="Times New Roman" w:cs="Times New Roman"/>
        </w:rPr>
        <w:t>项</w:t>
      </w:r>
      <w:r w:rsidRPr="003D40B2">
        <w:rPr>
          <w:rFonts w:ascii="Times New Roman" w:eastAsia="宋体-简" w:hAnsi="Times New Roman" w:cs="Times New Roman"/>
        </w:rPr>
        <w:t>“were influenced by”</w:t>
      </w:r>
      <w:r w:rsidRPr="003D40B2">
        <w:rPr>
          <w:rFonts w:ascii="Times New Roman" w:eastAsia="宋体-简" w:hAnsi="Times New Roman" w:cs="Times New Roman"/>
        </w:rPr>
        <w:t>错误</w:t>
      </w:r>
      <w:ins w:id="102" w:author="欣鑫 徐" w:date="2016-07-13T14:27:00Z">
        <w:r w:rsidR="002532AC">
          <w:rPr>
            <w:rFonts w:ascii="Times New Roman" w:eastAsia="宋体-简" w:hAnsi="Times New Roman" w:cs="Times New Roman" w:hint="eastAsia"/>
          </w:rPr>
          <w:t>，</w:t>
        </w:r>
      </w:ins>
      <w:ins w:id="103" w:author="欣鑫 徐" w:date="2016-07-13T14:28:00Z">
        <w:r w:rsidR="002532AC">
          <w:rPr>
            <w:rFonts w:ascii="Times New Roman" w:eastAsia="宋体-简" w:hAnsi="Times New Roman" w:cs="Times New Roman" w:hint="eastAsia"/>
          </w:rPr>
          <w:t>段落中没有强调这种因果关系</w:t>
        </w:r>
      </w:ins>
      <w:r w:rsidRPr="003D40B2">
        <w:rPr>
          <w:rFonts w:ascii="Times New Roman" w:eastAsia="宋体-简" w:hAnsi="Times New Roman" w:cs="Times New Roman"/>
        </w:rPr>
        <w:t>。</w:t>
      </w:r>
      <w:ins w:id="104" w:author="欣鑫 徐" w:date="2016-07-13T14:29:00Z">
        <w:r w:rsidR="000E54D9">
          <w:rPr>
            <w:rFonts w:ascii="Times New Roman" w:eastAsia="宋体-简" w:hAnsi="Times New Roman" w:cs="Times New Roman" w:hint="eastAsia"/>
          </w:rPr>
          <w:t>C</w:t>
        </w:r>
      </w:ins>
      <w:del w:id="105" w:author="欣鑫 徐" w:date="2016-07-13T14:29:00Z">
        <w:r w:rsidRPr="003D40B2" w:rsidDel="000E54D9">
          <w:rPr>
            <w:rFonts w:ascii="Times New Roman" w:eastAsia="宋体-简" w:hAnsi="Times New Roman" w:cs="Times New Roman"/>
          </w:rPr>
          <w:delText>第三项</w:delText>
        </w:r>
      </w:del>
      <w:ins w:id="106" w:author="欣鑫 徐" w:date="2016-07-13T14:30:00Z">
        <w:r w:rsidR="000E54D9">
          <w:rPr>
            <w:rFonts w:ascii="Times New Roman" w:eastAsia="宋体-简" w:hAnsi="Times New Roman" w:cs="Times New Roman" w:hint="eastAsia"/>
          </w:rPr>
          <w:t>选项要错在句子的强调点和高亮句不一致，这个</w:t>
        </w:r>
      </w:ins>
      <w:ins w:id="107" w:author="欣鑫 徐" w:date="2016-07-13T14:31:00Z">
        <w:r w:rsidR="000E54D9">
          <w:rPr>
            <w:rFonts w:ascii="Times New Roman" w:eastAsia="宋体-简" w:hAnsi="Times New Roman" w:cs="Times New Roman" w:hint="eastAsia"/>
          </w:rPr>
          <w:t>选项强调的是</w:t>
        </w:r>
        <w:r w:rsidR="000E54D9">
          <w:rPr>
            <w:rFonts w:ascii="Times New Roman" w:eastAsia="宋体-简" w:hAnsi="Times New Roman" w:cs="Times New Roman" w:hint="eastAsia"/>
          </w:rPr>
          <w:t>first arrived</w:t>
        </w:r>
        <w:r w:rsidR="000E54D9">
          <w:rPr>
            <w:rFonts w:ascii="Times New Roman" w:eastAsia="宋体-简" w:hAnsi="Times New Roman" w:cs="Times New Roman" w:hint="eastAsia"/>
          </w:rPr>
          <w:t>，然而这个信息在文中以</w:t>
        </w:r>
        <w:r w:rsidR="000E54D9">
          <w:rPr>
            <w:rFonts w:ascii="Times New Roman" w:eastAsia="宋体-简" w:hAnsi="Times New Roman" w:cs="Times New Roman" w:hint="eastAsia"/>
          </w:rPr>
          <w:t>relative newcomers</w:t>
        </w:r>
      </w:ins>
      <w:ins w:id="108" w:author="欣鑫 徐" w:date="2016-07-13T14:38:00Z">
        <w:r w:rsidR="00592A0A">
          <w:rPr>
            <w:rFonts w:ascii="Times New Roman" w:eastAsia="宋体-简" w:hAnsi="Times New Roman" w:cs="Times New Roman" w:hint="eastAsia"/>
          </w:rPr>
          <w:t>出现的时候</w:t>
        </w:r>
        <w:r w:rsidR="007E3C32">
          <w:rPr>
            <w:rFonts w:ascii="Times New Roman" w:eastAsia="宋体-简" w:hAnsi="Times New Roman" w:cs="Times New Roman" w:hint="eastAsia"/>
          </w:rPr>
          <w:t>，只是作为背景信息介绍，并不是强调</w:t>
        </w:r>
      </w:ins>
      <w:ins w:id="109" w:author="欣鑫 徐" w:date="2016-07-13T14:40:00Z">
        <w:r w:rsidR="00682D1F">
          <w:rPr>
            <w:rFonts w:ascii="Times New Roman" w:eastAsia="宋体-简" w:hAnsi="Times New Roman" w:cs="Times New Roman" w:hint="eastAsia"/>
          </w:rPr>
          <w:t>其定居</w:t>
        </w:r>
      </w:ins>
      <w:ins w:id="110" w:author="欣鑫 徐" w:date="2016-07-13T14:39:00Z">
        <w:r w:rsidR="007A372E">
          <w:rPr>
            <w:rFonts w:ascii="Times New Roman" w:eastAsia="宋体-简" w:hAnsi="Times New Roman" w:cs="Times New Roman" w:hint="eastAsia"/>
          </w:rPr>
          <w:t>历史短暂，刚来的时候如何如何；</w:t>
        </w:r>
      </w:ins>
      <w:del w:id="111" w:author="欣鑫 徐" w:date="2016-07-13T14:30:00Z">
        <w:r w:rsidRPr="003D40B2" w:rsidDel="000E54D9">
          <w:rPr>
            <w:rFonts w:ascii="Times New Roman" w:eastAsia="宋体-简" w:hAnsi="Times New Roman" w:cs="Times New Roman"/>
          </w:rPr>
          <w:delText>遗漏了关键的</w:delText>
        </w:r>
        <w:r w:rsidRPr="003D40B2" w:rsidDel="000E54D9">
          <w:rPr>
            <w:rFonts w:ascii="Times New Roman" w:eastAsia="宋体-简" w:hAnsi="Times New Roman" w:cs="Times New Roman"/>
          </w:rPr>
          <w:delText>“inhospitable”</w:delText>
        </w:r>
        <w:r w:rsidRPr="003D40B2" w:rsidDel="000E54D9">
          <w:rPr>
            <w:rFonts w:ascii="Times New Roman" w:eastAsia="宋体-简" w:hAnsi="Times New Roman" w:cs="Times New Roman"/>
          </w:rPr>
          <w:delText>。</w:delText>
        </w:r>
      </w:del>
      <w:ins w:id="112" w:author="欣鑫 徐" w:date="2016-07-13T14:38:00Z">
        <w:r w:rsidR="007E3C32">
          <w:rPr>
            <w:rFonts w:ascii="Times New Roman" w:eastAsia="宋体-简" w:hAnsi="Times New Roman" w:cs="Times New Roman" w:hint="eastAsia"/>
          </w:rPr>
          <w:t xml:space="preserve"> D</w:t>
        </w:r>
        <w:r w:rsidR="007E3C32">
          <w:rPr>
            <w:rFonts w:ascii="Times New Roman" w:eastAsia="宋体-简" w:hAnsi="Times New Roman" w:cs="Times New Roman" w:hint="eastAsia"/>
          </w:rPr>
          <w:t>选</w:t>
        </w:r>
      </w:ins>
      <w:del w:id="113" w:author="欣鑫 徐" w:date="2016-07-13T14:38:00Z">
        <w:r w:rsidRPr="003D40B2" w:rsidDel="007E3C32">
          <w:rPr>
            <w:rFonts w:ascii="Times New Roman" w:eastAsia="宋体-简" w:hAnsi="Times New Roman" w:cs="Times New Roman"/>
          </w:rPr>
          <w:delText>第四</w:delText>
        </w:r>
      </w:del>
      <w:r w:rsidRPr="003D40B2">
        <w:rPr>
          <w:rFonts w:ascii="Times New Roman" w:eastAsia="宋体-简" w:hAnsi="Times New Roman" w:cs="Times New Roman"/>
        </w:rPr>
        <w:t>项</w:t>
      </w:r>
      <w:r w:rsidRPr="003D40B2">
        <w:rPr>
          <w:rFonts w:ascii="Times New Roman" w:eastAsia="宋体-简" w:hAnsi="Times New Roman" w:cs="Times New Roman"/>
        </w:rPr>
        <w:t>“can be found even…”</w:t>
      </w:r>
      <w:r w:rsidRPr="003D40B2">
        <w:rPr>
          <w:rFonts w:ascii="Times New Roman" w:eastAsia="宋体-简" w:hAnsi="Times New Roman" w:cs="Times New Roman"/>
        </w:rPr>
        <w:t>错误。</w:t>
      </w:r>
    </w:p>
    <w:p w14:paraId="64994C44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4D86DCF" w14:textId="77777777" w:rsidR="00674983" w:rsidRDefault="00674983" w:rsidP="004C4662">
      <w:pPr>
        <w:spacing w:line="400" w:lineRule="exact"/>
        <w:rPr>
          <w:ins w:id="114" w:author="欣鑫 徐" w:date="2016-07-13T14:39:00Z"/>
          <w:rFonts w:ascii="Times New Roman" w:eastAsia="宋体-简" w:hAnsi="Times New Roman" w:cs="Times New Roman"/>
          <w:b/>
          <w:bCs/>
        </w:rPr>
      </w:pPr>
      <w:ins w:id="115" w:author="欣鑫 徐" w:date="2016-07-13T14:39:00Z">
        <w:r>
          <w:rPr>
            <w:rFonts w:ascii="Times New Roman" w:eastAsia="宋体-简" w:hAnsi="Times New Roman" w:cs="Times New Roman" w:hint="eastAsia"/>
            <w:b/>
            <w:bCs/>
          </w:rPr>
          <w:t>Q8</w:t>
        </w:r>
      </w:ins>
    </w:p>
    <w:p w14:paraId="680FAF02" w14:textId="24A6F026" w:rsidR="004C4662" w:rsidRPr="007C2B96" w:rsidDel="00674983" w:rsidRDefault="00674983" w:rsidP="004C4662">
      <w:pPr>
        <w:spacing w:line="400" w:lineRule="exact"/>
        <w:rPr>
          <w:del w:id="116" w:author="欣鑫 徐" w:date="2016-07-13T14:39:00Z"/>
          <w:rFonts w:ascii="Times New Roman" w:eastAsia="宋体-简" w:hAnsi="Times New Roman" w:cs="Times New Roman"/>
          <w:b/>
          <w:bCs/>
        </w:rPr>
      </w:pPr>
      <w:ins w:id="117" w:author="欣鑫 徐" w:date="2016-07-13T14:39:00Z">
        <w:r>
          <w:rPr>
            <w:rFonts w:ascii="Times New Roman" w:eastAsia="宋体-简" w:hAnsi="Times New Roman" w:cs="Times New Roman" w:hint="eastAsia"/>
            <w:b/>
            <w:bCs/>
          </w:rPr>
          <w:t>正确答案：</w:t>
        </w:r>
        <w:r>
          <w:rPr>
            <w:rFonts w:ascii="Times New Roman" w:eastAsia="宋体-简" w:hAnsi="Times New Roman" w:cs="Times New Roman" w:hint="eastAsia"/>
            <w:b/>
            <w:bCs/>
          </w:rPr>
          <w:t>D</w:t>
        </w:r>
      </w:ins>
      <w:del w:id="118" w:author="欣鑫 徐" w:date="2016-07-13T14:39:00Z">
        <w:r w:rsidR="004C4662" w:rsidDel="00674983">
          <w:rPr>
            <w:rFonts w:ascii="Times New Roman" w:eastAsia="宋体-简" w:hAnsi="Times New Roman" w:cs="Times New Roman" w:hint="eastAsia"/>
            <w:b/>
            <w:bCs/>
          </w:rPr>
          <w:delText>8</w:delText>
        </w:r>
      </w:del>
    </w:p>
    <w:p w14:paraId="3CB9C58E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del w:id="119" w:author="欣鑫 徐" w:date="2016-07-13T14:39:00Z">
        <w:r w:rsidRPr="007C2B96" w:rsidDel="00674983">
          <w:rPr>
            <w:rFonts w:ascii="Times New Roman" w:eastAsia="宋体-简" w:hAnsi="Times New Roman" w:cs="Times New Roman"/>
          </w:rPr>
          <w:delText>选择第</w:delText>
        </w:r>
        <w:r w:rsidDel="00674983">
          <w:rPr>
            <w:rFonts w:ascii="Times New Roman" w:eastAsia="宋体-简" w:hAnsi="Times New Roman" w:cs="Times New Roman" w:hint="eastAsia"/>
          </w:rPr>
          <w:delText>四</w:delText>
        </w:r>
        <w:r w:rsidRPr="007C2B96" w:rsidDel="00674983">
          <w:rPr>
            <w:rFonts w:ascii="Times New Roman" w:eastAsia="宋体-简" w:hAnsi="Times New Roman" w:cs="Times New Roman"/>
          </w:rPr>
          <w:delText>项。</w:delText>
        </w:r>
      </w:del>
    </w:p>
    <w:p w14:paraId="3DDCACA8" w14:textId="0F901F09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对应</w:t>
      </w:r>
      <w:r w:rsidRPr="003D40B2">
        <w:rPr>
          <w:rFonts w:ascii="Times New Roman" w:eastAsia="宋体-简" w:hAnsi="Times New Roman" w:cs="Times New Roman"/>
        </w:rPr>
        <w:t>“The paintings generally illustrate ideas and events from the life of a mythical hero”</w:t>
      </w:r>
      <w:r w:rsidRPr="003D40B2">
        <w:rPr>
          <w:rFonts w:ascii="Times New Roman" w:eastAsia="宋体-简" w:hAnsi="Times New Roman" w:cs="Times New Roman"/>
        </w:rPr>
        <w:t>，</w:t>
      </w:r>
      <w:ins w:id="120" w:author="欣鑫 徐" w:date="2016-07-13T14:39:00Z">
        <w:r w:rsidR="00674983">
          <w:rPr>
            <w:rFonts w:ascii="Times New Roman" w:eastAsia="宋体-简" w:hAnsi="Times New Roman" w:cs="Times New Roman" w:hint="eastAsia"/>
          </w:rPr>
          <w:t>D</w:t>
        </w:r>
        <w:r w:rsidR="00674983">
          <w:rPr>
            <w:rFonts w:ascii="Times New Roman" w:eastAsia="宋体-简" w:hAnsi="Times New Roman" w:cs="Times New Roman" w:hint="eastAsia"/>
          </w:rPr>
          <w:t>选</w:t>
        </w:r>
      </w:ins>
      <w:del w:id="121" w:author="欣鑫 徐" w:date="2016-07-13T14:39:00Z">
        <w:r w:rsidRPr="003D40B2" w:rsidDel="00674983">
          <w:rPr>
            <w:rFonts w:ascii="Times New Roman" w:eastAsia="宋体-简" w:hAnsi="Times New Roman" w:cs="Times New Roman"/>
          </w:rPr>
          <w:delText>第四</w:delText>
        </w:r>
      </w:del>
      <w:r w:rsidRPr="003D40B2">
        <w:rPr>
          <w:rFonts w:ascii="Times New Roman" w:eastAsia="宋体-简" w:hAnsi="Times New Roman" w:cs="Times New Roman"/>
        </w:rPr>
        <w:t>项正确</w:t>
      </w:r>
      <w:ins w:id="122" w:author="欣鑫 徐" w:date="2016-07-13T14:39:00Z">
        <w:r w:rsidR="00674983">
          <w:rPr>
            <w:rFonts w:ascii="Times New Roman" w:eastAsia="宋体-简" w:hAnsi="Times New Roman" w:cs="Times New Roman" w:hint="eastAsia"/>
          </w:rPr>
          <w:t>，答案对应句在原文中非常</w:t>
        </w:r>
      </w:ins>
      <w:ins w:id="123" w:author="欣鑫 徐" w:date="2016-07-13T14:40:00Z">
        <w:r w:rsidR="00674983">
          <w:rPr>
            <w:rFonts w:ascii="Times New Roman" w:eastAsia="宋体-简" w:hAnsi="Times New Roman" w:cs="Times New Roman" w:hint="eastAsia"/>
          </w:rPr>
          <w:t>明显，这个题比较容易。</w:t>
        </w:r>
      </w:ins>
      <w:del w:id="124" w:author="欣鑫 徐" w:date="2016-07-13T14:39:00Z">
        <w:r w:rsidRPr="003D40B2" w:rsidDel="00674983">
          <w:rPr>
            <w:rFonts w:ascii="Times New Roman" w:eastAsia="宋体-简" w:hAnsi="Times New Roman" w:cs="Times New Roman"/>
          </w:rPr>
          <w:delText>。其他选项文中都没有提到，不选。</w:delText>
        </w:r>
      </w:del>
    </w:p>
    <w:p w14:paraId="55D87B3A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Cs/>
        </w:rPr>
      </w:pPr>
    </w:p>
    <w:p w14:paraId="6CFC43DF" w14:textId="12C9DF3B" w:rsidR="004C4662" w:rsidRPr="007C2B96" w:rsidRDefault="00682D1F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25" w:author="欣鑫 徐" w:date="2016-07-13T14:40:00Z">
        <w:r>
          <w:rPr>
            <w:rFonts w:ascii="Times New Roman" w:eastAsia="宋体-简" w:hAnsi="Times New Roman" w:cs="Times New Roman" w:hint="eastAsia"/>
            <w:b/>
            <w:bCs/>
          </w:rPr>
          <w:t>Q9</w:t>
        </w:r>
      </w:ins>
      <w:del w:id="126" w:author="欣鑫 徐" w:date="2016-07-13T14:40:00Z">
        <w:r w:rsidR="004C4662" w:rsidDel="00682D1F">
          <w:rPr>
            <w:rFonts w:ascii="Times New Roman" w:eastAsia="宋体-简" w:hAnsi="Times New Roman" w:cs="Times New Roman" w:hint="eastAsia"/>
            <w:b/>
            <w:bCs/>
          </w:rPr>
          <w:delText>9</w:delText>
        </w:r>
      </w:del>
    </w:p>
    <w:p w14:paraId="24C4C01E" w14:textId="6E783691" w:rsidR="004C4662" w:rsidRPr="007C2B96" w:rsidRDefault="00682D1F" w:rsidP="004C4662">
      <w:pPr>
        <w:spacing w:line="400" w:lineRule="exact"/>
        <w:rPr>
          <w:rFonts w:ascii="Times New Roman" w:eastAsia="宋体-简" w:hAnsi="Times New Roman" w:cs="Times New Roman"/>
        </w:rPr>
      </w:pPr>
      <w:ins w:id="127" w:author="欣鑫 徐" w:date="2016-07-13T14:40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A</w:t>
        </w:r>
      </w:ins>
      <w:del w:id="128" w:author="欣鑫 徐" w:date="2016-07-13T14:40:00Z">
        <w:r w:rsidR="004C4662" w:rsidRPr="007C2B96" w:rsidDel="00682D1F">
          <w:rPr>
            <w:rFonts w:ascii="Times New Roman" w:eastAsia="宋体-简" w:hAnsi="Times New Roman" w:cs="Times New Roman"/>
          </w:rPr>
          <w:delText>选择第</w:delText>
        </w:r>
        <w:r w:rsidR="004C4662" w:rsidDel="00682D1F">
          <w:rPr>
            <w:rFonts w:ascii="Times New Roman" w:eastAsia="宋体-简" w:hAnsi="Times New Roman" w:cs="Times New Roman" w:hint="eastAsia"/>
          </w:rPr>
          <w:delText>一</w:delText>
        </w:r>
        <w:r w:rsidR="004C4662" w:rsidRPr="007C2B96" w:rsidDel="00682D1F">
          <w:rPr>
            <w:rFonts w:ascii="Times New Roman" w:eastAsia="宋体-简" w:hAnsi="Times New Roman" w:cs="Times New Roman"/>
          </w:rPr>
          <w:delText>项。</w:delText>
        </w:r>
      </w:del>
    </w:p>
    <w:p w14:paraId="2B0B0D5A" w14:textId="26117F7C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29" w:author="欣鑫 徐" w:date="2016-07-13T14:44:00Z">
        <w:r w:rsidR="005B5C4D">
          <w:rPr>
            <w:rFonts w:ascii="Times New Roman" w:eastAsia="宋体-简" w:hAnsi="Times New Roman" w:cs="Times New Roman" w:hint="eastAsia"/>
          </w:rPr>
          <w:t>A</w:t>
        </w:r>
        <w:r w:rsidR="005B5C4D">
          <w:rPr>
            <w:rFonts w:ascii="Times New Roman" w:eastAsia="宋体-简" w:hAnsi="Times New Roman" w:cs="Times New Roman" w:hint="eastAsia"/>
          </w:rPr>
          <w:t>选</w:t>
        </w:r>
      </w:ins>
      <w:del w:id="130" w:author="欣鑫 徐" w:date="2016-07-13T14:44:00Z">
        <w:r w:rsidRPr="003D40B2" w:rsidDel="005B5C4D">
          <w:rPr>
            <w:rFonts w:ascii="Times New Roman" w:eastAsia="宋体-简" w:hAnsi="Times New Roman" w:cs="Times New Roman"/>
          </w:rPr>
          <w:delText>第一</w:delText>
        </w:r>
      </w:del>
      <w:r w:rsidRPr="003D40B2">
        <w:rPr>
          <w:rFonts w:ascii="Times New Roman" w:eastAsia="宋体-简" w:hAnsi="Times New Roman" w:cs="Times New Roman"/>
        </w:rPr>
        <w:t>项的根据在第四段开头：</w:t>
      </w:r>
      <w:r w:rsidRPr="003D40B2">
        <w:rPr>
          <w:rFonts w:ascii="Times New Roman" w:eastAsia="宋体-简" w:hAnsi="Times New Roman" w:cs="Times New Roman"/>
        </w:rPr>
        <w:t>“Navajo women own the family flocks, control the shearing of the sheep, the carding, the spinning, and dying of the thread, and the weaving of the fabrics”</w:t>
      </w:r>
      <w:r w:rsidRPr="003D40B2">
        <w:rPr>
          <w:rFonts w:ascii="Times New Roman" w:eastAsia="宋体-简" w:hAnsi="Times New Roman" w:cs="Times New Roman"/>
        </w:rPr>
        <w:t>，由此体现，</w:t>
      </w:r>
      <w:r w:rsidRPr="003D40B2">
        <w:rPr>
          <w:rFonts w:ascii="Times New Roman" w:eastAsia="宋体-简" w:hAnsi="Times New Roman" w:cs="Times New Roman"/>
        </w:rPr>
        <w:t>Navajo</w:t>
      </w:r>
      <w:r w:rsidRPr="003D40B2">
        <w:rPr>
          <w:rFonts w:ascii="Times New Roman" w:eastAsia="宋体-简" w:hAnsi="Times New Roman" w:cs="Times New Roman"/>
        </w:rPr>
        <w:t>女性掌控了纺织的各个方面。</w:t>
      </w:r>
      <w:ins w:id="131" w:author="欣鑫 徐" w:date="2016-07-13T14:44:00Z">
        <w:r w:rsidR="005B5C4D">
          <w:rPr>
            <w:rFonts w:ascii="Times New Roman" w:eastAsia="宋体-简" w:hAnsi="Times New Roman" w:cs="Times New Roman" w:hint="eastAsia"/>
          </w:rPr>
          <w:t>B</w:t>
        </w:r>
        <w:r w:rsidR="005B5C4D">
          <w:rPr>
            <w:rFonts w:ascii="Times New Roman" w:eastAsia="宋体-简" w:hAnsi="Times New Roman" w:cs="Times New Roman" w:hint="eastAsia"/>
          </w:rPr>
          <w:t>选</w:t>
        </w:r>
      </w:ins>
      <w:del w:id="132" w:author="欣鑫 徐" w:date="2016-07-13T14:44:00Z">
        <w:r w:rsidRPr="003D40B2" w:rsidDel="005B5C4D">
          <w:rPr>
            <w:rFonts w:ascii="Times New Roman" w:eastAsia="宋体-简" w:hAnsi="Times New Roman" w:cs="Times New Roman"/>
          </w:rPr>
          <w:delText>第二</w:delText>
        </w:r>
      </w:del>
      <w:r w:rsidRPr="003D40B2">
        <w:rPr>
          <w:rFonts w:ascii="Times New Roman" w:eastAsia="宋体-简" w:hAnsi="Times New Roman" w:cs="Times New Roman"/>
        </w:rPr>
        <w:t>项中，</w:t>
      </w:r>
      <w:r w:rsidRPr="003D40B2">
        <w:rPr>
          <w:rFonts w:ascii="Times New Roman" w:eastAsia="宋体-简" w:hAnsi="Times New Roman" w:cs="Times New Roman"/>
        </w:rPr>
        <w:t>“different sheep”</w:t>
      </w:r>
      <w:r w:rsidRPr="003D40B2">
        <w:rPr>
          <w:rFonts w:ascii="Times New Roman" w:eastAsia="宋体-简" w:hAnsi="Times New Roman" w:cs="Times New Roman"/>
        </w:rPr>
        <w:t>无中生有</w:t>
      </w:r>
      <w:ins w:id="133" w:author="欣鑫 徐" w:date="2016-07-13T14:44:00Z">
        <w:r w:rsidR="005B5C4D">
          <w:rPr>
            <w:rFonts w:ascii="Times New Roman" w:eastAsia="宋体-简" w:hAnsi="Times New Roman" w:cs="Times New Roman" w:hint="eastAsia"/>
          </w:rPr>
          <w:t>，强调点也是跟文章无关；</w:t>
        </w:r>
      </w:ins>
      <w:del w:id="134" w:author="欣鑫 徐" w:date="2016-07-13T14:44:00Z">
        <w:r w:rsidRPr="003D40B2" w:rsidDel="005B5C4D">
          <w:rPr>
            <w:rFonts w:ascii="Times New Roman" w:eastAsia="宋体-简" w:hAnsi="Times New Roman" w:cs="Times New Roman"/>
          </w:rPr>
          <w:delText>。</w:delText>
        </w:r>
      </w:del>
      <w:ins w:id="135" w:author="欣鑫 徐" w:date="2016-07-13T14:44:00Z">
        <w:r w:rsidR="005B5C4D">
          <w:rPr>
            <w:rFonts w:ascii="Times New Roman" w:eastAsia="宋体-简" w:hAnsi="Times New Roman" w:cs="Times New Roman" w:hint="eastAsia"/>
          </w:rPr>
          <w:t>C</w:t>
        </w:r>
        <w:r w:rsidR="005B5C4D">
          <w:rPr>
            <w:rFonts w:ascii="Times New Roman" w:eastAsia="宋体-简" w:hAnsi="Times New Roman" w:cs="Times New Roman" w:hint="eastAsia"/>
          </w:rPr>
          <w:t>选</w:t>
        </w:r>
      </w:ins>
      <w:del w:id="136" w:author="欣鑫 徐" w:date="2016-07-13T14:44:00Z">
        <w:r w:rsidRPr="003D40B2" w:rsidDel="005B5C4D">
          <w:rPr>
            <w:rFonts w:ascii="Times New Roman" w:eastAsia="宋体-简" w:hAnsi="Times New Roman" w:cs="Times New Roman"/>
          </w:rPr>
          <w:delText>第三</w:delText>
        </w:r>
      </w:del>
      <w:r w:rsidRPr="003D40B2">
        <w:rPr>
          <w:rFonts w:ascii="Times New Roman" w:eastAsia="宋体-简" w:hAnsi="Times New Roman" w:cs="Times New Roman"/>
        </w:rPr>
        <w:t>项错误，见</w:t>
      </w:r>
      <w:r w:rsidRPr="003D40B2">
        <w:rPr>
          <w:rFonts w:ascii="Times New Roman" w:eastAsia="宋体-简" w:hAnsi="Times New Roman" w:cs="Times New Roman"/>
        </w:rPr>
        <w:t>“new designs for every weaving they make”</w:t>
      </w:r>
      <w:r w:rsidRPr="003D40B2">
        <w:rPr>
          <w:rFonts w:ascii="Times New Roman" w:eastAsia="宋体-简" w:hAnsi="Times New Roman" w:cs="Times New Roman"/>
        </w:rPr>
        <w:t>。</w:t>
      </w:r>
      <w:ins w:id="137" w:author="欣鑫 徐" w:date="2016-07-13T14:44:00Z">
        <w:r w:rsidR="005B5C4D">
          <w:rPr>
            <w:rFonts w:ascii="Times New Roman" w:eastAsia="宋体-简" w:hAnsi="Times New Roman" w:cs="Times New Roman" w:hint="eastAsia"/>
          </w:rPr>
          <w:t>D</w:t>
        </w:r>
        <w:r w:rsidR="005B5C4D">
          <w:rPr>
            <w:rFonts w:ascii="Times New Roman" w:eastAsia="宋体-简" w:hAnsi="Times New Roman" w:cs="Times New Roman" w:hint="eastAsia"/>
          </w:rPr>
          <w:t>选</w:t>
        </w:r>
      </w:ins>
      <w:del w:id="138" w:author="欣鑫 徐" w:date="2016-07-13T14:44:00Z">
        <w:r w:rsidRPr="003D40B2" w:rsidDel="005B5C4D">
          <w:rPr>
            <w:rFonts w:ascii="Times New Roman" w:eastAsia="宋体-简" w:hAnsi="Times New Roman" w:cs="Times New Roman"/>
          </w:rPr>
          <w:delText>第四</w:delText>
        </w:r>
      </w:del>
      <w:r w:rsidRPr="003D40B2">
        <w:rPr>
          <w:rFonts w:ascii="Times New Roman" w:eastAsia="宋体-简" w:hAnsi="Times New Roman" w:cs="Times New Roman"/>
        </w:rPr>
        <w:t>项</w:t>
      </w:r>
      <w:ins w:id="139" w:author="欣鑫 徐" w:date="2016-07-13T14:45:00Z">
        <w:r w:rsidR="00986458">
          <w:rPr>
            <w:rFonts w:ascii="Times New Roman" w:eastAsia="宋体-简" w:hAnsi="Times New Roman" w:cs="Times New Roman" w:hint="eastAsia"/>
          </w:rPr>
          <w:t>错在</w:t>
        </w:r>
        <w:r w:rsidR="00986458">
          <w:rPr>
            <w:rFonts w:ascii="Times New Roman" w:eastAsia="宋体-简" w:hAnsi="Times New Roman" w:cs="Times New Roman"/>
          </w:rPr>
          <w:t>primarily</w:t>
        </w:r>
        <w:r w:rsidR="00986458">
          <w:rPr>
            <w:rFonts w:ascii="Times New Roman" w:eastAsia="宋体-简" w:hAnsi="Times New Roman" w:cs="Times New Roman" w:hint="eastAsia"/>
          </w:rPr>
          <w:t xml:space="preserve"> </w:t>
        </w:r>
      </w:ins>
      <w:ins w:id="140" w:author="欣鑫 徐" w:date="2016-07-13T14:47:00Z">
        <w:r w:rsidR="002F3A16">
          <w:rPr>
            <w:rFonts w:ascii="Times New Roman" w:eastAsia="宋体-简" w:hAnsi="Times New Roman" w:cs="Times New Roman" w:hint="eastAsia"/>
          </w:rPr>
          <w:t xml:space="preserve">for </w:t>
        </w:r>
      </w:ins>
      <w:ins w:id="141" w:author="欣鑫 徐" w:date="2016-07-13T14:45:00Z">
        <w:r w:rsidR="00986458">
          <w:rPr>
            <w:rFonts w:ascii="Times New Roman" w:eastAsia="宋体-简" w:hAnsi="Times New Roman" w:cs="Times New Roman" w:hint="eastAsia"/>
          </w:rPr>
          <w:t xml:space="preserve">use </w:t>
        </w:r>
      </w:ins>
      <w:ins w:id="142" w:author="欣鑫 徐" w:date="2016-07-13T14:47:00Z">
        <w:r w:rsidR="002F3A16">
          <w:rPr>
            <w:rFonts w:ascii="Times New Roman" w:eastAsia="宋体-简" w:hAnsi="Times New Roman" w:cs="Times New Roman" w:hint="eastAsia"/>
          </w:rPr>
          <w:t xml:space="preserve">in rituals, </w:t>
        </w:r>
        <w:r w:rsidR="003F457B">
          <w:rPr>
            <w:rFonts w:ascii="Times New Roman" w:eastAsia="宋体-简" w:hAnsi="Times New Roman" w:cs="Times New Roman" w:hint="eastAsia"/>
          </w:rPr>
          <w:t>段落中并没有提及。</w:t>
        </w:r>
      </w:ins>
      <w:del w:id="143" w:author="欣鑫 徐" w:date="2016-07-13T14:45:00Z">
        <w:r w:rsidRPr="003D40B2" w:rsidDel="00986458">
          <w:rPr>
            <w:rFonts w:ascii="Times New Roman" w:eastAsia="宋体-简" w:hAnsi="Times New Roman" w:cs="Times New Roman"/>
          </w:rPr>
          <w:delText>文中没有提到，不选。</w:delText>
        </w:r>
      </w:del>
    </w:p>
    <w:p w14:paraId="3B342C43" w14:textId="77777777" w:rsidR="006A199B" w:rsidRDefault="006A199B" w:rsidP="004C4662">
      <w:pPr>
        <w:spacing w:line="400" w:lineRule="exact"/>
        <w:rPr>
          <w:ins w:id="144" w:author="欣鑫 徐" w:date="2016-07-13T14:46:00Z"/>
          <w:rFonts w:ascii="Times New Roman" w:eastAsia="宋体-简" w:hAnsi="Times New Roman" w:cs="Times New Roman"/>
          <w:b/>
          <w:bCs/>
        </w:rPr>
      </w:pPr>
    </w:p>
    <w:p w14:paraId="620BEFFD" w14:textId="354BE244" w:rsidR="004C4662" w:rsidRPr="007C2B96" w:rsidDel="006A199B" w:rsidRDefault="006A199B" w:rsidP="004C4662">
      <w:pPr>
        <w:spacing w:line="400" w:lineRule="exact"/>
        <w:rPr>
          <w:del w:id="145" w:author="欣鑫 徐" w:date="2016-07-13T14:46:00Z"/>
          <w:rFonts w:ascii="Times New Roman" w:eastAsia="宋体-简" w:hAnsi="Times New Roman" w:cs="Times New Roman"/>
          <w:b/>
          <w:bCs/>
        </w:rPr>
      </w:pPr>
      <w:ins w:id="146" w:author="欣鑫 徐" w:date="2016-07-13T14:46:00Z">
        <w:r>
          <w:rPr>
            <w:rFonts w:ascii="Times New Roman" w:eastAsia="宋体-简" w:hAnsi="Times New Roman" w:cs="Times New Roman" w:hint="eastAsia"/>
            <w:b/>
            <w:bCs/>
          </w:rPr>
          <w:lastRenderedPageBreak/>
          <w:t>Q10</w:t>
        </w:r>
      </w:ins>
    </w:p>
    <w:p w14:paraId="7F02A2E2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147" w:author="欣鑫 徐" w:date="2016-07-13T14:46:00Z">
        <w:r w:rsidDel="006A199B">
          <w:rPr>
            <w:rFonts w:ascii="Times New Roman" w:eastAsia="宋体-简" w:hAnsi="Times New Roman" w:cs="Times New Roman" w:hint="eastAsia"/>
            <w:b/>
            <w:bCs/>
          </w:rPr>
          <w:delText>10</w:delText>
        </w:r>
      </w:del>
    </w:p>
    <w:p w14:paraId="232FC079" w14:textId="31A66266" w:rsidR="004C4662" w:rsidRPr="007C2B96" w:rsidRDefault="003F457B" w:rsidP="004C4662">
      <w:pPr>
        <w:spacing w:line="400" w:lineRule="exact"/>
        <w:rPr>
          <w:rFonts w:ascii="Times New Roman" w:eastAsia="宋体-简" w:hAnsi="Times New Roman" w:cs="Times New Roman"/>
        </w:rPr>
      </w:pPr>
      <w:ins w:id="148" w:author="欣鑫 徐" w:date="2016-07-13T14:47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A</w:t>
        </w:r>
      </w:ins>
      <w:del w:id="149" w:author="欣鑫 徐" w:date="2016-07-13T14:47:00Z">
        <w:r w:rsidR="004C4662" w:rsidRPr="007C2B96" w:rsidDel="003F457B">
          <w:rPr>
            <w:rFonts w:ascii="Times New Roman" w:eastAsia="宋体-简" w:hAnsi="Times New Roman" w:cs="Times New Roman"/>
          </w:rPr>
          <w:delText>选择第</w:delText>
        </w:r>
        <w:r w:rsidR="004C4662" w:rsidDel="003F457B">
          <w:rPr>
            <w:rFonts w:ascii="Times New Roman" w:eastAsia="宋体-简" w:hAnsi="Times New Roman" w:cs="Times New Roman" w:hint="eastAsia"/>
          </w:rPr>
          <w:delText>一</w:delText>
        </w:r>
        <w:r w:rsidR="004C4662" w:rsidRPr="007C2B96" w:rsidDel="003F457B">
          <w:rPr>
            <w:rFonts w:ascii="Times New Roman" w:eastAsia="宋体-简" w:hAnsi="Times New Roman" w:cs="Times New Roman"/>
          </w:rPr>
          <w:delText>项。</w:delText>
        </w:r>
      </w:del>
    </w:p>
    <w:p w14:paraId="79F7ABE8" w14:textId="3142FE55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本文的</w:t>
      </w:r>
      <w:r w:rsidRPr="003D40B2">
        <w:rPr>
          <w:rFonts w:ascii="Times New Roman" w:eastAsia="宋体-简" w:hAnsi="Times New Roman" w:cs="Times New Roman"/>
        </w:rPr>
        <w:t>“Ancestor”</w:t>
      </w:r>
      <w:r w:rsidRPr="003D40B2">
        <w:rPr>
          <w:rFonts w:ascii="Times New Roman" w:eastAsia="宋体-简" w:hAnsi="Times New Roman" w:cs="Times New Roman"/>
        </w:rPr>
        <w:t>作为常用词，意为</w:t>
      </w:r>
      <w:r w:rsidRPr="003D40B2">
        <w:rPr>
          <w:rFonts w:ascii="Times New Roman" w:eastAsia="宋体-简" w:hAnsi="Times New Roman" w:cs="Times New Roman"/>
        </w:rPr>
        <w:t>“</w:t>
      </w:r>
      <w:r w:rsidRPr="003D40B2">
        <w:rPr>
          <w:rFonts w:ascii="Times New Roman" w:eastAsia="宋体-简" w:hAnsi="Times New Roman" w:cs="Times New Roman"/>
        </w:rPr>
        <w:t>祖先</w:t>
      </w:r>
      <w:r w:rsidRPr="003D40B2">
        <w:rPr>
          <w:rFonts w:ascii="Times New Roman" w:eastAsia="宋体-简" w:hAnsi="Times New Roman" w:cs="Times New Roman"/>
        </w:rPr>
        <w:t>”</w:t>
      </w:r>
      <w:r w:rsidRPr="003D40B2">
        <w:rPr>
          <w:rFonts w:ascii="Times New Roman" w:eastAsia="宋体-简" w:hAnsi="Times New Roman" w:cs="Times New Roman"/>
        </w:rPr>
        <w:t>，这里特别指代</w:t>
      </w:r>
      <w:r w:rsidRPr="003D40B2">
        <w:rPr>
          <w:rFonts w:ascii="Times New Roman" w:eastAsia="宋体-简" w:hAnsi="Times New Roman" w:cs="Times New Roman"/>
        </w:rPr>
        <w:t>“Spider Woman”</w:t>
      </w:r>
      <w:r w:rsidRPr="003D40B2">
        <w:rPr>
          <w:rFonts w:ascii="Times New Roman" w:eastAsia="宋体-简" w:hAnsi="Times New Roman" w:cs="Times New Roman"/>
        </w:rPr>
        <w:t>。仅与</w:t>
      </w:r>
      <w:ins w:id="150" w:author="欣鑫 徐" w:date="2016-07-13T14:48:00Z">
        <w:r w:rsidR="003F457B">
          <w:rPr>
            <w:rFonts w:ascii="Times New Roman" w:eastAsia="宋体-简" w:hAnsi="Times New Roman" w:cs="Times New Roman" w:hint="eastAsia"/>
          </w:rPr>
          <w:t>A</w:t>
        </w:r>
        <w:r w:rsidR="003F457B">
          <w:rPr>
            <w:rFonts w:ascii="Times New Roman" w:eastAsia="宋体-简" w:hAnsi="Times New Roman" w:cs="Times New Roman" w:hint="eastAsia"/>
          </w:rPr>
          <w:t>选</w:t>
        </w:r>
      </w:ins>
      <w:del w:id="151" w:author="欣鑫 徐" w:date="2016-07-13T14:48:00Z">
        <w:r w:rsidRPr="003D40B2" w:rsidDel="003F457B">
          <w:rPr>
            <w:rFonts w:ascii="Times New Roman" w:eastAsia="宋体-简" w:hAnsi="Times New Roman" w:cs="Times New Roman"/>
          </w:rPr>
          <w:delText>第一</w:delText>
        </w:r>
      </w:del>
      <w:r w:rsidRPr="003D40B2">
        <w:rPr>
          <w:rFonts w:ascii="Times New Roman" w:eastAsia="宋体-简" w:hAnsi="Times New Roman" w:cs="Times New Roman"/>
        </w:rPr>
        <w:t>项意思相符</w:t>
      </w:r>
      <w:ins w:id="152" w:author="欣鑫 徐" w:date="2016-07-13T14:48:00Z">
        <w:r w:rsidR="00AA13CB">
          <w:rPr>
            <w:rFonts w:ascii="Times New Roman" w:eastAsia="宋体-简" w:hAnsi="Times New Roman" w:cs="Times New Roman" w:hint="eastAsia"/>
          </w:rPr>
          <w:t>；就算真的不懂单词的意思，“</w:t>
        </w:r>
        <w:r w:rsidR="00AA13CB" w:rsidRPr="00AA13CB">
          <w:rPr>
            <w:rFonts w:ascii="Times New Roman" w:eastAsia="宋体-简" w:hAnsi="Times New Roman" w:cs="Times New Roman" w:hint="eastAsia"/>
          </w:rPr>
          <w:t xml:space="preserve">who wove the universe as a cosmic web </w:t>
        </w:r>
      </w:ins>
      <w:ins w:id="153" w:author="欣鑫 徐" w:date="2016-07-13T14:49:00Z">
        <w:r w:rsidR="00AA13CB">
          <w:rPr>
            <w:rFonts w:ascii="Times New Roman" w:eastAsia="宋体-简" w:hAnsi="Times New Roman" w:cs="Times New Roman"/>
          </w:rPr>
          <w:t>…</w:t>
        </w:r>
      </w:ins>
      <w:ins w:id="154" w:author="欣鑫 徐" w:date="2016-07-13T14:48:00Z">
        <w:r w:rsidR="00AA13CB" w:rsidRPr="00AA13CB">
          <w:rPr>
            <w:rFonts w:ascii="Times New Roman" w:eastAsia="宋体-简" w:hAnsi="Times New Roman" w:cs="Times New Roman" w:hint="eastAsia"/>
          </w:rPr>
          <w:t>It was she who</w:t>
        </w:r>
        <w:r w:rsidR="00AA13CB" w:rsidRPr="00AA13CB">
          <w:rPr>
            <w:rFonts w:ascii="Times New Roman" w:eastAsia="宋体-简" w:hAnsi="Times New Roman" w:cs="Times New Roman" w:hint="eastAsia"/>
          </w:rPr>
          <w:t>，</w:t>
        </w:r>
        <w:r w:rsidR="00AA13CB" w:rsidRPr="00AA13CB">
          <w:rPr>
            <w:rFonts w:ascii="Times New Roman" w:eastAsia="宋体-简" w:hAnsi="Times New Roman" w:cs="Times New Roman" w:hint="eastAsia"/>
          </w:rPr>
          <w:t>according to legend, taught Navajo women how to weave.</w:t>
        </w:r>
        <w:r w:rsidR="00AA13CB">
          <w:rPr>
            <w:rFonts w:ascii="Times New Roman" w:eastAsia="宋体-简" w:hAnsi="Times New Roman" w:cs="Times New Roman" w:hint="eastAsia"/>
          </w:rPr>
          <w:t>”</w:t>
        </w:r>
      </w:ins>
      <w:ins w:id="155" w:author="欣鑫 徐" w:date="2016-07-13T14:49:00Z">
        <w:r w:rsidR="00AA13CB">
          <w:rPr>
            <w:rFonts w:ascii="Times New Roman" w:eastAsia="宋体-简" w:hAnsi="Times New Roman" w:cs="Times New Roman" w:hint="eastAsia"/>
          </w:rPr>
          <w:t>这句也能猜测出意思。</w:t>
        </w:r>
      </w:ins>
      <w:del w:id="156" w:author="欣鑫 徐" w:date="2016-07-13T14:48:00Z">
        <w:r w:rsidRPr="003D40B2" w:rsidDel="00AA13CB">
          <w:rPr>
            <w:rFonts w:ascii="Times New Roman" w:eastAsia="宋体-简" w:hAnsi="Times New Roman" w:cs="Times New Roman"/>
          </w:rPr>
          <w:delText>。</w:delText>
        </w:r>
      </w:del>
    </w:p>
    <w:p w14:paraId="296E765A" w14:textId="77777777" w:rsidR="00AA13CB" w:rsidRDefault="00AA13CB" w:rsidP="004C4662">
      <w:pPr>
        <w:spacing w:line="400" w:lineRule="exact"/>
        <w:rPr>
          <w:ins w:id="157" w:author="欣鑫 徐" w:date="2016-07-13T14:49:00Z"/>
          <w:rFonts w:ascii="Times New Roman" w:eastAsia="宋体-简" w:hAnsi="Times New Roman" w:cs="Times New Roman"/>
          <w:b/>
          <w:bCs/>
        </w:rPr>
      </w:pPr>
    </w:p>
    <w:p w14:paraId="2D8AEE33" w14:textId="562D7857" w:rsidR="004C4662" w:rsidRPr="007C2B96" w:rsidDel="00AA13CB" w:rsidRDefault="00AA13CB" w:rsidP="004C4662">
      <w:pPr>
        <w:spacing w:line="400" w:lineRule="exact"/>
        <w:rPr>
          <w:del w:id="158" w:author="欣鑫 徐" w:date="2016-07-13T14:49:00Z"/>
          <w:rFonts w:ascii="Times New Roman" w:eastAsia="宋体-简" w:hAnsi="Times New Roman" w:cs="Times New Roman"/>
          <w:b/>
          <w:bCs/>
        </w:rPr>
      </w:pPr>
      <w:ins w:id="159" w:author="欣鑫 徐" w:date="2016-07-13T14:49:00Z">
        <w:r>
          <w:rPr>
            <w:rFonts w:ascii="Times New Roman" w:eastAsia="宋体-简" w:hAnsi="Times New Roman" w:cs="Times New Roman" w:hint="eastAsia"/>
            <w:b/>
            <w:bCs/>
          </w:rPr>
          <w:t>Q11</w:t>
        </w:r>
      </w:ins>
    </w:p>
    <w:p w14:paraId="45E0EB60" w14:textId="6B23D089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160" w:author="欣鑫 徐" w:date="2016-07-13T14:49:00Z">
        <w:r w:rsidDel="00AA13CB">
          <w:rPr>
            <w:rFonts w:ascii="Times New Roman" w:eastAsia="宋体-简" w:hAnsi="Times New Roman" w:cs="Times New Roman" w:hint="eastAsia"/>
            <w:b/>
            <w:bCs/>
          </w:rPr>
          <w:delText>11</w:delText>
        </w:r>
      </w:del>
    </w:p>
    <w:p w14:paraId="60B29B56" w14:textId="51334085" w:rsidR="004C4662" w:rsidRPr="007C2B96" w:rsidRDefault="00AA13CB" w:rsidP="004C4662">
      <w:pPr>
        <w:spacing w:line="400" w:lineRule="exact"/>
        <w:rPr>
          <w:rFonts w:ascii="Times New Roman" w:eastAsia="宋体-简" w:hAnsi="Times New Roman" w:cs="Times New Roman"/>
        </w:rPr>
      </w:pPr>
      <w:ins w:id="161" w:author="欣鑫 徐" w:date="2016-07-13T14:49:00Z">
        <w:r>
          <w:rPr>
            <w:rFonts w:ascii="Times New Roman" w:eastAsia="宋体-简" w:hAnsi="Times New Roman" w:cs="Times New Roman" w:hint="eastAsia"/>
          </w:rPr>
          <w:t>正确答案：</w:t>
        </w:r>
        <w:r w:rsidR="00A062F3">
          <w:rPr>
            <w:rFonts w:ascii="Times New Roman" w:eastAsia="宋体-简" w:hAnsi="Times New Roman" w:cs="Times New Roman" w:hint="eastAsia"/>
          </w:rPr>
          <w:t>D</w:t>
        </w:r>
      </w:ins>
      <w:del w:id="162" w:author="欣鑫 徐" w:date="2016-07-13T14:49:00Z">
        <w:r w:rsidR="004C4662" w:rsidRPr="007C2B96" w:rsidDel="00AA13CB">
          <w:rPr>
            <w:rFonts w:ascii="Times New Roman" w:eastAsia="宋体-简" w:hAnsi="Times New Roman" w:cs="Times New Roman"/>
          </w:rPr>
          <w:delText>选择第</w:delText>
        </w:r>
        <w:r w:rsidR="004C4662" w:rsidDel="00AA13CB">
          <w:rPr>
            <w:rFonts w:ascii="Times New Roman" w:eastAsia="宋体-简" w:hAnsi="Times New Roman" w:cs="Times New Roman" w:hint="eastAsia"/>
          </w:rPr>
          <w:delText>四</w:delText>
        </w:r>
        <w:r w:rsidR="004C4662" w:rsidRPr="007C2B96" w:rsidDel="00AA13CB">
          <w:rPr>
            <w:rFonts w:ascii="Times New Roman" w:eastAsia="宋体-简" w:hAnsi="Times New Roman" w:cs="Times New Roman"/>
          </w:rPr>
          <w:delText>项。</w:delText>
        </w:r>
      </w:del>
    </w:p>
    <w:p w14:paraId="3EFE2DCD" w14:textId="7D2798DC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为了描述纺织的重要意义，第四段介绍了纺织祖先</w:t>
      </w:r>
      <w:r w:rsidRPr="003D40B2">
        <w:rPr>
          <w:rFonts w:ascii="Times New Roman" w:eastAsia="宋体-简" w:hAnsi="Times New Roman" w:cs="Times New Roman"/>
        </w:rPr>
        <w:t>“Spider Woman”</w:t>
      </w:r>
      <w:r w:rsidRPr="003D40B2">
        <w:rPr>
          <w:rFonts w:ascii="Times New Roman" w:eastAsia="宋体-简" w:hAnsi="Times New Roman" w:cs="Times New Roman"/>
        </w:rPr>
        <w:t>，说明了纺织具有</w:t>
      </w:r>
      <w:ins w:id="163" w:author="欣鑫 徐" w:date="2016-07-13T14:51:00Z">
        <w:r w:rsidR="00EF35A0">
          <w:rPr>
            <w:rFonts w:ascii="Times New Roman" w:eastAsia="宋体-简" w:hAnsi="Times New Roman" w:cs="Times New Roman" w:hint="eastAsia"/>
          </w:rPr>
          <w:t>极其重要的</w:t>
        </w:r>
      </w:ins>
      <w:del w:id="164" w:author="欣鑫 徐" w:date="2016-07-13T14:51:00Z">
        <w:r w:rsidRPr="003D40B2" w:rsidDel="00EF35A0">
          <w:rPr>
            <w:rFonts w:ascii="Times New Roman" w:eastAsia="宋体-简" w:hAnsi="Times New Roman" w:cs="Times New Roman"/>
          </w:rPr>
          <w:delText>的象征</w:delText>
        </w:r>
      </w:del>
      <w:r w:rsidRPr="003D40B2">
        <w:rPr>
          <w:rFonts w:ascii="Times New Roman" w:eastAsia="宋体-简" w:hAnsi="Times New Roman" w:cs="Times New Roman"/>
        </w:rPr>
        <w:t>意义：</w:t>
      </w:r>
      <w:r w:rsidRPr="003D40B2">
        <w:rPr>
          <w:rFonts w:ascii="Times New Roman" w:eastAsia="宋体-简" w:hAnsi="Times New Roman" w:cs="Times New Roman"/>
        </w:rPr>
        <w:t>“wove the universe as a cosmic web that united earth and sky”</w:t>
      </w:r>
      <w:ins w:id="165" w:author="欣鑫 徐" w:date="2016-07-13T14:52:00Z">
        <w:r w:rsidR="00EF35A0">
          <w:rPr>
            <w:rFonts w:ascii="Times New Roman" w:eastAsia="宋体-简" w:hAnsi="Times New Roman" w:cs="Times New Roman" w:hint="eastAsia"/>
          </w:rPr>
          <w:t>；</w:t>
        </w:r>
      </w:ins>
      <w:del w:id="166" w:author="欣鑫 徐" w:date="2016-07-13T14:51:00Z">
        <w:r w:rsidRPr="003D40B2" w:rsidDel="00EF35A0">
          <w:rPr>
            <w:rFonts w:ascii="Times New Roman" w:eastAsia="宋体-简" w:hAnsi="Times New Roman" w:cs="Times New Roman"/>
          </w:rPr>
          <w:delText>。</w:delText>
        </w:r>
      </w:del>
      <w:ins w:id="167" w:author="欣鑫 徐" w:date="2016-07-13T14:52:00Z">
        <w:r w:rsidR="009A66D4">
          <w:rPr>
            <w:rFonts w:ascii="Times New Roman" w:eastAsia="宋体-简" w:hAnsi="Times New Roman" w:cs="Times New Roman" w:hint="eastAsia"/>
          </w:rPr>
          <w:t>A</w:t>
        </w:r>
        <w:r w:rsidR="009A66D4">
          <w:rPr>
            <w:rFonts w:ascii="Times New Roman" w:eastAsia="宋体-简" w:hAnsi="Times New Roman" w:cs="Times New Roman" w:hint="eastAsia"/>
          </w:rPr>
          <w:t>选</w:t>
        </w:r>
      </w:ins>
      <w:del w:id="168" w:author="欣鑫 徐" w:date="2016-07-13T14:52:00Z">
        <w:r w:rsidRPr="003D40B2" w:rsidDel="009A66D4">
          <w:rPr>
            <w:rFonts w:ascii="Times New Roman" w:eastAsia="宋体-简" w:hAnsi="Times New Roman" w:cs="Times New Roman"/>
          </w:rPr>
          <w:delText>第一</w:delText>
        </w:r>
      </w:del>
      <w:r w:rsidRPr="003D40B2">
        <w:rPr>
          <w:rFonts w:ascii="Times New Roman" w:eastAsia="宋体-简" w:hAnsi="Times New Roman" w:cs="Times New Roman"/>
        </w:rPr>
        <w:t>项</w:t>
      </w:r>
      <w:r w:rsidRPr="003D40B2">
        <w:rPr>
          <w:rFonts w:ascii="Times New Roman" w:eastAsia="宋体-简" w:hAnsi="Times New Roman" w:cs="Times New Roman"/>
        </w:rPr>
        <w:t>“changed over time”</w:t>
      </w:r>
      <w:r w:rsidRPr="003D40B2">
        <w:rPr>
          <w:rFonts w:ascii="Times New Roman" w:eastAsia="宋体-简" w:hAnsi="Times New Roman" w:cs="Times New Roman"/>
        </w:rPr>
        <w:t>错误</w:t>
      </w:r>
      <w:ins w:id="169" w:author="欣鑫 徐" w:date="2016-07-13T14:52:00Z">
        <w:r w:rsidR="009A66D4">
          <w:rPr>
            <w:rFonts w:ascii="Times New Roman" w:eastAsia="宋体-简" w:hAnsi="Times New Roman" w:cs="Times New Roman" w:hint="eastAsia"/>
          </w:rPr>
          <w:t>；</w:t>
        </w:r>
        <w:r w:rsidR="009A66D4">
          <w:rPr>
            <w:rFonts w:ascii="Times New Roman" w:eastAsia="宋体-简" w:hAnsi="Times New Roman" w:cs="Times New Roman" w:hint="eastAsia"/>
          </w:rPr>
          <w:t>B</w:t>
        </w:r>
        <w:r w:rsidR="009A66D4">
          <w:rPr>
            <w:rFonts w:ascii="Times New Roman" w:eastAsia="宋体-简" w:hAnsi="Times New Roman" w:cs="Times New Roman" w:hint="eastAsia"/>
          </w:rPr>
          <w:t>选</w:t>
        </w:r>
      </w:ins>
      <w:del w:id="170" w:author="欣鑫 徐" w:date="2016-07-13T14:52:00Z">
        <w:r w:rsidRPr="003D40B2" w:rsidDel="009A66D4">
          <w:rPr>
            <w:rFonts w:ascii="Times New Roman" w:eastAsia="宋体-简" w:hAnsi="Times New Roman" w:cs="Times New Roman"/>
          </w:rPr>
          <w:delText>。第二</w:delText>
        </w:r>
      </w:del>
      <w:r w:rsidRPr="003D40B2">
        <w:rPr>
          <w:rFonts w:ascii="Times New Roman" w:eastAsia="宋体-简" w:hAnsi="Times New Roman" w:cs="Times New Roman"/>
        </w:rPr>
        <w:t>项不选，没有比较</w:t>
      </w:r>
      <w:del w:id="171" w:author="欣鑫 徐" w:date="2016-07-13T14:52:00Z">
        <w:r w:rsidRPr="003D40B2" w:rsidDel="009A66D4">
          <w:rPr>
            <w:rFonts w:ascii="Times New Roman" w:eastAsia="宋体-简" w:hAnsi="Times New Roman" w:cs="Times New Roman"/>
          </w:rPr>
          <w:delText>沙画</w:delText>
        </w:r>
      </w:del>
      <w:r w:rsidRPr="003D40B2">
        <w:rPr>
          <w:rFonts w:ascii="Times New Roman" w:eastAsia="宋体-简" w:hAnsi="Times New Roman" w:cs="Times New Roman"/>
        </w:rPr>
        <w:t>的意思</w:t>
      </w:r>
      <w:ins w:id="172" w:author="欣鑫 徐" w:date="2016-07-13T14:52:00Z">
        <w:r w:rsidR="009A66D4">
          <w:rPr>
            <w:rFonts w:ascii="Times New Roman" w:eastAsia="宋体-简" w:hAnsi="Times New Roman" w:cs="Times New Roman" w:hint="eastAsia"/>
          </w:rPr>
          <w:t>；</w:t>
        </w:r>
      </w:ins>
      <w:del w:id="173" w:author="欣鑫 徐" w:date="2016-07-13T14:52:00Z">
        <w:r w:rsidRPr="003D40B2" w:rsidDel="009A66D4">
          <w:rPr>
            <w:rFonts w:ascii="Times New Roman" w:eastAsia="宋体-简" w:hAnsi="Times New Roman" w:cs="Times New Roman"/>
          </w:rPr>
          <w:delText>。</w:delText>
        </w:r>
      </w:del>
      <w:ins w:id="174" w:author="欣鑫 徐" w:date="2016-07-13T14:52:00Z">
        <w:r w:rsidR="009A66D4">
          <w:rPr>
            <w:rFonts w:ascii="Times New Roman" w:eastAsia="宋体-简" w:hAnsi="Times New Roman" w:cs="Times New Roman" w:hint="eastAsia"/>
          </w:rPr>
          <w:t>C</w:t>
        </w:r>
        <w:r w:rsidR="009A66D4">
          <w:rPr>
            <w:rFonts w:ascii="Times New Roman" w:eastAsia="宋体-简" w:hAnsi="Times New Roman" w:cs="Times New Roman" w:hint="eastAsia"/>
          </w:rPr>
          <w:t>选</w:t>
        </w:r>
      </w:ins>
      <w:del w:id="175" w:author="欣鑫 徐" w:date="2016-07-13T14:52:00Z">
        <w:r w:rsidRPr="003D40B2" w:rsidDel="009A66D4">
          <w:rPr>
            <w:rFonts w:ascii="Times New Roman" w:eastAsia="宋体-简" w:hAnsi="Times New Roman" w:cs="Times New Roman"/>
          </w:rPr>
          <w:delText>第三</w:delText>
        </w:r>
      </w:del>
      <w:r w:rsidRPr="003D40B2">
        <w:rPr>
          <w:rFonts w:ascii="Times New Roman" w:eastAsia="宋体-简" w:hAnsi="Times New Roman" w:cs="Times New Roman"/>
        </w:rPr>
        <w:t>项不选，</w:t>
      </w:r>
      <w:r w:rsidRPr="003D40B2">
        <w:rPr>
          <w:rFonts w:ascii="Times New Roman" w:eastAsia="宋体-简" w:hAnsi="Times New Roman" w:cs="Times New Roman"/>
        </w:rPr>
        <w:t>“naturally occurring weaving materials”</w:t>
      </w:r>
      <w:r w:rsidRPr="003D40B2">
        <w:rPr>
          <w:rFonts w:ascii="Times New Roman" w:eastAsia="宋体-简" w:hAnsi="Times New Roman" w:cs="Times New Roman"/>
        </w:rPr>
        <w:t>不是重点</w:t>
      </w:r>
      <w:ins w:id="176" w:author="欣鑫 徐" w:date="2016-07-13T14:54:00Z">
        <w:r w:rsidR="006C4CED">
          <w:rPr>
            <w:rFonts w:ascii="Times New Roman" w:eastAsia="宋体-简" w:hAnsi="Times New Roman" w:cs="Times New Roman" w:hint="eastAsia"/>
          </w:rPr>
          <w:t>，</w:t>
        </w:r>
        <w:r w:rsidR="006C4CED">
          <w:rPr>
            <w:rFonts w:ascii="Times New Roman" w:eastAsia="宋体-简" w:hAnsi="Times New Roman" w:cs="Times New Roman" w:hint="eastAsia"/>
          </w:rPr>
          <w:t xml:space="preserve">weaving materials </w:t>
        </w:r>
        <w:r w:rsidR="006C4CED">
          <w:rPr>
            <w:rFonts w:ascii="Times New Roman" w:eastAsia="宋体-简" w:hAnsi="Times New Roman" w:cs="Times New Roman" w:hint="eastAsia"/>
          </w:rPr>
          <w:t>不是重点</w:t>
        </w:r>
      </w:ins>
      <w:r w:rsidRPr="003D40B2">
        <w:rPr>
          <w:rFonts w:ascii="Times New Roman" w:eastAsia="宋体-简" w:hAnsi="Times New Roman" w:cs="Times New Roman"/>
        </w:rPr>
        <w:t>。</w:t>
      </w:r>
    </w:p>
    <w:p w14:paraId="382FD91B" w14:textId="77777777" w:rsidR="004C4662" w:rsidDel="00BA3F6B" w:rsidRDefault="004C4662" w:rsidP="004C4662">
      <w:pPr>
        <w:spacing w:line="400" w:lineRule="exact"/>
        <w:rPr>
          <w:del w:id="177" w:author="欣鑫 徐" w:date="2016-07-13T14:51:00Z"/>
          <w:rFonts w:ascii="Times New Roman" w:eastAsia="宋体-简" w:hAnsi="Times New Roman" w:cs="Times New Roman"/>
          <w:b/>
          <w:bCs/>
        </w:rPr>
      </w:pPr>
    </w:p>
    <w:p w14:paraId="2332177C" w14:textId="77777777" w:rsidR="00BA3F6B" w:rsidRPr="007C2B96" w:rsidRDefault="00BA3F6B" w:rsidP="004C4662">
      <w:pPr>
        <w:spacing w:line="400" w:lineRule="exact"/>
        <w:rPr>
          <w:ins w:id="178" w:author="欣鑫 徐" w:date="2016-07-13T14:51:00Z"/>
          <w:rFonts w:ascii="Times New Roman" w:eastAsia="宋体-简" w:hAnsi="Times New Roman" w:cs="Times New Roman"/>
          <w:b/>
          <w:bCs/>
        </w:rPr>
      </w:pPr>
    </w:p>
    <w:p w14:paraId="1EA8AD2A" w14:textId="1EE52604" w:rsidR="004C4662" w:rsidRPr="007C2B96" w:rsidDel="00BA3F6B" w:rsidRDefault="00BA3F6B" w:rsidP="004C4662">
      <w:pPr>
        <w:spacing w:line="400" w:lineRule="exact"/>
        <w:rPr>
          <w:del w:id="179" w:author="欣鑫 徐" w:date="2016-07-13T14:51:00Z"/>
          <w:rFonts w:ascii="Times New Roman" w:eastAsia="宋体-简" w:hAnsi="Times New Roman" w:cs="Times New Roman"/>
          <w:b/>
          <w:bCs/>
        </w:rPr>
      </w:pPr>
      <w:ins w:id="180" w:author="欣鑫 徐" w:date="2016-07-13T14:51:00Z">
        <w:r>
          <w:rPr>
            <w:rFonts w:ascii="Times New Roman" w:eastAsia="宋体-简" w:hAnsi="Times New Roman" w:cs="Times New Roman" w:hint="eastAsia"/>
            <w:b/>
            <w:bCs/>
          </w:rPr>
          <w:t>Q12</w:t>
        </w:r>
      </w:ins>
    </w:p>
    <w:p w14:paraId="4807DB41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181" w:author="欣鑫 徐" w:date="2016-07-13T14:51:00Z">
        <w:r w:rsidDel="00BA3F6B">
          <w:rPr>
            <w:rFonts w:ascii="Times New Roman" w:eastAsia="宋体-简" w:hAnsi="Times New Roman" w:cs="Times New Roman" w:hint="eastAsia"/>
            <w:b/>
            <w:bCs/>
          </w:rPr>
          <w:delText>12</w:delText>
        </w:r>
      </w:del>
    </w:p>
    <w:p w14:paraId="707332E3" w14:textId="2CC02835" w:rsidR="004C4662" w:rsidRPr="007C2B96" w:rsidRDefault="006D6A35" w:rsidP="004C4662">
      <w:pPr>
        <w:spacing w:line="400" w:lineRule="exact"/>
        <w:rPr>
          <w:rFonts w:ascii="Times New Roman" w:eastAsia="宋体-简" w:hAnsi="Times New Roman" w:cs="Times New Roman"/>
        </w:rPr>
      </w:pPr>
      <w:ins w:id="182" w:author="欣鑫 徐" w:date="2016-07-13T14:53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83" w:author="欣鑫 徐" w:date="2016-07-13T14:55:00Z">
        <w:r w:rsidR="002F76C5">
          <w:rPr>
            <w:rFonts w:ascii="Times New Roman" w:eastAsia="宋体-简" w:hAnsi="Times New Roman" w:cs="Times New Roman" w:hint="eastAsia"/>
          </w:rPr>
          <w:t>C</w:t>
        </w:r>
      </w:ins>
      <w:del w:id="184" w:author="欣鑫 徐" w:date="2016-07-13T14:53:00Z">
        <w:r w:rsidR="004C4662" w:rsidRPr="007C2B96" w:rsidDel="006D6A35">
          <w:rPr>
            <w:rFonts w:ascii="Times New Roman" w:eastAsia="宋体-简" w:hAnsi="Times New Roman" w:cs="Times New Roman"/>
          </w:rPr>
          <w:delText>选择第三项。</w:delText>
        </w:r>
      </w:del>
    </w:p>
    <w:p w14:paraId="0E742C59" w14:textId="27EED18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85" w:author="欣鑫 徐" w:date="2016-07-13T14:56:00Z">
        <w:r w:rsidR="001A0B1E">
          <w:rPr>
            <w:rFonts w:ascii="Times New Roman" w:eastAsia="宋体-简" w:hAnsi="Times New Roman" w:cs="Times New Roman" w:hint="eastAsia"/>
          </w:rPr>
          <w:t>选项</w:t>
        </w:r>
      </w:ins>
      <w:del w:id="186" w:author="欣鑫 徐" w:date="2016-07-13T14:56:00Z">
        <w:r w:rsidRPr="003D40B2" w:rsidDel="001A0B1E">
          <w:rPr>
            <w:rFonts w:ascii="Times New Roman" w:eastAsia="宋体-简" w:hAnsi="Times New Roman" w:cs="Times New Roman"/>
          </w:rPr>
          <w:delText>题干</w:delText>
        </w:r>
      </w:del>
      <w:r w:rsidRPr="003D40B2">
        <w:rPr>
          <w:rFonts w:ascii="Times New Roman" w:eastAsia="宋体-简" w:hAnsi="Times New Roman" w:cs="Times New Roman"/>
        </w:rPr>
        <w:t>与原文对应比较直接：</w:t>
      </w:r>
      <w:r w:rsidRPr="003D40B2">
        <w:rPr>
          <w:rFonts w:ascii="Times New Roman" w:eastAsia="宋体-简" w:hAnsi="Times New Roman" w:cs="Times New Roman"/>
        </w:rPr>
        <w:t>“Navajo women imitate the transformations that originally created the world”</w:t>
      </w:r>
      <w:r w:rsidRPr="003D40B2">
        <w:rPr>
          <w:rFonts w:ascii="Times New Roman" w:eastAsia="宋体-简" w:hAnsi="Times New Roman" w:cs="Times New Roman"/>
        </w:rPr>
        <w:t>。</w:t>
      </w:r>
      <w:del w:id="187" w:author="欣鑫 徐" w:date="2016-07-13T14:56:00Z">
        <w:r w:rsidRPr="003D40B2" w:rsidDel="001A0B1E">
          <w:rPr>
            <w:rFonts w:ascii="Times New Roman" w:eastAsia="宋体-简" w:hAnsi="Times New Roman" w:cs="Times New Roman"/>
          </w:rPr>
          <w:delText>相应其余选项均错误，第三项正确。</w:delText>
        </w:r>
      </w:del>
    </w:p>
    <w:p w14:paraId="19D60BCE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38F9D86" w14:textId="3798D154" w:rsidR="004C4662" w:rsidRPr="007C2B96" w:rsidRDefault="006C4CED" w:rsidP="004C466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88" w:author="欣鑫 徐" w:date="2016-07-13T14:53:00Z">
        <w:r>
          <w:rPr>
            <w:rFonts w:ascii="Times New Roman" w:eastAsia="宋体-简" w:hAnsi="Times New Roman" w:cs="Times New Roman" w:hint="eastAsia"/>
            <w:b/>
            <w:bCs/>
          </w:rPr>
          <w:t>Q13</w:t>
        </w:r>
      </w:ins>
      <w:del w:id="189" w:author="欣鑫 徐" w:date="2016-07-13T14:53:00Z">
        <w:r w:rsidR="004C4662" w:rsidDel="006C4CED">
          <w:rPr>
            <w:rFonts w:ascii="Times New Roman" w:eastAsia="宋体-简" w:hAnsi="Times New Roman" w:cs="Times New Roman" w:hint="eastAsia"/>
            <w:b/>
            <w:bCs/>
          </w:rPr>
          <w:delText>13</w:delText>
        </w:r>
      </w:del>
    </w:p>
    <w:p w14:paraId="779B06A7" w14:textId="171D69EB" w:rsidR="004C4662" w:rsidRPr="004E0795" w:rsidRDefault="001A0B1E" w:rsidP="004C4662">
      <w:pPr>
        <w:spacing w:line="400" w:lineRule="exact"/>
        <w:rPr>
          <w:rFonts w:ascii="Times New Roman" w:eastAsia="宋体-简" w:hAnsi="Times New Roman" w:cs="Times New Roman"/>
        </w:rPr>
      </w:pPr>
      <w:ins w:id="190" w:author="欣鑫 徐" w:date="2016-07-13T14:56:00Z">
        <w:r>
          <w:rPr>
            <w:rFonts w:ascii="Times New Roman" w:eastAsia="宋体-简" w:hAnsi="Times New Roman" w:cs="Times New Roman" w:hint="eastAsia"/>
          </w:rPr>
          <w:t>正确答案：</w:t>
        </w:r>
      </w:ins>
      <w:r w:rsidR="004C4662" w:rsidRPr="004E0795">
        <w:rPr>
          <w:rFonts w:ascii="Times New Roman" w:eastAsia="宋体-简" w:hAnsi="Times New Roman" w:cs="Times New Roman"/>
        </w:rPr>
        <w:t>填入第</w:t>
      </w:r>
      <w:r w:rsidR="004C4662">
        <w:rPr>
          <w:rFonts w:ascii="Times New Roman" w:eastAsia="宋体-简" w:hAnsi="Times New Roman" w:cs="Times New Roman" w:hint="eastAsia"/>
        </w:rPr>
        <w:t>四</w:t>
      </w:r>
      <w:r w:rsidR="004C4662" w:rsidRPr="004E0795">
        <w:rPr>
          <w:rFonts w:ascii="Times New Roman" w:eastAsia="宋体-简" w:hAnsi="Times New Roman" w:cs="Times New Roman"/>
        </w:rPr>
        <w:t>个方框</w:t>
      </w:r>
      <w:ins w:id="191" w:author="欣鑫 徐" w:date="2016-07-13T14:57:00Z">
        <w:r>
          <w:rPr>
            <w:rFonts w:ascii="Times New Roman" w:eastAsia="宋体-简" w:hAnsi="Times New Roman" w:cs="Times New Roman" w:hint="eastAsia"/>
          </w:rPr>
          <w:t>（</w:t>
        </w:r>
      </w:ins>
      <w:ins w:id="192" w:author="欣鑫 徐" w:date="2016-07-13T14:56:00Z">
        <w:r>
          <w:rPr>
            <w:rFonts w:ascii="Times New Roman" w:eastAsia="宋体-简" w:hAnsi="Times New Roman" w:cs="Times New Roman" w:hint="eastAsia"/>
          </w:rPr>
          <w:t>D</w:t>
        </w:r>
      </w:ins>
      <w:ins w:id="193" w:author="欣鑫 徐" w:date="2016-07-13T14:57:00Z">
        <w:r>
          <w:rPr>
            <w:rFonts w:ascii="Times New Roman" w:eastAsia="宋体-简" w:hAnsi="Times New Roman" w:cs="Times New Roman" w:hint="eastAsia"/>
          </w:rPr>
          <w:t>）</w:t>
        </w:r>
      </w:ins>
      <w:del w:id="194" w:author="欣鑫 徐" w:date="2016-07-13T14:56:00Z">
        <w:r w:rsidR="004C4662" w:rsidRPr="004E0795" w:rsidDel="001A0B1E">
          <w:rPr>
            <w:rFonts w:ascii="Times New Roman" w:eastAsia="宋体-简" w:hAnsi="Times New Roman" w:cs="Times New Roman"/>
          </w:rPr>
          <w:delText>。</w:delText>
        </w:r>
      </w:del>
    </w:p>
    <w:p w14:paraId="115B20DE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D40B2">
        <w:rPr>
          <w:rFonts w:ascii="Times New Roman" w:eastAsia="宋体-简" w:hAnsi="Times New Roman" w:cs="Times New Roman"/>
        </w:rPr>
        <w:t>被插入文本提到了仪式之后绘画的销毁。浏览原文，前三个方框附近都在讲述仪式进行时，所以只有填入文段最后，意义比较通顺。</w:t>
      </w:r>
    </w:p>
    <w:p w14:paraId="7008A336" w14:textId="77777777" w:rsidR="004C4662" w:rsidDel="00DD43F9" w:rsidRDefault="004C4662" w:rsidP="004C4662">
      <w:pPr>
        <w:spacing w:line="400" w:lineRule="exact"/>
        <w:rPr>
          <w:del w:id="195" w:author="欣鑫 徐" w:date="2016-07-13T14:57:00Z"/>
          <w:rFonts w:ascii="Times New Roman" w:eastAsia="宋体-简" w:hAnsi="Times New Roman" w:cs="Times New Roman"/>
          <w:b/>
          <w:bCs/>
        </w:rPr>
      </w:pPr>
    </w:p>
    <w:p w14:paraId="6DA63E13" w14:textId="77777777" w:rsidR="00DD43F9" w:rsidRPr="007C2B96" w:rsidRDefault="00DD43F9" w:rsidP="004C4662">
      <w:pPr>
        <w:spacing w:line="400" w:lineRule="exact"/>
        <w:rPr>
          <w:ins w:id="196" w:author="欣鑫 徐" w:date="2016-07-13T14:57:00Z"/>
          <w:rFonts w:ascii="Times New Roman" w:eastAsia="宋体-简" w:hAnsi="Times New Roman" w:cs="Times New Roman"/>
          <w:b/>
          <w:bCs/>
        </w:rPr>
      </w:pPr>
    </w:p>
    <w:p w14:paraId="166A4229" w14:textId="5238DFBA" w:rsidR="004C4662" w:rsidDel="00DD43F9" w:rsidRDefault="00DD43F9" w:rsidP="004C4662">
      <w:pPr>
        <w:spacing w:line="400" w:lineRule="exact"/>
        <w:rPr>
          <w:del w:id="197" w:author="欣鑫 徐" w:date="2016-07-13T14:57:00Z"/>
          <w:rFonts w:ascii="Times New Roman" w:eastAsia="宋体-简" w:hAnsi="Times New Roman" w:cs="Times New Roman"/>
          <w:b/>
          <w:bCs/>
        </w:rPr>
      </w:pPr>
      <w:ins w:id="198" w:author="欣鑫 徐" w:date="2016-07-13T14:57:00Z">
        <w:r>
          <w:rPr>
            <w:rFonts w:ascii="Times New Roman" w:eastAsia="宋体-简" w:hAnsi="Times New Roman" w:cs="Times New Roman" w:hint="eastAsia"/>
            <w:b/>
            <w:bCs/>
          </w:rPr>
          <w:t>Q14</w:t>
        </w:r>
      </w:ins>
    </w:p>
    <w:p w14:paraId="6AEBC2DA" w14:textId="77777777" w:rsidR="00DD43F9" w:rsidRPr="007C2B96" w:rsidRDefault="00DD43F9" w:rsidP="004C4662">
      <w:pPr>
        <w:spacing w:line="400" w:lineRule="exact"/>
        <w:rPr>
          <w:ins w:id="199" w:author="欣鑫 徐" w:date="2016-07-13T14:57:00Z"/>
          <w:rFonts w:ascii="Times New Roman" w:eastAsia="宋体-简" w:hAnsi="Times New Roman" w:cs="Times New Roman"/>
          <w:b/>
          <w:bCs/>
        </w:rPr>
      </w:pPr>
    </w:p>
    <w:p w14:paraId="0578D5F9" w14:textId="551790EC" w:rsidR="004C4662" w:rsidRPr="007C2B96" w:rsidDel="00506B14" w:rsidRDefault="00DD43F9" w:rsidP="004C4662">
      <w:pPr>
        <w:spacing w:line="400" w:lineRule="exact"/>
        <w:rPr>
          <w:del w:id="200" w:author="欣鑫 徐" w:date="2016-07-21T17:48:00Z"/>
          <w:rFonts w:ascii="Times New Roman" w:eastAsia="宋体-简" w:hAnsi="Times New Roman" w:cs="Times New Roman"/>
          <w:b/>
          <w:bCs/>
        </w:rPr>
      </w:pPr>
      <w:ins w:id="201" w:author="欣鑫 徐" w:date="2016-07-13T14:57:00Z">
        <w:r>
          <w:rPr>
            <w:rFonts w:ascii="Times New Roman" w:eastAsia="宋体-简" w:hAnsi="Times New Roman" w:cs="Times New Roman" w:hint="eastAsia"/>
            <w:b/>
            <w:bCs/>
          </w:rPr>
          <w:t>正确答案：</w:t>
        </w:r>
      </w:ins>
      <w:ins w:id="202" w:author="欣鑫 徐" w:date="2016-07-13T15:05:00Z">
        <w:r w:rsidR="0005251B">
          <w:rPr>
            <w:rFonts w:ascii="Times New Roman" w:eastAsia="宋体-简" w:hAnsi="Times New Roman" w:cs="Times New Roman" w:hint="eastAsia"/>
            <w:b/>
            <w:bCs/>
          </w:rPr>
          <w:t>B E F</w:t>
        </w:r>
      </w:ins>
      <w:del w:id="203" w:author="欣鑫 徐" w:date="2016-07-13T14:57:00Z">
        <w:r w:rsidR="004C4662" w:rsidDel="00DD43F9">
          <w:rPr>
            <w:rFonts w:ascii="Times New Roman" w:eastAsia="宋体-简" w:hAnsi="Times New Roman" w:cs="Times New Roman" w:hint="eastAsia"/>
            <w:b/>
            <w:bCs/>
          </w:rPr>
          <w:delText>14</w:delText>
        </w:r>
      </w:del>
    </w:p>
    <w:p w14:paraId="07B551FB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 w:hint="eastAsia"/>
        </w:rPr>
      </w:pPr>
      <w:del w:id="204" w:author="欣鑫 徐" w:date="2016-07-21T17:48:00Z">
        <w:r w:rsidRPr="007C2B96" w:rsidDel="00506B14">
          <w:rPr>
            <w:rFonts w:ascii="Times New Roman" w:eastAsia="宋体-简" w:hAnsi="Times New Roman" w:cs="Times New Roman"/>
          </w:rPr>
          <w:delText>依次填入</w:delText>
        </w:r>
      </w:del>
    </w:p>
    <w:p w14:paraId="5216B737" w14:textId="55582F4B" w:rsidR="004C4662" w:rsidDel="00506B14" w:rsidRDefault="00506B14" w:rsidP="004C4662">
      <w:pPr>
        <w:spacing w:line="400" w:lineRule="exact"/>
        <w:rPr>
          <w:del w:id="205" w:author="欣鑫 徐" w:date="2016-07-21T17:49:00Z"/>
          <w:rFonts w:ascii="Times New Roman" w:eastAsia="宋体-简" w:hAnsi="Times New Roman" w:cs="Times New Roman" w:hint="eastAsia"/>
        </w:rPr>
      </w:pPr>
      <w:ins w:id="206" w:author="欣鑫 徐" w:date="2016-07-21T17:48:00Z">
        <w:r>
          <w:rPr>
            <w:rFonts w:ascii="Times New Roman" w:eastAsia="宋体-简" w:hAnsi="Times New Roman" w:cs="Times New Roman" w:hint="eastAsia"/>
          </w:rPr>
          <w:t>解析：</w:t>
        </w:r>
        <w:r>
          <w:rPr>
            <w:rFonts w:ascii="Times New Roman" w:eastAsia="宋体-简" w:hAnsi="Times New Roman" w:cs="Times New Roman" w:hint="eastAsia"/>
          </w:rPr>
          <w:t>B</w:t>
        </w:r>
        <w:r>
          <w:rPr>
            <w:rFonts w:ascii="Times New Roman" w:eastAsia="宋体-简" w:hAnsi="Times New Roman" w:cs="Times New Roman" w:hint="eastAsia"/>
          </w:rPr>
          <w:t>选项</w:t>
        </w:r>
      </w:ins>
      <w:del w:id="207" w:author="欣鑫 徐" w:date="2016-07-21T17:48:00Z">
        <w:r w:rsidR="004C4662" w:rsidRPr="004E0795" w:rsidDel="00506B14">
          <w:rPr>
            <w:rFonts w:ascii="Times New Roman" w:eastAsia="宋体-简" w:hAnsi="Times New Roman" w:cs="Times New Roman"/>
          </w:rPr>
          <w:delText>○</w:delText>
        </w:r>
        <w:r w:rsidR="004C4662" w:rsidDel="00506B14">
          <w:rPr>
            <w:rFonts w:ascii="Times New Roman" w:eastAsia="宋体-简" w:hAnsi="Times New Roman" w:cs="Times New Roman" w:hint="eastAsia"/>
          </w:rPr>
          <w:delText xml:space="preserve"> </w:delText>
        </w:r>
        <w:r w:rsidR="004C4662" w:rsidRPr="003D40B2" w:rsidDel="00506B14">
          <w:rPr>
            <w:rFonts w:ascii="Times New Roman" w:eastAsia="宋体-简" w:hAnsi="Times New Roman" w:cs="Times New Roman"/>
          </w:rPr>
          <w:delText xml:space="preserve">Sand paintings, which help participants in rituals recall traditional chants, are part of ceremonies designed to restore beauty and harmony.   </w:delText>
        </w:r>
        <w:r w:rsidR="004C4662" w:rsidRPr="003D40B2" w:rsidDel="00506B14">
          <w:rPr>
            <w:rFonts w:ascii="Times New Roman" w:eastAsia="宋体-简" w:hAnsi="Times New Roman" w:cs="Times New Roman"/>
          </w:rPr>
          <w:delText>（</w:delText>
        </w:r>
      </w:del>
      <w:r w:rsidR="004C4662" w:rsidRPr="003D40B2">
        <w:rPr>
          <w:rFonts w:ascii="Times New Roman" w:eastAsia="宋体-简" w:hAnsi="Times New Roman" w:cs="Times New Roman"/>
        </w:rPr>
        <w:t>对应第二段关于沙画</w:t>
      </w:r>
      <w:r w:rsidR="004C4662" w:rsidRPr="003D40B2">
        <w:rPr>
          <w:rFonts w:ascii="Times New Roman" w:eastAsia="宋体-简" w:hAnsi="Times New Roman" w:cs="Times New Roman"/>
        </w:rPr>
        <w:t>“</w:t>
      </w:r>
      <w:r w:rsidR="004C4662" w:rsidRPr="003D40B2">
        <w:rPr>
          <w:rFonts w:ascii="Times New Roman" w:eastAsia="宋体-简" w:hAnsi="Times New Roman" w:cs="Times New Roman"/>
        </w:rPr>
        <w:t>和谐</w:t>
      </w:r>
      <w:r w:rsidR="004C4662" w:rsidRPr="003D40B2">
        <w:rPr>
          <w:rFonts w:ascii="Times New Roman" w:eastAsia="宋体-简" w:hAnsi="Times New Roman" w:cs="Times New Roman"/>
        </w:rPr>
        <w:t>”</w:t>
      </w:r>
      <w:r w:rsidR="004C4662" w:rsidRPr="003D40B2">
        <w:rPr>
          <w:rFonts w:ascii="Times New Roman" w:eastAsia="宋体-简" w:hAnsi="Times New Roman" w:cs="Times New Roman"/>
        </w:rPr>
        <w:t>的内涵</w:t>
      </w:r>
      <w:ins w:id="208" w:author="欣鑫 徐" w:date="2016-07-21T17:48:00Z">
        <w:r>
          <w:rPr>
            <w:rFonts w:ascii="Times New Roman" w:eastAsia="宋体-简" w:hAnsi="Times New Roman" w:cs="Times New Roman" w:hint="eastAsia"/>
          </w:rPr>
          <w:t>；</w:t>
        </w:r>
        <w:r>
          <w:rPr>
            <w:rFonts w:ascii="Times New Roman" w:eastAsia="宋体-简" w:hAnsi="Times New Roman" w:cs="Times New Roman" w:hint="eastAsia"/>
          </w:rPr>
          <w:t>E</w:t>
        </w:r>
        <w:r>
          <w:rPr>
            <w:rFonts w:ascii="Times New Roman" w:eastAsia="宋体-简" w:hAnsi="Times New Roman" w:cs="Times New Roman" w:hint="eastAsia"/>
          </w:rPr>
          <w:t>选项对应第三段内容，沙画制作</w:t>
        </w:r>
      </w:ins>
      <w:ins w:id="209" w:author="欣鑫 徐" w:date="2016-07-21T17:49:00Z">
        <w:r>
          <w:rPr>
            <w:rFonts w:ascii="Times New Roman" w:eastAsia="宋体-简" w:hAnsi="Times New Roman" w:cs="Times New Roman" w:hint="eastAsia"/>
          </w:rPr>
          <w:t>的社会背景；</w:t>
        </w:r>
        <w:r>
          <w:rPr>
            <w:rFonts w:ascii="Times New Roman" w:eastAsia="宋体-简" w:hAnsi="Times New Roman" w:cs="Times New Roman" w:hint="eastAsia"/>
          </w:rPr>
          <w:t>F</w:t>
        </w:r>
        <w:r>
          <w:rPr>
            <w:rFonts w:ascii="Times New Roman" w:eastAsia="宋体-简" w:hAnsi="Times New Roman" w:cs="Times New Roman" w:hint="eastAsia"/>
          </w:rPr>
          <w:t>段对应第四段内容，讲述的是纺织对于</w:t>
        </w:r>
        <w:r>
          <w:rPr>
            <w:rFonts w:ascii="Times New Roman" w:eastAsia="宋体-简" w:hAnsi="Times New Roman" w:cs="Times New Roman" w:hint="eastAsia"/>
          </w:rPr>
          <w:t>Navajo</w:t>
        </w:r>
        <w:r>
          <w:rPr>
            <w:rFonts w:ascii="Times New Roman" w:eastAsia="宋体-简" w:hAnsi="Times New Roman" w:cs="Times New Roman" w:hint="eastAsia"/>
          </w:rPr>
          <w:t>女性的意义</w:t>
        </w:r>
      </w:ins>
      <w:del w:id="210" w:author="欣鑫 徐" w:date="2016-07-21T17:48:00Z">
        <w:r w:rsidR="004C4662" w:rsidRPr="003D40B2" w:rsidDel="00506B14">
          <w:rPr>
            <w:rFonts w:ascii="Times New Roman" w:eastAsia="宋体-简" w:hAnsi="Times New Roman" w:cs="Times New Roman"/>
          </w:rPr>
          <w:delText>）</w:delText>
        </w:r>
      </w:del>
      <w:ins w:id="211" w:author="欣鑫 徐" w:date="2016-07-21T17:49:00Z">
        <w:r>
          <w:rPr>
            <w:rFonts w:ascii="Times New Roman" w:eastAsia="宋体-简" w:hAnsi="Times New Roman" w:cs="Times New Roman" w:hint="eastAsia"/>
          </w:rPr>
          <w:t>；</w:t>
        </w:r>
      </w:ins>
    </w:p>
    <w:p w14:paraId="4C7F9930" w14:textId="77777777" w:rsidR="004C4662" w:rsidRPr="007C2B96" w:rsidDel="00506B14" w:rsidRDefault="004C4662" w:rsidP="004C4662">
      <w:pPr>
        <w:spacing w:line="400" w:lineRule="exact"/>
        <w:rPr>
          <w:del w:id="212" w:author="欣鑫 徐" w:date="2016-07-21T17:49:00Z"/>
          <w:rFonts w:ascii="Times New Roman" w:eastAsia="宋体-简" w:hAnsi="Times New Roman" w:cs="Times New Roman"/>
        </w:rPr>
      </w:pPr>
    </w:p>
    <w:p w14:paraId="5624A8F8" w14:textId="77360F9E" w:rsidR="004C4662" w:rsidRPr="007C2B96" w:rsidDel="00506B14" w:rsidRDefault="004C4662" w:rsidP="004C4662">
      <w:pPr>
        <w:spacing w:line="400" w:lineRule="exact"/>
        <w:rPr>
          <w:del w:id="213" w:author="欣鑫 徐" w:date="2016-07-21T17:49:00Z"/>
          <w:rFonts w:ascii="Times New Roman" w:eastAsia="宋体-简" w:hAnsi="Times New Roman" w:cs="Times New Roman"/>
        </w:rPr>
      </w:pPr>
      <w:del w:id="214" w:author="欣鑫 徐" w:date="2016-07-21T17:49:00Z">
        <w:r w:rsidRPr="004E0795" w:rsidDel="00506B14">
          <w:rPr>
            <w:rFonts w:ascii="Times New Roman" w:eastAsia="宋体-简" w:hAnsi="Times New Roman" w:cs="Times New Roman"/>
          </w:rPr>
          <w:delText>○</w:delText>
        </w:r>
        <w:r w:rsidDel="00506B14">
          <w:rPr>
            <w:rFonts w:ascii="Times New Roman" w:eastAsia="宋体-简" w:hAnsi="Times New Roman" w:cs="Times New Roman" w:hint="eastAsia"/>
          </w:rPr>
          <w:delText xml:space="preserve"> </w:delText>
        </w:r>
        <w:r w:rsidRPr="003D40B2" w:rsidDel="00506B14">
          <w:rPr>
            <w:rFonts w:ascii="Times New Roman" w:eastAsia="宋体-简" w:hAnsi="Times New Roman" w:cs="Times New Roman"/>
          </w:rPr>
          <w:delText xml:space="preserve">Sand paintings, which are created by Navajo men, are faithful re-creations of earlier works and as such represent the principle of stability.   </w:delText>
        </w:r>
        <w:r w:rsidRPr="003D40B2" w:rsidDel="00506B14">
          <w:rPr>
            <w:rFonts w:ascii="Times New Roman" w:eastAsia="宋体-简" w:hAnsi="Times New Roman" w:cs="Times New Roman"/>
          </w:rPr>
          <w:delText>（对应第三段，沙画制作的社会背景）</w:delText>
        </w:r>
      </w:del>
    </w:p>
    <w:p w14:paraId="57730676" w14:textId="70021BCD" w:rsidR="004C4662" w:rsidRPr="007C2B96" w:rsidDel="00506B14" w:rsidRDefault="004C4662" w:rsidP="004C4662">
      <w:pPr>
        <w:spacing w:line="400" w:lineRule="exact"/>
        <w:rPr>
          <w:del w:id="215" w:author="欣鑫 徐" w:date="2016-07-21T17:49:00Z"/>
          <w:rFonts w:ascii="Times New Roman" w:eastAsia="宋体-简" w:hAnsi="Times New Roman" w:cs="Times New Roman"/>
        </w:rPr>
      </w:pPr>
    </w:p>
    <w:p w14:paraId="3751D15D" w14:textId="54510E6F" w:rsidR="003B6905" w:rsidRPr="007C2B96" w:rsidRDefault="004C4662" w:rsidP="00506B14">
      <w:pPr>
        <w:spacing w:line="400" w:lineRule="exact"/>
        <w:rPr>
          <w:rFonts w:ascii="Times New Roman" w:eastAsia="宋体-简" w:hAnsi="Times New Roman" w:cs="Times New Roman"/>
        </w:rPr>
      </w:pPr>
      <w:del w:id="216" w:author="欣鑫 徐" w:date="2016-07-21T17:49:00Z">
        <w:r w:rsidRPr="004E0795" w:rsidDel="00506B14">
          <w:rPr>
            <w:rFonts w:ascii="Times New Roman" w:eastAsia="宋体-简" w:hAnsi="Times New Roman" w:cs="Times New Roman"/>
          </w:rPr>
          <w:delText>○</w:delText>
        </w:r>
        <w:r w:rsidDel="00506B14">
          <w:rPr>
            <w:rFonts w:ascii="Times New Roman" w:eastAsia="宋体-简" w:hAnsi="Times New Roman" w:cs="Times New Roman" w:hint="eastAsia"/>
          </w:rPr>
          <w:delText xml:space="preserve"> </w:delText>
        </w:r>
        <w:r w:rsidRPr="003D40B2" w:rsidDel="00506B14">
          <w:rPr>
            <w:rFonts w:ascii="Times New Roman" w:eastAsia="宋体-简" w:hAnsi="Times New Roman" w:cs="Times New Roman"/>
          </w:rPr>
          <w:delText xml:space="preserve">In Navajo culture, weaving is a female art and is associated with creativity and change.   </w:delText>
        </w:r>
        <w:r w:rsidRPr="003D40B2" w:rsidDel="00506B14">
          <w:rPr>
            <w:rFonts w:ascii="Times New Roman" w:eastAsia="宋体-简" w:hAnsi="Times New Roman" w:cs="Times New Roman"/>
          </w:rPr>
          <w:delText>（对应第四段，纺织对于</w:delText>
        </w:r>
        <w:r w:rsidRPr="003D40B2" w:rsidDel="00506B14">
          <w:rPr>
            <w:rFonts w:ascii="Times New Roman" w:eastAsia="宋体-简" w:hAnsi="Times New Roman" w:cs="Times New Roman"/>
          </w:rPr>
          <w:delText>Navajo</w:delText>
        </w:r>
        <w:r w:rsidRPr="003D40B2" w:rsidDel="00506B14">
          <w:rPr>
            <w:rFonts w:ascii="Times New Roman" w:eastAsia="宋体-简" w:hAnsi="Times New Roman" w:cs="Times New Roman"/>
          </w:rPr>
          <w:delText>女性的意义）</w:delText>
        </w:r>
      </w:del>
      <w:ins w:id="217" w:author="欣鑫 徐" w:date="2016-07-13T15:05:00Z">
        <w:r w:rsidR="0005251B">
          <w:rPr>
            <w:rFonts w:ascii="Times New Roman" w:eastAsia="宋体-简" w:hAnsi="Times New Roman" w:cs="Times New Roman" w:hint="eastAsia"/>
          </w:rPr>
          <w:t>A</w:t>
        </w:r>
        <w:r w:rsidR="0005251B">
          <w:rPr>
            <w:rFonts w:ascii="Times New Roman" w:eastAsia="宋体-简" w:hAnsi="Times New Roman" w:cs="Times New Roman" w:hint="eastAsia"/>
          </w:rPr>
          <w:t>错在</w:t>
        </w:r>
      </w:ins>
      <w:ins w:id="218" w:author="欣鑫 徐" w:date="2016-07-13T15:09:00Z">
        <w:r w:rsidR="00034E06">
          <w:rPr>
            <w:rFonts w:ascii="Times New Roman" w:eastAsia="宋体-简" w:hAnsi="Times New Roman" w:cs="Times New Roman" w:hint="eastAsia"/>
          </w:rPr>
          <w:t>nature</w:t>
        </w:r>
        <w:r w:rsidR="00034E06">
          <w:rPr>
            <w:rFonts w:ascii="Times New Roman" w:eastAsia="宋体-简" w:hAnsi="Times New Roman" w:cs="Times New Roman" w:hint="eastAsia"/>
          </w:rPr>
          <w:t>，我们看到第二段已经说了“</w:t>
        </w:r>
        <w:r w:rsidR="00034E06" w:rsidRPr="00034E06">
          <w:rPr>
            <w:rFonts w:ascii="Times New Roman" w:eastAsia="宋体-简" w:hAnsi="Times New Roman" w:cs="Times New Roman"/>
          </w:rPr>
          <w:t>The purpose and meaning of</w:t>
        </w:r>
        <w:r w:rsidR="00034E06">
          <w:rPr>
            <w:rFonts w:ascii="Times New Roman" w:eastAsia="宋体-简" w:hAnsi="Times New Roman" w:cs="Times New Roman"/>
          </w:rPr>
          <w:t>…</w:t>
        </w:r>
      </w:ins>
      <w:ins w:id="219" w:author="欣鑫 徐" w:date="2016-07-13T15:10:00Z">
        <w:r w:rsidR="00034E06" w:rsidRPr="00034E06">
          <w:t xml:space="preserve"> </w:t>
        </w:r>
        <w:r w:rsidR="00034E06" w:rsidRPr="00034E06">
          <w:rPr>
            <w:rFonts w:ascii="Times New Roman" w:eastAsia="宋体-简" w:hAnsi="Times New Roman" w:cs="Times New Roman"/>
          </w:rPr>
          <w:t>create constant change</w:t>
        </w:r>
        <w:r w:rsidR="00034E06">
          <w:rPr>
            <w:rFonts w:ascii="Times New Roman" w:eastAsia="宋体-简" w:hAnsi="Times New Roman" w:cs="Times New Roman" w:hint="eastAsia"/>
          </w:rPr>
          <w:t>.</w:t>
        </w:r>
      </w:ins>
      <w:ins w:id="220" w:author="欣鑫 徐" w:date="2016-07-13T15:09:00Z">
        <w:r w:rsidR="00034E06">
          <w:rPr>
            <w:rFonts w:ascii="Times New Roman" w:eastAsia="宋体-简" w:hAnsi="Times New Roman" w:cs="Times New Roman" w:hint="eastAsia"/>
          </w:rPr>
          <w:t>”</w:t>
        </w:r>
      </w:ins>
      <w:ins w:id="221" w:author="欣鑫 徐" w:date="2016-07-13T15:11:00Z">
        <w:r w:rsidR="00246A33">
          <w:rPr>
            <w:rFonts w:ascii="Times New Roman" w:eastAsia="宋体-简" w:hAnsi="Times New Roman" w:cs="Times New Roman" w:hint="eastAsia"/>
          </w:rPr>
          <w:t>可以说是情感和社会之间的一种关系</w:t>
        </w:r>
      </w:ins>
      <w:ins w:id="222" w:author="欣鑫 徐" w:date="2016-07-13T15:12:00Z">
        <w:r w:rsidR="00246A33">
          <w:rPr>
            <w:rFonts w:ascii="Times New Roman" w:eastAsia="宋体-简" w:hAnsi="Times New Roman" w:cs="Times New Roman" w:hint="eastAsia"/>
          </w:rPr>
          <w:t>，但是跟</w:t>
        </w:r>
        <w:r w:rsidR="00246A33">
          <w:rPr>
            <w:rFonts w:ascii="Times New Roman" w:eastAsia="宋体-简" w:hAnsi="Times New Roman" w:cs="Times New Roman" w:hint="eastAsia"/>
          </w:rPr>
          <w:t>nature</w:t>
        </w:r>
        <w:r w:rsidR="00506B14">
          <w:rPr>
            <w:rFonts w:ascii="Times New Roman" w:eastAsia="宋体-简" w:hAnsi="Times New Roman" w:cs="Times New Roman" w:hint="eastAsia"/>
          </w:rPr>
          <w:t>是没有关系的</w:t>
        </w:r>
      </w:ins>
      <w:ins w:id="223" w:author="欣鑫 徐" w:date="2016-07-21T17:49:00Z">
        <w:r w:rsidR="00506B14">
          <w:rPr>
            <w:rFonts w:ascii="Times New Roman" w:eastAsia="宋体-简" w:hAnsi="Times New Roman" w:cs="Times New Roman" w:hint="eastAsia"/>
          </w:rPr>
          <w:t>；</w:t>
        </w:r>
      </w:ins>
      <w:ins w:id="224" w:author="欣鑫 徐" w:date="2016-07-13T15:06:00Z">
        <w:r w:rsidR="003B6905">
          <w:rPr>
            <w:rFonts w:ascii="Times New Roman" w:eastAsia="宋体-简" w:hAnsi="Times New Roman" w:cs="Times New Roman" w:hint="eastAsia"/>
          </w:rPr>
          <w:t>C</w:t>
        </w:r>
        <w:r w:rsidR="003B6905">
          <w:rPr>
            <w:rFonts w:ascii="Times New Roman" w:eastAsia="宋体-简" w:hAnsi="Times New Roman" w:cs="Times New Roman" w:hint="eastAsia"/>
          </w:rPr>
          <w:t>错在</w:t>
        </w:r>
      </w:ins>
      <w:ins w:id="225" w:author="欣鑫 徐" w:date="2016-07-13T15:20:00Z">
        <w:r w:rsidR="00971A01">
          <w:rPr>
            <w:rFonts w:ascii="Times New Roman" w:eastAsia="宋体-简" w:hAnsi="Times New Roman" w:cs="Times New Roman" w:hint="eastAsia"/>
          </w:rPr>
          <w:t>：</w:t>
        </w:r>
      </w:ins>
      <w:ins w:id="226" w:author="欣鑫 徐" w:date="2016-07-13T15:17:00Z">
        <w:r w:rsidR="008A4944">
          <w:rPr>
            <w:rFonts w:ascii="Times New Roman" w:eastAsia="宋体-简" w:hAnsi="Times New Roman" w:cs="Times New Roman" w:hint="eastAsia"/>
          </w:rPr>
          <w:t>首先</w:t>
        </w:r>
      </w:ins>
      <w:ins w:id="227" w:author="欣鑫 徐" w:date="2016-07-13T15:20:00Z">
        <w:r w:rsidR="00971A01">
          <w:rPr>
            <w:rFonts w:ascii="Times New Roman" w:eastAsia="宋体-简" w:hAnsi="Times New Roman" w:cs="Times New Roman" w:hint="eastAsia"/>
          </w:rPr>
          <w:t>第三段说</w:t>
        </w:r>
      </w:ins>
      <w:ins w:id="228" w:author="欣鑫 徐" w:date="2016-07-13T15:21:00Z">
        <w:r w:rsidR="005373A0">
          <w:rPr>
            <w:rFonts w:ascii="Times New Roman" w:eastAsia="宋体-简" w:hAnsi="Times New Roman" w:cs="Times New Roman" w:hint="eastAsia"/>
          </w:rPr>
          <w:t xml:space="preserve">men made copies for </w:t>
        </w:r>
        <w:r w:rsidR="005373A0" w:rsidRPr="005373A0">
          <w:rPr>
            <w:rFonts w:ascii="Times New Roman" w:eastAsia="宋体-简" w:hAnsi="Times New Roman" w:cs="Times New Roman"/>
          </w:rPr>
          <w:t>accurate copies</w:t>
        </w:r>
      </w:ins>
      <w:ins w:id="229" w:author="欣鑫 徐" w:date="2016-07-13T15:22:00Z">
        <w:r w:rsidR="005373A0">
          <w:rPr>
            <w:rFonts w:ascii="Times New Roman" w:eastAsia="宋体-简" w:hAnsi="Times New Roman" w:cs="Times New Roman" w:hint="eastAsia"/>
          </w:rPr>
          <w:t xml:space="preserve"> from the past</w:t>
        </w:r>
        <w:r w:rsidR="004B0DE0">
          <w:rPr>
            <w:rFonts w:ascii="Times New Roman" w:eastAsia="宋体-简" w:hAnsi="Times New Roman" w:cs="Times New Roman" w:hint="eastAsia"/>
          </w:rPr>
          <w:t xml:space="preserve">, </w:t>
        </w:r>
        <w:r w:rsidR="004B0DE0" w:rsidRPr="004B0DE0">
          <w:rPr>
            <w:rFonts w:ascii="Times New Roman" w:eastAsia="宋体-简" w:hAnsi="Times New Roman" w:cs="Times New Roman"/>
          </w:rPr>
          <w:t>reflect the original beauty of creation</w:t>
        </w:r>
        <w:r w:rsidR="004B0DE0">
          <w:rPr>
            <w:rFonts w:ascii="Times New Roman" w:eastAsia="宋体-简" w:hAnsi="Times New Roman" w:cs="Times New Roman" w:hint="eastAsia"/>
          </w:rPr>
          <w:t xml:space="preserve">, </w:t>
        </w:r>
        <w:r w:rsidR="004B0DE0">
          <w:rPr>
            <w:rFonts w:ascii="Times New Roman" w:eastAsia="宋体-简" w:hAnsi="Times New Roman" w:cs="Times New Roman" w:hint="eastAsia"/>
          </w:rPr>
          <w:t>而且在</w:t>
        </w:r>
      </w:ins>
      <w:ins w:id="230" w:author="欣鑫 徐" w:date="2016-07-13T15:23:00Z">
        <w:r w:rsidR="00A90988">
          <w:rPr>
            <w:rFonts w:ascii="Times New Roman" w:eastAsia="宋体-简" w:hAnsi="Times New Roman" w:cs="Times New Roman" w:hint="eastAsia"/>
          </w:rPr>
          <w:t>第四段说了</w:t>
        </w:r>
        <w:r w:rsidR="00A90988" w:rsidRPr="00A90988">
          <w:rPr>
            <w:rFonts w:ascii="Times New Roman" w:eastAsia="宋体-简" w:hAnsi="Times New Roman" w:cs="Times New Roman"/>
          </w:rPr>
          <w:t>represent the principle of stability in Navajo thought</w:t>
        </w:r>
        <w:r w:rsidR="00A90988">
          <w:rPr>
            <w:rFonts w:ascii="Times New Roman" w:eastAsia="宋体-简" w:hAnsi="Times New Roman" w:cs="Times New Roman" w:hint="eastAsia"/>
          </w:rPr>
          <w:t>；女性</w:t>
        </w:r>
        <w:r w:rsidR="00A90988">
          <w:rPr>
            <w:rFonts w:ascii="Times New Roman" w:eastAsia="宋体-简" w:hAnsi="Times New Roman" w:cs="Times New Roman" w:hint="eastAsia"/>
          </w:rPr>
          <w:t>weaving</w:t>
        </w:r>
        <w:r w:rsidR="00A90988">
          <w:rPr>
            <w:rFonts w:ascii="Times New Roman" w:eastAsia="宋体-简" w:hAnsi="Times New Roman" w:cs="Times New Roman" w:hint="eastAsia"/>
          </w:rPr>
          <w:t>的核心</w:t>
        </w:r>
      </w:ins>
      <w:ins w:id="231" w:author="欣鑫 徐" w:date="2016-07-13T15:24:00Z">
        <w:r w:rsidR="00A90988">
          <w:rPr>
            <w:rFonts w:ascii="Times New Roman" w:eastAsia="宋体-简" w:hAnsi="Times New Roman" w:cs="Times New Roman" w:hint="eastAsia"/>
          </w:rPr>
          <w:t>是创造（</w:t>
        </w:r>
        <w:r w:rsidR="00A90988" w:rsidRPr="00A90988">
          <w:rPr>
            <w:rFonts w:ascii="Times New Roman" w:eastAsia="宋体-简" w:hAnsi="Times New Roman" w:cs="Times New Roman"/>
          </w:rPr>
          <w:t>embody dynamism and create new designs</w:t>
        </w:r>
        <w:r w:rsidR="00A90988">
          <w:rPr>
            <w:rFonts w:ascii="Times New Roman" w:eastAsia="宋体-简" w:hAnsi="Times New Roman" w:cs="Times New Roman" w:hint="eastAsia"/>
          </w:rPr>
          <w:t>）；对比内容</w:t>
        </w:r>
        <w:r w:rsidR="00B857B5">
          <w:rPr>
            <w:rFonts w:ascii="Times New Roman" w:eastAsia="宋体-简" w:hAnsi="Times New Roman" w:cs="Times New Roman" w:hint="eastAsia"/>
          </w:rPr>
          <w:t>不对，跟</w:t>
        </w:r>
      </w:ins>
      <w:ins w:id="232" w:author="欣鑫 徐" w:date="2016-07-13T15:25:00Z">
        <w:r w:rsidR="00B857B5" w:rsidRPr="00B857B5">
          <w:rPr>
            <w:rFonts w:ascii="Times New Roman" w:eastAsia="宋体-简" w:hAnsi="Times New Roman" w:cs="Times New Roman"/>
          </w:rPr>
          <w:t>deities</w:t>
        </w:r>
        <w:r w:rsidR="00B857B5">
          <w:rPr>
            <w:rFonts w:ascii="Times New Roman" w:eastAsia="宋体-简" w:hAnsi="Times New Roman" w:cs="Times New Roman" w:hint="eastAsia"/>
          </w:rPr>
          <w:t xml:space="preserve"> </w:t>
        </w:r>
        <w:r w:rsidR="00B857B5">
          <w:rPr>
            <w:rFonts w:ascii="Times New Roman" w:eastAsia="宋体-简" w:hAnsi="Times New Roman" w:cs="Times New Roman" w:hint="eastAsia"/>
          </w:rPr>
          <w:t>无关，</w:t>
        </w:r>
        <w:r w:rsidR="00B857B5" w:rsidRPr="00B857B5">
          <w:rPr>
            <w:rFonts w:ascii="Times New Roman" w:eastAsia="宋体-简" w:hAnsi="Times New Roman" w:cs="Times New Roman"/>
          </w:rPr>
          <w:t>Spider Woman</w:t>
        </w:r>
        <w:r w:rsidR="00B857B5">
          <w:rPr>
            <w:rFonts w:ascii="Times New Roman" w:eastAsia="宋体-简" w:hAnsi="Times New Roman" w:cs="Times New Roman" w:hint="eastAsia"/>
          </w:rPr>
          <w:t xml:space="preserve"> </w:t>
        </w:r>
      </w:ins>
      <w:ins w:id="233" w:author="欣鑫 徐" w:date="2016-07-13T15:26:00Z">
        <w:r w:rsidR="00506B14">
          <w:rPr>
            <w:rFonts w:ascii="Times New Roman" w:eastAsia="宋体-简" w:hAnsi="Times New Roman" w:cs="Times New Roman" w:hint="eastAsia"/>
          </w:rPr>
          <w:t>也不是重点</w:t>
        </w:r>
      </w:ins>
      <w:ins w:id="234" w:author="欣鑫 徐" w:date="2016-07-21T17:49:00Z">
        <w:r w:rsidR="00506B14">
          <w:rPr>
            <w:rFonts w:ascii="Times New Roman" w:eastAsia="宋体-简" w:hAnsi="Times New Roman" w:cs="Times New Roman" w:hint="eastAsia"/>
          </w:rPr>
          <w:t>；</w:t>
        </w:r>
      </w:ins>
      <w:ins w:id="235" w:author="欣鑫 徐" w:date="2016-07-13T15:06:00Z">
        <w:r w:rsidR="003B6905">
          <w:rPr>
            <w:rFonts w:ascii="Times New Roman" w:eastAsia="宋体-简" w:hAnsi="Times New Roman" w:cs="Times New Roman" w:hint="eastAsia"/>
          </w:rPr>
          <w:t>D</w:t>
        </w:r>
        <w:r w:rsidR="003B6905">
          <w:rPr>
            <w:rFonts w:ascii="Times New Roman" w:eastAsia="宋体-简" w:hAnsi="Times New Roman" w:cs="Times New Roman" w:hint="eastAsia"/>
          </w:rPr>
          <w:t>错在</w:t>
        </w:r>
      </w:ins>
      <w:ins w:id="236" w:author="欣鑫 徐" w:date="2016-07-13T15:16:00Z">
        <w:r w:rsidR="009C36E9">
          <w:rPr>
            <w:rFonts w:ascii="Times New Roman" w:eastAsia="宋体-简" w:hAnsi="Times New Roman" w:cs="Times New Roman" w:hint="eastAsia"/>
          </w:rPr>
          <w:t>disorder</w:t>
        </w:r>
      </w:ins>
      <w:ins w:id="237" w:author="欣鑫 徐" w:date="2016-07-13T15:17:00Z">
        <w:r w:rsidR="008A4944">
          <w:rPr>
            <w:rFonts w:ascii="Times New Roman" w:eastAsia="宋体-简" w:hAnsi="Times New Roman" w:cs="Times New Roman" w:hint="eastAsia"/>
          </w:rPr>
          <w:t>，体现的都是好的一面，不包括</w:t>
        </w:r>
        <w:r w:rsidR="008A4944">
          <w:rPr>
            <w:rFonts w:ascii="Times New Roman" w:eastAsia="宋体-简" w:hAnsi="Times New Roman" w:cs="Times New Roman" w:hint="eastAsia"/>
          </w:rPr>
          <w:t>disorder</w:t>
        </w:r>
      </w:ins>
      <w:ins w:id="238" w:author="欣鑫 徐" w:date="2016-07-13T15:22:00Z">
        <w:r w:rsidR="005373A0">
          <w:rPr>
            <w:rFonts w:ascii="Times New Roman" w:eastAsia="宋体-简" w:hAnsi="Times New Roman" w:cs="Times New Roman" w:hint="eastAsia"/>
          </w:rPr>
          <w:t>。</w:t>
        </w:r>
      </w:ins>
    </w:p>
    <w:p w14:paraId="0F352C83" w14:textId="77777777" w:rsidR="004C4662" w:rsidRPr="007C2B96" w:rsidRDefault="004C4662" w:rsidP="004C4662">
      <w:pPr>
        <w:spacing w:line="400" w:lineRule="exact"/>
        <w:rPr>
          <w:rFonts w:ascii="Times New Roman" w:eastAsia="宋体-简" w:hAnsi="Times New Roman" w:cs="Times New Roman"/>
        </w:rPr>
      </w:pPr>
    </w:p>
    <w:p w14:paraId="05F95078" w14:textId="77777777" w:rsidR="004C4662" w:rsidRPr="007C2B96" w:rsidDel="00506B14" w:rsidRDefault="004C4662" w:rsidP="004C4662">
      <w:pPr>
        <w:spacing w:line="400" w:lineRule="exact"/>
        <w:rPr>
          <w:del w:id="239" w:author="欣鑫 徐" w:date="2016-07-21T17:49:00Z"/>
          <w:rFonts w:ascii="Times New Roman" w:eastAsia="宋体-简" w:hAnsi="Times New Roman"/>
        </w:rPr>
      </w:pPr>
      <w:bookmarkStart w:id="240" w:name="_GoBack"/>
      <w:bookmarkEnd w:id="240"/>
    </w:p>
    <w:p w14:paraId="4890CBE2" w14:textId="77777777" w:rsidR="004C4662" w:rsidRPr="004C4662" w:rsidRDefault="004C4662">
      <w:pPr>
        <w:rPr>
          <w:rFonts w:hint="eastAsia"/>
        </w:rPr>
      </w:pPr>
    </w:p>
    <w:sectPr w:rsidR="004C4662" w:rsidRPr="004C4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62"/>
    <w:rsid w:val="00004F78"/>
    <w:rsid w:val="00034E06"/>
    <w:rsid w:val="0005251B"/>
    <w:rsid w:val="000A1DEC"/>
    <w:rsid w:val="000B48A5"/>
    <w:rsid w:val="000C06AC"/>
    <w:rsid w:val="000E54D9"/>
    <w:rsid w:val="0017316E"/>
    <w:rsid w:val="001A0B1E"/>
    <w:rsid w:val="001F613A"/>
    <w:rsid w:val="00246A33"/>
    <w:rsid w:val="00247BF8"/>
    <w:rsid w:val="002532AC"/>
    <w:rsid w:val="00297DF4"/>
    <w:rsid w:val="002B5DE9"/>
    <w:rsid w:val="002F3A16"/>
    <w:rsid w:val="002F76C5"/>
    <w:rsid w:val="00364287"/>
    <w:rsid w:val="0038152C"/>
    <w:rsid w:val="00386C58"/>
    <w:rsid w:val="003B6905"/>
    <w:rsid w:val="003F457B"/>
    <w:rsid w:val="0040149D"/>
    <w:rsid w:val="004B0DE0"/>
    <w:rsid w:val="004C4662"/>
    <w:rsid w:val="004E68AA"/>
    <w:rsid w:val="00506B14"/>
    <w:rsid w:val="005373A0"/>
    <w:rsid w:val="0057705E"/>
    <w:rsid w:val="005854B8"/>
    <w:rsid w:val="00587F57"/>
    <w:rsid w:val="00592A0A"/>
    <w:rsid w:val="00593B54"/>
    <w:rsid w:val="00594389"/>
    <w:rsid w:val="005B5C4D"/>
    <w:rsid w:val="005F41BB"/>
    <w:rsid w:val="00600C43"/>
    <w:rsid w:val="0062462C"/>
    <w:rsid w:val="00634BD4"/>
    <w:rsid w:val="00667CFE"/>
    <w:rsid w:val="00674983"/>
    <w:rsid w:val="00682D1F"/>
    <w:rsid w:val="006A199B"/>
    <w:rsid w:val="006C4CED"/>
    <w:rsid w:val="006D6A35"/>
    <w:rsid w:val="006E2B79"/>
    <w:rsid w:val="006F3A08"/>
    <w:rsid w:val="006F6B3F"/>
    <w:rsid w:val="00726D92"/>
    <w:rsid w:val="007A13EB"/>
    <w:rsid w:val="007A372E"/>
    <w:rsid w:val="007E3C32"/>
    <w:rsid w:val="007F0408"/>
    <w:rsid w:val="008A4944"/>
    <w:rsid w:val="008D05DB"/>
    <w:rsid w:val="008E3CC8"/>
    <w:rsid w:val="00971A01"/>
    <w:rsid w:val="00986458"/>
    <w:rsid w:val="009A66D4"/>
    <w:rsid w:val="009C36E9"/>
    <w:rsid w:val="009F4577"/>
    <w:rsid w:val="00A062F3"/>
    <w:rsid w:val="00A90988"/>
    <w:rsid w:val="00AA13CB"/>
    <w:rsid w:val="00AB4DD8"/>
    <w:rsid w:val="00AE32EF"/>
    <w:rsid w:val="00B857B5"/>
    <w:rsid w:val="00BA3F6B"/>
    <w:rsid w:val="00D82A41"/>
    <w:rsid w:val="00DD43F9"/>
    <w:rsid w:val="00E16A8A"/>
    <w:rsid w:val="00E53267"/>
    <w:rsid w:val="00EF35A0"/>
    <w:rsid w:val="00F72C08"/>
    <w:rsid w:val="00F8344F"/>
    <w:rsid w:val="00F84847"/>
    <w:rsid w:val="00FA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019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C5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86C5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C5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86C5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629</Words>
  <Characters>3588</Characters>
  <Application>Microsoft Macintosh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47</cp:revision>
  <dcterms:created xsi:type="dcterms:W3CDTF">2016-02-29T01:14:00Z</dcterms:created>
  <dcterms:modified xsi:type="dcterms:W3CDTF">2016-07-21T09:49:00Z</dcterms:modified>
</cp:coreProperties>
</file>