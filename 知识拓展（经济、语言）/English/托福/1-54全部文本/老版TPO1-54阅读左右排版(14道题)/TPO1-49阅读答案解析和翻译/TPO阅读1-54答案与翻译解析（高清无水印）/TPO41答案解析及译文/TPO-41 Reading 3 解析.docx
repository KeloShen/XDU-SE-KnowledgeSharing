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9B4781" w14:textId="77777777" w:rsidR="009F7D41" w:rsidRDefault="00EC75C0" w:rsidP="009F7D41">
      <w:pPr>
        <w:spacing w:line="400" w:lineRule="exact"/>
        <w:rPr>
          <w:ins w:id="0" w:author="欣鑫 徐" w:date="2016-07-13T17:36:00Z"/>
          <w:rFonts w:ascii="Times New Roman" w:eastAsia="宋体-简" w:hAnsi="Times New Roman" w:cs="Times New Roman"/>
          <w:bCs/>
        </w:rPr>
      </w:pPr>
      <w:ins w:id="1" w:author="欣鑫 徐" w:date="2016-07-13T17:04:00Z">
        <w:r>
          <w:rPr>
            <w:rFonts w:ascii="Times New Roman" w:eastAsia="宋体-简" w:hAnsi="Times New Roman" w:cs="Times New Roman" w:hint="eastAsia"/>
            <w:bCs/>
          </w:rPr>
          <w:t>Q1</w:t>
        </w:r>
      </w:ins>
    </w:p>
    <w:p w14:paraId="5A1307F0" w14:textId="77777777" w:rsidR="00EA505C" w:rsidRPr="007C2B96" w:rsidDel="00EA505C" w:rsidRDefault="00EA505C" w:rsidP="009F7D41">
      <w:pPr>
        <w:spacing w:line="400" w:lineRule="exact"/>
        <w:rPr>
          <w:del w:id="2" w:author="欣鑫 徐" w:date="2016-07-13T17:36:00Z"/>
          <w:rFonts w:ascii="Times New Roman" w:eastAsia="宋体-简" w:hAnsi="Times New Roman" w:cs="Times New Roman"/>
          <w:bCs/>
        </w:rPr>
      </w:pPr>
      <w:ins w:id="3" w:author="欣鑫 徐" w:date="2016-07-13T17:36:00Z">
        <w:r>
          <w:rPr>
            <w:rFonts w:ascii="Times New Roman" w:eastAsia="宋体-简" w:hAnsi="Times New Roman" w:cs="Times New Roman" w:hint="eastAsia"/>
            <w:bCs/>
          </w:rPr>
          <w:t>正确答案：</w:t>
        </w:r>
        <w:r>
          <w:rPr>
            <w:rFonts w:ascii="Times New Roman" w:eastAsia="宋体-简" w:hAnsi="Times New Roman" w:cs="Times New Roman" w:hint="eastAsia"/>
            <w:bCs/>
          </w:rPr>
          <w:t>A</w:t>
        </w:r>
      </w:ins>
    </w:p>
    <w:p w14:paraId="2724677E" w14:textId="77777777" w:rsidR="009F7D41" w:rsidRPr="007C2B96" w:rsidRDefault="009F7D41" w:rsidP="009F7D41">
      <w:pPr>
        <w:spacing w:line="400" w:lineRule="exact"/>
        <w:rPr>
          <w:rFonts w:ascii="Times New Roman" w:eastAsia="宋体-简" w:hAnsi="Times New Roman" w:cs="Times New Roman"/>
        </w:rPr>
      </w:pPr>
      <w:del w:id="4" w:author="欣鑫 徐" w:date="2016-07-13T17:36:00Z">
        <w:r w:rsidDel="00EA505C">
          <w:rPr>
            <w:rFonts w:ascii="Times New Roman" w:eastAsia="宋体-简" w:hAnsi="Times New Roman" w:cs="Times New Roman"/>
          </w:rPr>
          <w:delText>选择第</w:delText>
        </w:r>
        <w:r w:rsidDel="00EA505C">
          <w:rPr>
            <w:rFonts w:ascii="Times New Roman" w:eastAsia="宋体-简" w:hAnsi="Times New Roman" w:cs="Times New Roman" w:hint="eastAsia"/>
          </w:rPr>
          <w:delText>一</w:delText>
        </w:r>
        <w:r w:rsidRPr="007C2B96" w:rsidDel="00EA505C">
          <w:rPr>
            <w:rFonts w:ascii="Times New Roman" w:eastAsia="宋体-简" w:hAnsi="Times New Roman" w:cs="Times New Roman"/>
          </w:rPr>
          <w:delText>项。</w:delText>
        </w:r>
      </w:del>
    </w:p>
    <w:p w14:paraId="3AA3166E" w14:textId="3453544E" w:rsidR="009F7D41" w:rsidRPr="007C2B96" w:rsidRDefault="009F7D41" w:rsidP="009F7D41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323C5A">
        <w:rPr>
          <w:rFonts w:ascii="Times New Roman" w:eastAsia="宋体-简" w:hAnsi="Times New Roman" w:cs="Times New Roman"/>
        </w:rPr>
        <w:t>这句话的意思是，物物交换一般是以互惠互利的想法为基础。这里的</w:t>
      </w:r>
      <w:r w:rsidRPr="00323C5A">
        <w:rPr>
          <w:rFonts w:ascii="Times New Roman" w:eastAsia="宋体-简" w:hAnsi="Times New Roman" w:cs="Times New Roman"/>
        </w:rPr>
        <w:t>“notions”</w:t>
      </w:r>
      <w:r w:rsidRPr="00323C5A">
        <w:rPr>
          <w:rFonts w:ascii="Times New Roman" w:eastAsia="宋体-简" w:hAnsi="Times New Roman" w:cs="Times New Roman"/>
        </w:rPr>
        <w:t>意为</w:t>
      </w:r>
      <w:r w:rsidRPr="00323C5A">
        <w:rPr>
          <w:rFonts w:ascii="Times New Roman" w:eastAsia="宋体-简" w:hAnsi="Times New Roman" w:cs="Times New Roman"/>
        </w:rPr>
        <w:t>“</w:t>
      </w:r>
      <w:ins w:id="5" w:author="欣鑫 徐" w:date="2016-07-13T17:39:00Z">
        <w:r w:rsidR="00127EDE">
          <w:rPr>
            <w:rFonts w:ascii="Times New Roman" w:eastAsia="宋体-简" w:hAnsi="Times New Roman" w:cs="Times New Roman" w:hint="eastAsia"/>
          </w:rPr>
          <w:t>概念、见解</w:t>
        </w:r>
      </w:ins>
      <w:del w:id="6" w:author="欣鑫 徐" w:date="2016-07-13T17:39:00Z">
        <w:r w:rsidRPr="00323C5A" w:rsidDel="00127EDE">
          <w:rPr>
            <w:rFonts w:ascii="Times New Roman" w:eastAsia="宋体-简" w:hAnsi="Times New Roman" w:cs="Times New Roman"/>
          </w:rPr>
          <w:delText>想法</w:delText>
        </w:r>
      </w:del>
      <w:r w:rsidRPr="00323C5A">
        <w:rPr>
          <w:rFonts w:ascii="Times New Roman" w:eastAsia="宋体-简" w:hAnsi="Times New Roman" w:cs="Times New Roman"/>
        </w:rPr>
        <w:t>”</w:t>
      </w:r>
      <w:r w:rsidRPr="00323C5A">
        <w:rPr>
          <w:rFonts w:ascii="Times New Roman" w:eastAsia="宋体-简" w:hAnsi="Times New Roman" w:cs="Times New Roman"/>
        </w:rPr>
        <w:t>，与</w:t>
      </w:r>
      <w:ins w:id="7" w:author="欣鑫 徐" w:date="2016-07-13T17:38:00Z">
        <w:r w:rsidR="00796C82">
          <w:rPr>
            <w:rFonts w:ascii="Times New Roman" w:eastAsia="宋体-简" w:hAnsi="Times New Roman" w:cs="Times New Roman" w:hint="eastAsia"/>
          </w:rPr>
          <w:t>A</w:t>
        </w:r>
        <w:r w:rsidR="00796C82">
          <w:rPr>
            <w:rFonts w:ascii="Times New Roman" w:eastAsia="宋体-简" w:hAnsi="Times New Roman" w:cs="Times New Roman" w:hint="eastAsia"/>
          </w:rPr>
          <w:t>选</w:t>
        </w:r>
      </w:ins>
      <w:del w:id="8" w:author="欣鑫 徐" w:date="2016-07-13T17:38:00Z">
        <w:r w:rsidRPr="00323C5A" w:rsidDel="00796C82">
          <w:rPr>
            <w:rFonts w:ascii="Times New Roman" w:eastAsia="宋体-简" w:hAnsi="Times New Roman" w:cs="Times New Roman"/>
          </w:rPr>
          <w:delText>第一</w:delText>
        </w:r>
      </w:del>
      <w:r w:rsidRPr="00323C5A">
        <w:rPr>
          <w:rFonts w:ascii="Times New Roman" w:eastAsia="宋体-简" w:hAnsi="Times New Roman" w:cs="Times New Roman"/>
        </w:rPr>
        <w:t>项意思相</w:t>
      </w:r>
      <w:ins w:id="9" w:author="欣鑫 徐" w:date="2016-07-13T17:40:00Z">
        <w:r w:rsidR="00127EDE">
          <w:rPr>
            <w:rFonts w:ascii="Times New Roman" w:eastAsia="宋体-简" w:hAnsi="Times New Roman" w:cs="Times New Roman" w:hint="eastAsia"/>
          </w:rPr>
          <w:t>近</w:t>
        </w:r>
      </w:ins>
      <w:del w:id="10" w:author="欣鑫 徐" w:date="2016-07-13T17:40:00Z">
        <w:r w:rsidRPr="00323C5A" w:rsidDel="00127EDE">
          <w:rPr>
            <w:rFonts w:ascii="Times New Roman" w:eastAsia="宋体-简" w:hAnsi="Times New Roman" w:cs="Times New Roman"/>
          </w:rPr>
          <w:delText>同</w:delText>
        </w:r>
      </w:del>
      <w:r w:rsidRPr="00323C5A">
        <w:rPr>
          <w:rFonts w:ascii="Times New Roman" w:eastAsia="宋体-简" w:hAnsi="Times New Roman" w:cs="Times New Roman"/>
        </w:rPr>
        <w:t>。其余选项的意思分别是</w:t>
      </w:r>
      <w:r w:rsidRPr="00323C5A">
        <w:rPr>
          <w:rFonts w:ascii="Times New Roman" w:eastAsia="宋体-简" w:hAnsi="Times New Roman" w:cs="Times New Roman"/>
        </w:rPr>
        <w:t>“</w:t>
      </w:r>
      <w:r w:rsidRPr="00323C5A">
        <w:rPr>
          <w:rFonts w:ascii="Times New Roman" w:eastAsia="宋体-简" w:hAnsi="Times New Roman" w:cs="Times New Roman"/>
        </w:rPr>
        <w:t>规则</w:t>
      </w:r>
      <w:r w:rsidRPr="00323C5A">
        <w:rPr>
          <w:rFonts w:ascii="Times New Roman" w:eastAsia="宋体-简" w:hAnsi="Times New Roman" w:cs="Times New Roman"/>
        </w:rPr>
        <w:t>”“</w:t>
      </w:r>
      <w:r w:rsidRPr="00323C5A">
        <w:rPr>
          <w:rFonts w:ascii="Times New Roman" w:eastAsia="宋体-简" w:hAnsi="Times New Roman" w:cs="Times New Roman"/>
        </w:rPr>
        <w:t>程度</w:t>
      </w:r>
      <w:r w:rsidRPr="00323C5A">
        <w:rPr>
          <w:rFonts w:ascii="Times New Roman" w:eastAsia="宋体-简" w:hAnsi="Times New Roman" w:cs="Times New Roman"/>
        </w:rPr>
        <w:t>”</w:t>
      </w:r>
      <w:r w:rsidRPr="00323C5A">
        <w:rPr>
          <w:rFonts w:ascii="Times New Roman" w:eastAsia="宋体-简" w:hAnsi="Times New Roman" w:cs="Times New Roman"/>
        </w:rPr>
        <w:t>和</w:t>
      </w:r>
      <w:r w:rsidRPr="00323C5A">
        <w:rPr>
          <w:rFonts w:ascii="Times New Roman" w:eastAsia="宋体-简" w:hAnsi="Times New Roman" w:cs="Times New Roman"/>
        </w:rPr>
        <w:t>“</w:t>
      </w:r>
      <w:r w:rsidRPr="00323C5A">
        <w:rPr>
          <w:rFonts w:ascii="Times New Roman" w:eastAsia="宋体-简" w:hAnsi="Times New Roman" w:cs="Times New Roman"/>
        </w:rPr>
        <w:t>传统</w:t>
      </w:r>
      <w:r w:rsidRPr="00323C5A">
        <w:rPr>
          <w:rFonts w:ascii="Times New Roman" w:eastAsia="宋体-简" w:hAnsi="Times New Roman" w:cs="Times New Roman"/>
        </w:rPr>
        <w:t>”</w:t>
      </w:r>
      <w:r w:rsidRPr="00323C5A">
        <w:rPr>
          <w:rFonts w:ascii="Times New Roman" w:eastAsia="宋体-简" w:hAnsi="Times New Roman" w:cs="Times New Roman"/>
        </w:rPr>
        <w:t>。</w:t>
      </w:r>
      <w:ins w:id="11" w:author="欣鑫 徐" w:date="2016-07-13T17:44:00Z">
        <w:r w:rsidR="00C71A28">
          <w:rPr>
            <w:rFonts w:ascii="Times New Roman" w:eastAsia="宋体-简" w:hAnsi="Times New Roman" w:cs="Times New Roman" w:hint="eastAsia"/>
          </w:rPr>
          <w:t xml:space="preserve">rule </w:t>
        </w:r>
        <w:r w:rsidR="00C71A28">
          <w:rPr>
            <w:rFonts w:ascii="Times New Roman" w:eastAsia="宋体-简" w:hAnsi="Times New Roman" w:cs="Times New Roman" w:hint="eastAsia"/>
          </w:rPr>
          <w:t>强调的是必须遵从的原则或者准则，而这里讲的是核心</w:t>
        </w:r>
      </w:ins>
      <w:ins w:id="12" w:author="欣鑫 徐" w:date="2016-07-13T17:45:00Z">
        <w:r w:rsidR="00C71A28">
          <w:rPr>
            <w:rFonts w:ascii="Times New Roman" w:eastAsia="宋体-简" w:hAnsi="Times New Roman" w:cs="Times New Roman" w:hint="eastAsia"/>
          </w:rPr>
          <w:t>概念。</w:t>
        </w:r>
      </w:ins>
    </w:p>
    <w:p w14:paraId="1DA042A5" w14:textId="77777777" w:rsidR="009F7D41" w:rsidRPr="007C2B96" w:rsidRDefault="009F7D41" w:rsidP="009F7D41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7043D2E3" w14:textId="77777777" w:rsidR="00796C82" w:rsidRDefault="00796C82" w:rsidP="009F7D41">
      <w:pPr>
        <w:spacing w:line="400" w:lineRule="exact"/>
        <w:rPr>
          <w:ins w:id="13" w:author="欣鑫 徐" w:date="2016-07-13T17:39:00Z"/>
          <w:rFonts w:ascii="Times New Roman" w:eastAsia="宋体-简" w:hAnsi="Times New Roman" w:cs="Times New Roman"/>
          <w:b/>
          <w:bCs/>
        </w:rPr>
      </w:pPr>
      <w:ins w:id="14" w:author="欣鑫 徐" w:date="2016-07-13T17:39:00Z">
        <w:r>
          <w:rPr>
            <w:rFonts w:ascii="Times New Roman" w:eastAsia="宋体-简" w:hAnsi="Times New Roman" w:cs="Times New Roman" w:hint="eastAsia"/>
            <w:b/>
            <w:bCs/>
          </w:rPr>
          <w:t>Q2</w:t>
        </w:r>
      </w:ins>
    </w:p>
    <w:p w14:paraId="28296EC3" w14:textId="45966E54" w:rsidR="009F7D41" w:rsidRPr="007C2B96" w:rsidDel="00796C82" w:rsidRDefault="00796C82" w:rsidP="009F7D41">
      <w:pPr>
        <w:spacing w:line="400" w:lineRule="exact"/>
        <w:rPr>
          <w:del w:id="15" w:author="欣鑫 徐" w:date="2016-07-13T17:39:00Z"/>
          <w:rFonts w:ascii="Times New Roman" w:eastAsia="宋体-简" w:hAnsi="Times New Roman" w:cs="Times New Roman"/>
          <w:b/>
          <w:bCs/>
        </w:rPr>
      </w:pPr>
      <w:ins w:id="16" w:author="欣鑫 徐" w:date="2016-07-13T17:39:00Z">
        <w:r>
          <w:rPr>
            <w:rFonts w:ascii="Times New Roman" w:eastAsia="宋体-简" w:hAnsi="Times New Roman" w:cs="Times New Roman" w:hint="eastAsia"/>
            <w:b/>
            <w:bCs/>
          </w:rPr>
          <w:t>正确答案：</w:t>
        </w:r>
        <w:r>
          <w:rPr>
            <w:rFonts w:ascii="Times New Roman" w:eastAsia="宋体-简" w:hAnsi="Times New Roman" w:cs="Times New Roman" w:hint="eastAsia"/>
            <w:b/>
            <w:bCs/>
          </w:rPr>
          <w:t>B</w:t>
        </w:r>
      </w:ins>
      <w:del w:id="17" w:author="欣鑫 徐" w:date="2016-07-13T17:39:00Z">
        <w:r w:rsidR="009F7D41" w:rsidDel="00796C82">
          <w:rPr>
            <w:rFonts w:ascii="Times New Roman" w:eastAsia="宋体-简" w:hAnsi="Times New Roman" w:cs="Times New Roman" w:hint="eastAsia"/>
            <w:b/>
            <w:bCs/>
          </w:rPr>
          <w:delText>2</w:delText>
        </w:r>
      </w:del>
    </w:p>
    <w:p w14:paraId="588AF8DE" w14:textId="77777777" w:rsidR="009F7D41" w:rsidRPr="007C2B96" w:rsidRDefault="009F7D41" w:rsidP="009F7D41">
      <w:pPr>
        <w:spacing w:line="400" w:lineRule="exact"/>
        <w:rPr>
          <w:rFonts w:ascii="Times New Roman" w:eastAsia="宋体-简" w:hAnsi="Times New Roman" w:cs="Times New Roman"/>
        </w:rPr>
      </w:pPr>
      <w:del w:id="18" w:author="欣鑫 徐" w:date="2016-07-13T17:39:00Z">
        <w:r w:rsidDel="00796C82">
          <w:rPr>
            <w:rFonts w:ascii="Times New Roman" w:eastAsia="宋体-简" w:hAnsi="Times New Roman" w:cs="Times New Roman"/>
          </w:rPr>
          <w:delText>选择第</w:delText>
        </w:r>
        <w:r w:rsidDel="00796C82">
          <w:rPr>
            <w:rFonts w:ascii="Times New Roman" w:eastAsia="宋体-简" w:hAnsi="Times New Roman" w:cs="Times New Roman" w:hint="eastAsia"/>
          </w:rPr>
          <w:delText>二</w:delText>
        </w:r>
        <w:r w:rsidRPr="007C2B96" w:rsidDel="00796C82">
          <w:rPr>
            <w:rFonts w:ascii="Times New Roman" w:eastAsia="宋体-简" w:hAnsi="Times New Roman" w:cs="Times New Roman"/>
          </w:rPr>
          <w:delText>项。</w:delText>
        </w:r>
      </w:del>
    </w:p>
    <w:p w14:paraId="667A482B" w14:textId="641832A4" w:rsidR="009F7D41" w:rsidRPr="007C2B96" w:rsidRDefault="009F7D41" w:rsidP="009F7D41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323C5A">
        <w:rPr>
          <w:rFonts w:ascii="Times New Roman" w:eastAsia="宋体-简" w:hAnsi="Times New Roman" w:cs="Times New Roman"/>
        </w:rPr>
        <w:t>对应</w:t>
      </w:r>
      <w:r w:rsidRPr="00323C5A">
        <w:rPr>
          <w:rFonts w:ascii="Times New Roman" w:eastAsia="宋体-简" w:hAnsi="Times New Roman" w:cs="Times New Roman"/>
        </w:rPr>
        <w:t>“The change from redistribution to formal trade…was closely tied to growing political and social complexity”</w:t>
      </w:r>
      <w:r w:rsidRPr="00323C5A">
        <w:rPr>
          <w:rFonts w:ascii="Times New Roman" w:eastAsia="宋体-简" w:hAnsi="Times New Roman" w:cs="Times New Roman"/>
        </w:rPr>
        <w:t>，</w:t>
      </w:r>
      <w:ins w:id="19" w:author="欣鑫 徐" w:date="2016-07-13T17:47:00Z">
        <w:r w:rsidR="00D55C0F">
          <w:rPr>
            <w:rFonts w:ascii="Times New Roman" w:eastAsia="宋体-简" w:hAnsi="Times New Roman" w:cs="Times New Roman" w:hint="eastAsia"/>
          </w:rPr>
          <w:t>这种重新分配的变化</w:t>
        </w:r>
      </w:ins>
      <w:del w:id="20" w:author="欣鑫 徐" w:date="2016-07-13T17:47:00Z">
        <w:r w:rsidRPr="00323C5A" w:rsidDel="00D55C0F">
          <w:rPr>
            <w:rFonts w:ascii="Times New Roman" w:eastAsia="宋体-简" w:hAnsi="Times New Roman" w:cs="Times New Roman"/>
          </w:rPr>
          <w:delText>表明政治和社会的发展</w:delText>
        </w:r>
      </w:del>
      <w:r w:rsidRPr="00323C5A">
        <w:rPr>
          <w:rFonts w:ascii="Times New Roman" w:eastAsia="宋体-简" w:hAnsi="Times New Roman" w:cs="Times New Roman"/>
        </w:rPr>
        <w:t>带来了正式的贸易形式</w:t>
      </w:r>
      <w:ins w:id="21" w:author="欣鑫 徐" w:date="2016-07-13T17:47:00Z">
        <w:r w:rsidR="00D55C0F">
          <w:rPr>
            <w:rFonts w:ascii="Times New Roman" w:eastAsia="宋体-简" w:hAnsi="Times New Roman" w:cs="Times New Roman" w:hint="eastAsia"/>
          </w:rPr>
          <w:t>，破折号中间视为插入语</w:t>
        </w:r>
      </w:ins>
      <w:ins w:id="22" w:author="欣鑫 徐" w:date="2016-07-13T17:48:00Z">
        <w:r w:rsidR="00D55C0F">
          <w:rPr>
            <w:rFonts w:ascii="Times New Roman" w:eastAsia="宋体-简" w:hAnsi="Times New Roman" w:cs="Times New Roman" w:hint="eastAsia"/>
          </w:rPr>
          <w:t>，</w:t>
        </w:r>
      </w:ins>
      <w:ins w:id="23" w:author="欣鑫 徐" w:date="2016-07-13T17:49:00Z">
        <w:r w:rsidR="00000104">
          <w:rPr>
            <w:rFonts w:ascii="Times New Roman" w:eastAsia="宋体-简" w:hAnsi="Times New Roman" w:cs="Times New Roman" w:hint="eastAsia"/>
          </w:rPr>
          <w:t>精简一下句子，</w:t>
        </w:r>
      </w:ins>
      <w:del w:id="24" w:author="欣鑫 徐" w:date="2016-07-13T17:48:00Z">
        <w:r w:rsidRPr="00323C5A" w:rsidDel="00D55C0F">
          <w:rPr>
            <w:rFonts w:ascii="Times New Roman" w:eastAsia="宋体-简" w:hAnsi="Times New Roman" w:cs="Times New Roman"/>
          </w:rPr>
          <w:delText>。</w:delText>
        </w:r>
      </w:del>
      <w:ins w:id="25" w:author="欣鑫 徐" w:date="2016-07-13T17:48:00Z">
        <w:r w:rsidR="00000104">
          <w:rPr>
            <w:rFonts w:ascii="Times New Roman" w:eastAsia="宋体-简" w:hAnsi="Times New Roman" w:cs="Times New Roman" w:hint="eastAsia"/>
          </w:rPr>
          <w:t>B</w:t>
        </w:r>
        <w:r w:rsidR="00000104">
          <w:rPr>
            <w:rFonts w:ascii="Times New Roman" w:eastAsia="宋体-简" w:hAnsi="Times New Roman" w:cs="Times New Roman" w:hint="eastAsia"/>
          </w:rPr>
          <w:t>选</w:t>
        </w:r>
      </w:ins>
      <w:del w:id="26" w:author="欣鑫 徐" w:date="2016-07-13T17:48:00Z">
        <w:r w:rsidRPr="00323C5A" w:rsidDel="00000104">
          <w:rPr>
            <w:rFonts w:ascii="Times New Roman" w:eastAsia="宋体-简" w:hAnsi="Times New Roman" w:cs="Times New Roman"/>
          </w:rPr>
          <w:delText>第二</w:delText>
        </w:r>
      </w:del>
      <w:r w:rsidRPr="00323C5A">
        <w:rPr>
          <w:rFonts w:ascii="Times New Roman" w:eastAsia="宋体-简" w:hAnsi="Times New Roman" w:cs="Times New Roman"/>
        </w:rPr>
        <w:t>项正确。</w:t>
      </w:r>
      <w:ins w:id="27" w:author="欣鑫 徐" w:date="2016-07-13T17:49:00Z">
        <w:r w:rsidR="00000104">
          <w:rPr>
            <w:rFonts w:ascii="Times New Roman" w:eastAsia="宋体-简" w:hAnsi="Times New Roman" w:cs="Times New Roman" w:hint="eastAsia"/>
          </w:rPr>
          <w:t>A</w:t>
        </w:r>
        <w:r w:rsidR="00000104">
          <w:rPr>
            <w:rFonts w:ascii="Times New Roman" w:eastAsia="宋体-简" w:hAnsi="Times New Roman" w:cs="Times New Roman" w:hint="eastAsia"/>
          </w:rPr>
          <w:t>选</w:t>
        </w:r>
      </w:ins>
      <w:del w:id="28" w:author="欣鑫 徐" w:date="2016-07-13T17:49:00Z">
        <w:r w:rsidRPr="00323C5A" w:rsidDel="00000104">
          <w:rPr>
            <w:rFonts w:ascii="Times New Roman" w:eastAsia="宋体-简" w:hAnsi="Times New Roman" w:cs="Times New Roman"/>
          </w:rPr>
          <w:delText>第一</w:delText>
        </w:r>
      </w:del>
      <w:r w:rsidRPr="00323C5A">
        <w:rPr>
          <w:rFonts w:ascii="Times New Roman" w:eastAsia="宋体-简" w:hAnsi="Times New Roman" w:cs="Times New Roman"/>
        </w:rPr>
        <w:t>项错误，没有提到货物价格上涨</w:t>
      </w:r>
      <w:ins w:id="29" w:author="欣鑫 徐" w:date="2016-07-13T17:49:00Z">
        <w:r w:rsidR="00000104">
          <w:rPr>
            <w:rFonts w:ascii="Times New Roman" w:eastAsia="宋体-简" w:hAnsi="Times New Roman" w:cs="Times New Roman" w:hint="eastAsia"/>
          </w:rPr>
          <w:t>；</w:t>
        </w:r>
      </w:ins>
      <w:del w:id="30" w:author="欣鑫 徐" w:date="2016-07-13T17:49:00Z">
        <w:r w:rsidRPr="00323C5A" w:rsidDel="00000104">
          <w:rPr>
            <w:rFonts w:ascii="Times New Roman" w:eastAsia="宋体-简" w:hAnsi="Times New Roman" w:cs="Times New Roman"/>
          </w:rPr>
          <w:delText>。</w:delText>
        </w:r>
      </w:del>
      <w:ins w:id="31" w:author="欣鑫 徐" w:date="2016-07-13T17:49:00Z">
        <w:r w:rsidR="00000104">
          <w:rPr>
            <w:rFonts w:ascii="Times New Roman" w:eastAsia="宋体-简" w:hAnsi="Times New Roman" w:cs="Times New Roman" w:hint="eastAsia"/>
          </w:rPr>
          <w:t>C</w:t>
        </w:r>
        <w:r w:rsidR="00000104">
          <w:rPr>
            <w:rFonts w:ascii="Times New Roman" w:eastAsia="宋体-简" w:hAnsi="Times New Roman" w:cs="Times New Roman" w:hint="eastAsia"/>
          </w:rPr>
          <w:t>选</w:t>
        </w:r>
      </w:ins>
      <w:del w:id="32" w:author="欣鑫 徐" w:date="2016-07-13T17:49:00Z">
        <w:r w:rsidRPr="00323C5A" w:rsidDel="00000104">
          <w:rPr>
            <w:rFonts w:ascii="Times New Roman" w:eastAsia="宋体-简" w:hAnsi="Times New Roman" w:cs="Times New Roman"/>
          </w:rPr>
          <w:delText>第三</w:delText>
        </w:r>
      </w:del>
      <w:r w:rsidRPr="00323C5A">
        <w:rPr>
          <w:rFonts w:ascii="Times New Roman" w:eastAsia="宋体-简" w:hAnsi="Times New Roman" w:cs="Times New Roman"/>
        </w:rPr>
        <w:t>项错误，没有提到权力大小的问题</w:t>
      </w:r>
      <w:ins w:id="33" w:author="欣鑫 徐" w:date="2016-07-13T17:49:00Z">
        <w:r w:rsidR="00000104">
          <w:rPr>
            <w:rFonts w:ascii="Times New Roman" w:eastAsia="宋体-简" w:hAnsi="Times New Roman" w:cs="Times New Roman" w:hint="eastAsia"/>
          </w:rPr>
          <w:t>；</w:t>
        </w:r>
      </w:ins>
      <w:del w:id="34" w:author="欣鑫 徐" w:date="2016-07-13T17:49:00Z">
        <w:r w:rsidRPr="00323C5A" w:rsidDel="00000104">
          <w:rPr>
            <w:rFonts w:ascii="Times New Roman" w:eastAsia="宋体-简" w:hAnsi="Times New Roman" w:cs="Times New Roman"/>
          </w:rPr>
          <w:delText>。</w:delText>
        </w:r>
      </w:del>
      <w:ins w:id="35" w:author="欣鑫 徐" w:date="2016-07-13T17:49:00Z">
        <w:r w:rsidR="00000104">
          <w:rPr>
            <w:rFonts w:ascii="Times New Roman" w:eastAsia="宋体-简" w:hAnsi="Times New Roman" w:cs="Times New Roman" w:hint="eastAsia"/>
          </w:rPr>
          <w:t>D</w:t>
        </w:r>
        <w:r w:rsidR="00000104">
          <w:rPr>
            <w:rFonts w:ascii="Times New Roman" w:eastAsia="宋体-简" w:hAnsi="Times New Roman" w:cs="Times New Roman" w:hint="eastAsia"/>
          </w:rPr>
          <w:t>选</w:t>
        </w:r>
      </w:ins>
      <w:del w:id="36" w:author="欣鑫 徐" w:date="2016-07-13T17:49:00Z">
        <w:r w:rsidRPr="00323C5A" w:rsidDel="00000104">
          <w:rPr>
            <w:rFonts w:ascii="Times New Roman" w:eastAsia="宋体-简" w:hAnsi="Times New Roman" w:cs="Times New Roman"/>
          </w:rPr>
          <w:delText>第四</w:delText>
        </w:r>
      </w:del>
      <w:r w:rsidRPr="00323C5A">
        <w:rPr>
          <w:rFonts w:ascii="Times New Roman" w:eastAsia="宋体-简" w:hAnsi="Times New Roman" w:cs="Times New Roman"/>
        </w:rPr>
        <w:t>项错误，物物交换向正式的贸易转变。</w:t>
      </w:r>
    </w:p>
    <w:p w14:paraId="7C2F8C8F" w14:textId="77777777" w:rsidR="009F7D41" w:rsidRPr="007C2B96" w:rsidRDefault="009F7D41" w:rsidP="009F7D41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47303C37" w14:textId="62073CA4" w:rsidR="009F7D41" w:rsidRPr="007C2B96" w:rsidRDefault="001D2B47" w:rsidP="009F7D41">
      <w:pPr>
        <w:spacing w:line="400" w:lineRule="exact"/>
        <w:rPr>
          <w:rFonts w:ascii="Times New Roman" w:eastAsia="宋体-简" w:hAnsi="Times New Roman" w:cs="Times New Roman"/>
          <w:b/>
          <w:bCs/>
        </w:rPr>
      </w:pPr>
      <w:ins w:id="37" w:author="欣鑫 徐" w:date="2016-07-13T17:50:00Z">
        <w:r>
          <w:rPr>
            <w:rFonts w:ascii="Times New Roman" w:eastAsia="宋体-简" w:hAnsi="Times New Roman" w:cs="Times New Roman" w:hint="eastAsia"/>
            <w:b/>
            <w:bCs/>
          </w:rPr>
          <w:t>Q3</w:t>
        </w:r>
      </w:ins>
      <w:del w:id="38" w:author="欣鑫 徐" w:date="2016-07-13T17:50:00Z">
        <w:r w:rsidR="009F7D41" w:rsidDel="001D2B47">
          <w:rPr>
            <w:rFonts w:ascii="Times New Roman" w:eastAsia="宋体-简" w:hAnsi="Times New Roman" w:cs="Times New Roman" w:hint="eastAsia"/>
            <w:b/>
            <w:bCs/>
          </w:rPr>
          <w:delText>3</w:delText>
        </w:r>
        <w:r w:rsidR="009F7D41" w:rsidRPr="007C2B96" w:rsidDel="001D2B47">
          <w:rPr>
            <w:rFonts w:ascii="Times New Roman" w:eastAsia="宋体-简" w:hAnsi="Times New Roman" w:cs="Times New Roman"/>
            <w:b/>
            <w:bCs/>
          </w:rPr>
          <w:delText>：</w:delText>
        </w:r>
      </w:del>
    </w:p>
    <w:p w14:paraId="2082E3F9" w14:textId="0FDDAEB6" w:rsidR="009F7D41" w:rsidRPr="007C2B96" w:rsidRDefault="001D2B47" w:rsidP="009F7D41">
      <w:pPr>
        <w:spacing w:line="400" w:lineRule="exact"/>
        <w:rPr>
          <w:rFonts w:ascii="Times New Roman" w:eastAsia="宋体-简" w:hAnsi="Times New Roman" w:cs="Times New Roman"/>
        </w:rPr>
      </w:pPr>
      <w:ins w:id="39" w:author="欣鑫 徐" w:date="2016-07-13T17:50:00Z">
        <w:r>
          <w:rPr>
            <w:rFonts w:ascii="Times New Roman" w:eastAsia="宋体-简" w:hAnsi="Times New Roman" w:cs="Times New Roman" w:hint="eastAsia"/>
          </w:rPr>
          <w:t>正确答案：</w:t>
        </w:r>
        <w:r>
          <w:rPr>
            <w:rFonts w:ascii="Times New Roman" w:eastAsia="宋体-简" w:hAnsi="Times New Roman" w:cs="Times New Roman" w:hint="eastAsia"/>
          </w:rPr>
          <w:t>C</w:t>
        </w:r>
      </w:ins>
      <w:del w:id="40" w:author="欣鑫 徐" w:date="2016-07-13T17:50:00Z">
        <w:r w:rsidR="009F7D41" w:rsidRPr="007C2B96" w:rsidDel="001D2B47">
          <w:rPr>
            <w:rFonts w:ascii="Times New Roman" w:eastAsia="宋体-简" w:hAnsi="Times New Roman" w:cs="Times New Roman"/>
          </w:rPr>
          <w:delText>选择第</w:delText>
        </w:r>
        <w:r w:rsidR="009F7D41" w:rsidDel="001D2B47">
          <w:rPr>
            <w:rFonts w:ascii="Times New Roman" w:eastAsia="宋体-简" w:hAnsi="Times New Roman" w:cs="Times New Roman" w:hint="eastAsia"/>
          </w:rPr>
          <w:delText>三</w:delText>
        </w:r>
        <w:r w:rsidR="009F7D41" w:rsidRPr="007C2B96" w:rsidDel="001D2B47">
          <w:rPr>
            <w:rFonts w:ascii="Times New Roman" w:eastAsia="宋体-简" w:hAnsi="Times New Roman" w:cs="Times New Roman"/>
          </w:rPr>
          <w:delText>项。</w:delText>
        </w:r>
      </w:del>
    </w:p>
    <w:p w14:paraId="587080B3" w14:textId="50B9A520" w:rsidR="009F7D41" w:rsidRPr="007C2B96" w:rsidRDefault="009F7D41" w:rsidP="009F7D41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323C5A">
        <w:rPr>
          <w:rFonts w:ascii="Times New Roman" w:eastAsia="宋体-简" w:hAnsi="Times New Roman" w:cs="Times New Roman"/>
        </w:rPr>
        <w:t>这句话的意思是，当农业经济形式更加</w:t>
      </w:r>
      <w:ins w:id="41" w:author="欣鑫 徐" w:date="2016-07-13T17:51:00Z">
        <w:r w:rsidR="00116092">
          <w:rPr>
            <w:rFonts w:ascii="Times New Roman" w:eastAsia="宋体-简" w:hAnsi="Times New Roman" w:cs="Times New Roman" w:hint="eastAsia"/>
          </w:rPr>
          <w:t>diversified</w:t>
        </w:r>
      </w:ins>
      <w:del w:id="42" w:author="欣鑫 徐" w:date="2016-07-13T17:51:00Z">
        <w:r w:rsidRPr="00323C5A" w:rsidDel="00116092">
          <w:rPr>
            <w:rFonts w:ascii="Times New Roman" w:eastAsia="宋体-简" w:hAnsi="Times New Roman" w:cs="Times New Roman"/>
          </w:rPr>
          <w:delText>多样</w:delText>
        </w:r>
      </w:del>
      <w:r w:rsidRPr="00323C5A">
        <w:rPr>
          <w:rFonts w:ascii="Times New Roman" w:eastAsia="宋体-简" w:hAnsi="Times New Roman" w:cs="Times New Roman"/>
        </w:rPr>
        <w:t>，本地的农产品就能</w:t>
      </w:r>
      <w:ins w:id="43" w:author="欣鑫 徐" w:date="2016-07-13T17:51:00Z">
        <w:r w:rsidR="00116092">
          <w:rPr>
            <w:rFonts w:ascii="Times New Roman" w:eastAsia="宋体-简" w:hAnsi="Times New Roman" w:cs="Times New Roman" w:hint="eastAsia"/>
          </w:rPr>
          <w:t>同时</w:t>
        </w:r>
      </w:ins>
      <w:r w:rsidRPr="00323C5A">
        <w:rPr>
          <w:rFonts w:ascii="Times New Roman" w:eastAsia="宋体-简" w:hAnsi="Times New Roman" w:cs="Times New Roman"/>
        </w:rPr>
        <w:t>进行</w:t>
      </w:r>
      <w:ins w:id="44" w:author="欣鑫 徐" w:date="2016-07-13T17:51:00Z">
        <w:r w:rsidR="00116092">
          <w:rPr>
            <w:rFonts w:ascii="Times New Roman" w:eastAsia="宋体-简" w:hAnsi="Times New Roman" w:cs="Times New Roman" w:hint="eastAsia"/>
          </w:rPr>
          <w:t>本地</w:t>
        </w:r>
      </w:ins>
      <w:ins w:id="45" w:author="欣鑫 徐" w:date="2016-07-13T17:52:00Z">
        <w:r w:rsidR="00116092">
          <w:rPr>
            <w:rFonts w:ascii="Times New Roman" w:eastAsia="宋体-简" w:hAnsi="Times New Roman" w:cs="Times New Roman" w:hint="eastAsia"/>
          </w:rPr>
          <w:t>销售和</w:t>
        </w:r>
      </w:ins>
      <w:r w:rsidRPr="00323C5A">
        <w:rPr>
          <w:rFonts w:ascii="Times New Roman" w:eastAsia="宋体-简" w:hAnsi="Times New Roman" w:cs="Times New Roman"/>
        </w:rPr>
        <w:t>更远距离的</w:t>
      </w:r>
      <w:ins w:id="46" w:author="欣鑫 徐" w:date="2016-07-13T17:52:00Z">
        <w:r w:rsidR="00AC5CDF">
          <w:rPr>
            <w:rFonts w:ascii="Times New Roman" w:eastAsia="宋体-简" w:hAnsi="Times New Roman" w:cs="Times New Roman" w:hint="eastAsia"/>
          </w:rPr>
          <w:t>运输销售</w:t>
        </w:r>
      </w:ins>
      <w:del w:id="47" w:author="欣鑫 徐" w:date="2016-07-13T17:52:00Z">
        <w:r w:rsidRPr="00323C5A" w:rsidDel="00AC5CDF">
          <w:rPr>
            <w:rFonts w:ascii="Times New Roman" w:eastAsia="宋体-简" w:hAnsi="Times New Roman" w:cs="Times New Roman"/>
          </w:rPr>
          <w:delText>传输</w:delText>
        </w:r>
      </w:del>
      <w:r w:rsidRPr="00323C5A">
        <w:rPr>
          <w:rFonts w:ascii="Times New Roman" w:eastAsia="宋体-简" w:hAnsi="Times New Roman" w:cs="Times New Roman"/>
        </w:rPr>
        <w:t>。这里的</w:t>
      </w:r>
      <w:r w:rsidRPr="00323C5A">
        <w:rPr>
          <w:rFonts w:ascii="Times New Roman" w:eastAsia="宋体-简" w:hAnsi="Times New Roman" w:cs="Times New Roman"/>
        </w:rPr>
        <w:t>“diversified”</w:t>
      </w:r>
      <w:r w:rsidRPr="00323C5A">
        <w:rPr>
          <w:rFonts w:ascii="Times New Roman" w:eastAsia="宋体-简" w:hAnsi="Times New Roman" w:cs="Times New Roman"/>
        </w:rPr>
        <w:t>意为</w:t>
      </w:r>
      <w:r w:rsidRPr="00323C5A">
        <w:rPr>
          <w:rFonts w:ascii="Times New Roman" w:eastAsia="宋体-简" w:hAnsi="Times New Roman" w:cs="Times New Roman"/>
        </w:rPr>
        <w:t>“</w:t>
      </w:r>
      <w:r w:rsidRPr="00323C5A">
        <w:rPr>
          <w:rFonts w:ascii="Times New Roman" w:eastAsia="宋体-简" w:hAnsi="Times New Roman" w:cs="Times New Roman"/>
        </w:rPr>
        <w:t>多样的</w:t>
      </w:r>
      <w:r w:rsidRPr="00323C5A">
        <w:rPr>
          <w:rFonts w:ascii="Times New Roman" w:eastAsia="宋体-简" w:hAnsi="Times New Roman" w:cs="Times New Roman"/>
        </w:rPr>
        <w:t>”</w:t>
      </w:r>
      <w:r w:rsidRPr="00323C5A">
        <w:rPr>
          <w:rFonts w:ascii="Times New Roman" w:eastAsia="宋体-简" w:hAnsi="Times New Roman" w:cs="Times New Roman"/>
        </w:rPr>
        <w:t>，与</w:t>
      </w:r>
      <w:ins w:id="48" w:author="欣鑫 徐" w:date="2016-07-13T17:52:00Z">
        <w:r w:rsidR="00AC5CDF">
          <w:rPr>
            <w:rFonts w:ascii="Times New Roman" w:eastAsia="宋体-简" w:hAnsi="Times New Roman" w:cs="Times New Roman" w:hint="eastAsia"/>
          </w:rPr>
          <w:t>C</w:t>
        </w:r>
        <w:r w:rsidR="00AC5CDF">
          <w:rPr>
            <w:rFonts w:ascii="Times New Roman" w:eastAsia="宋体-简" w:hAnsi="Times New Roman" w:cs="Times New Roman" w:hint="eastAsia"/>
          </w:rPr>
          <w:t>选</w:t>
        </w:r>
      </w:ins>
      <w:del w:id="49" w:author="欣鑫 徐" w:date="2016-07-13T17:52:00Z">
        <w:r w:rsidRPr="00323C5A" w:rsidDel="00AC5CDF">
          <w:rPr>
            <w:rFonts w:ascii="Times New Roman" w:eastAsia="宋体-简" w:hAnsi="Times New Roman" w:cs="Times New Roman"/>
          </w:rPr>
          <w:delText>第三</w:delText>
        </w:r>
      </w:del>
      <w:r w:rsidRPr="00323C5A">
        <w:rPr>
          <w:rFonts w:ascii="Times New Roman" w:eastAsia="宋体-简" w:hAnsi="Times New Roman" w:cs="Times New Roman"/>
        </w:rPr>
        <w:t>项意思相同。其余选项的意思分别是</w:t>
      </w:r>
      <w:r w:rsidRPr="00323C5A">
        <w:rPr>
          <w:rFonts w:ascii="Times New Roman" w:eastAsia="宋体-简" w:hAnsi="Times New Roman" w:cs="Times New Roman"/>
        </w:rPr>
        <w:t>“</w:t>
      </w:r>
      <w:r w:rsidRPr="00323C5A">
        <w:rPr>
          <w:rFonts w:ascii="Times New Roman" w:eastAsia="宋体-简" w:hAnsi="Times New Roman" w:cs="Times New Roman"/>
        </w:rPr>
        <w:t>有组织的</w:t>
      </w:r>
      <w:r w:rsidRPr="00323C5A">
        <w:rPr>
          <w:rFonts w:ascii="Times New Roman" w:eastAsia="宋体-简" w:hAnsi="Times New Roman" w:cs="Times New Roman"/>
        </w:rPr>
        <w:t>”“</w:t>
      </w:r>
      <w:r w:rsidRPr="00323C5A">
        <w:rPr>
          <w:rFonts w:ascii="Times New Roman" w:eastAsia="宋体-简" w:hAnsi="Times New Roman" w:cs="Times New Roman"/>
        </w:rPr>
        <w:t>选择性的</w:t>
      </w:r>
      <w:r w:rsidRPr="00323C5A">
        <w:rPr>
          <w:rFonts w:ascii="Times New Roman" w:eastAsia="宋体-简" w:hAnsi="Times New Roman" w:cs="Times New Roman"/>
        </w:rPr>
        <w:t>”</w:t>
      </w:r>
      <w:r w:rsidRPr="00323C5A">
        <w:rPr>
          <w:rFonts w:ascii="Times New Roman" w:eastAsia="宋体-简" w:hAnsi="Times New Roman" w:cs="Times New Roman"/>
        </w:rPr>
        <w:t>以及</w:t>
      </w:r>
      <w:r w:rsidRPr="00323C5A">
        <w:rPr>
          <w:rFonts w:ascii="Times New Roman" w:eastAsia="宋体-简" w:hAnsi="Times New Roman" w:cs="Times New Roman"/>
        </w:rPr>
        <w:t>“</w:t>
      </w:r>
      <w:r w:rsidRPr="00323C5A">
        <w:rPr>
          <w:rFonts w:ascii="Times New Roman" w:eastAsia="宋体-简" w:hAnsi="Times New Roman" w:cs="Times New Roman"/>
        </w:rPr>
        <w:t>有效率的</w:t>
      </w:r>
      <w:r w:rsidRPr="00323C5A">
        <w:rPr>
          <w:rFonts w:ascii="Times New Roman" w:eastAsia="宋体-简" w:hAnsi="Times New Roman" w:cs="Times New Roman"/>
        </w:rPr>
        <w:t>”</w:t>
      </w:r>
      <w:r w:rsidRPr="00323C5A">
        <w:rPr>
          <w:rFonts w:ascii="Times New Roman" w:eastAsia="宋体-简" w:hAnsi="Times New Roman" w:cs="Times New Roman"/>
        </w:rPr>
        <w:t>。</w:t>
      </w:r>
    </w:p>
    <w:p w14:paraId="6F064A89" w14:textId="77777777" w:rsidR="009F7D41" w:rsidRPr="007C2B96" w:rsidRDefault="009F7D41" w:rsidP="009F7D41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5F665F1B" w14:textId="1D5F24F6" w:rsidR="009F7D41" w:rsidRPr="007C2B96" w:rsidRDefault="00AC5CDF" w:rsidP="009F7D41">
      <w:pPr>
        <w:spacing w:line="400" w:lineRule="exact"/>
        <w:rPr>
          <w:rFonts w:ascii="Times New Roman" w:eastAsia="宋体-简" w:hAnsi="Times New Roman" w:cs="Times New Roman"/>
          <w:b/>
          <w:bCs/>
        </w:rPr>
      </w:pPr>
      <w:ins w:id="50" w:author="欣鑫 徐" w:date="2016-07-13T17:53:00Z">
        <w:r>
          <w:rPr>
            <w:rFonts w:ascii="Times New Roman" w:eastAsia="宋体-简" w:hAnsi="Times New Roman" w:cs="Times New Roman" w:hint="eastAsia"/>
            <w:b/>
            <w:bCs/>
          </w:rPr>
          <w:t>Q4</w:t>
        </w:r>
      </w:ins>
      <w:del w:id="51" w:author="欣鑫 徐" w:date="2016-07-13T17:53:00Z">
        <w:r w:rsidR="009F7D41" w:rsidDel="00AC5CDF">
          <w:rPr>
            <w:rFonts w:ascii="Times New Roman" w:eastAsia="宋体-简" w:hAnsi="Times New Roman" w:cs="Times New Roman" w:hint="eastAsia"/>
            <w:b/>
            <w:bCs/>
          </w:rPr>
          <w:delText>4</w:delText>
        </w:r>
      </w:del>
    </w:p>
    <w:p w14:paraId="755B7A07" w14:textId="4AD60B89" w:rsidR="009F7D41" w:rsidRPr="007C2B96" w:rsidRDefault="00AC5CDF" w:rsidP="009F7D41">
      <w:pPr>
        <w:spacing w:line="400" w:lineRule="exact"/>
        <w:rPr>
          <w:rFonts w:ascii="Times New Roman" w:eastAsia="宋体-简" w:hAnsi="Times New Roman" w:cs="Times New Roman"/>
        </w:rPr>
      </w:pPr>
      <w:ins w:id="52" w:author="欣鑫 徐" w:date="2016-07-13T17:53:00Z">
        <w:r>
          <w:rPr>
            <w:rFonts w:ascii="Times New Roman" w:eastAsia="宋体-简" w:hAnsi="Times New Roman" w:cs="Times New Roman" w:hint="eastAsia"/>
          </w:rPr>
          <w:t>正确答案：</w:t>
        </w:r>
      </w:ins>
      <w:ins w:id="53" w:author="欣鑫 徐" w:date="2016-07-13T17:55:00Z">
        <w:r w:rsidR="00761BFF">
          <w:rPr>
            <w:rFonts w:ascii="Times New Roman" w:eastAsia="宋体-简" w:hAnsi="Times New Roman" w:cs="Times New Roman" w:hint="eastAsia"/>
          </w:rPr>
          <w:t>C</w:t>
        </w:r>
      </w:ins>
      <w:del w:id="54" w:author="欣鑫 徐" w:date="2016-07-13T17:53:00Z">
        <w:r w:rsidR="009F7D41" w:rsidDel="00AC5CDF">
          <w:rPr>
            <w:rFonts w:ascii="Times New Roman" w:eastAsia="宋体-简" w:hAnsi="Times New Roman" w:cs="Times New Roman"/>
          </w:rPr>
          <w:delText>选择第</w:delText>
        </w:r>
        <w:r w:rsidR="009F7D41" w:rsidDel="00AC5CDF">
          <w:rPr>
            <w:rFonts w:ascii="Times New Roman" w:eastAsia="宋体-简" w:hAnsi="Times New Roman" w:cs="Times New Roman" w:hint="eastAsia"/>
          </w:rPr>
          <w:delText>三</w:delText>
        </w:r>
        <w:r w:rsidR="009F7D41" w:rsidRPr="007C2B96" w:rsidDel="00AC5CDF">
          <w:rPr>
            <w:rFonts w:ascii="Times New Roman" w:eastAsia="宋体-简" w:hAnsi="Times New Roman" w:cs="Times New Roman"/>
          </w:rPr>
          <w:delText>项。</w:delText>
        </w:r>
      </w:del>
    </w:p>
    <w:p w14:paraId="51655BF9" w14:textId="3CEFA395" w:rsidR="009F7D41" w:rsidRPr="007C2B96" w:rsidRDefault="009F7D41" w:rsidP="009F7D41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323C5A">
        <w:rPr>
          <w:rFonts w:ascii="Times New Roman" w:eastAsia="宋体-简" w:hAnsi="Times New Roman" w:cs="Times New Roman"/>
        </w:rPr>
        <w:t>本题的对应比较直接，在第二段中间的</w:t>
      </w:r>
      <w:r w:rsidRPr="00323C5A">
        <w:rPr>
          <w:rFonts w:ascii="Times New Roman" w:eastAsia="宋体-简" w:hAnsi="Times New Roman" w:cs="Times New Roman"/>
        </w:rPr>
        <w:t>“redistribution systems for luxuries and basic commodities, systems that were organized and controlled by Minoan rulers from their palaces”</w:t>
      </w:r>
      <w:r w:rsidRPr="00323C5A">
        <w:rPr>
          <w:rFonts w:ascii="Times New Roman" w:eastAsia="宋体-简" w:hAnsi="Times New Roman" w:cs="Times New Roman"/>
        </w:rPr>
        <w:t>。</w:t>
      </w:r>
      <w:ins w:id="55" w:author="欣鑫 徐" w:date="2016-07-13T17:55:00Z">
        <w:r w:rsidR="00F934F3">
          <w:rPr>
            <w:rFonts w:ascii="Times New Roman" w:eastAsia="宋体-简" w:hAnsi="Times New Roman" w:cs="Times New Roman" w:hint="eastAsia"/>
          </w:rPr>
          <w:t>C</w:t>
        </w:r>
        <w:r w:rsidR="00F934F3">
          <w:rPr>
            <w:rFonts w:ascii="Times New Roman" w:eastAsia="宋体-简" w:hAnsi="Times New Roman" w:cs="Times New Roman" w:hint="eastAsia"/>
          </w:rPr>
          <w:t>选</w:t>
        </w:r>
      </w:ins>
      <w:del w:id="56" w:author="欣鑫 徐" w:date="2016-07-13T17:55:00Z">
        <w:r w:rsidRPr="00323C5A" w:rsidDel="00F934F3">
          <w:rPr>
            <w:rFonts w:ascii="Times New Roman" w:eastAsia="宋体-简" w:hAnsi="Times New Roman" w:cs="Times New Roman"/>
          </w:rPr>
          <w:delText>相应其他选项错误，第三</w:delText>
        </w:r>
      </w:del>
      <w:r w:rsidRPr="00323C5A">
        <w:rPr>
          <w:rFonts w:ascii="Times New Roman" w:eastAsia="宋体-简" w:hAnsi="Times New Roman" w:cs="Times New Roman"/>
        </w:rPr>
        <w:t>项正确。</w:t>
      </w:r>
    </w:p>
    <w:p w14:paraId="38863BFF" w14:textId="77777777" w:rsidR="009F7D41" w:rsidRPr="007C2B96" w:rsidRDefault="009F7D41" w:rsidP="009F7D41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10B865A1" w14:textId="0CC136D3" w:rsidR="009F7D41" w:rsidRPr="007C2B96" w:rsidRDefault="00F934F3" w:rsidP="009F7D41">
      <w:pPr>
        <w:spacing w:line="400" w:lineRule="exact"/>
        <w:rPr>
          <w:rFonts w:ascii="Times New Roman" w:eastAsia="宋体-简" w:hAnsi="Times New Roman" w:cs="Times New Roman"/>
          <w:b/>
          <w:bCs/>
        </w:rPr>
      </w:pPr>
      <w:ins w:id="57" w:author="欣鑫 徐" w:date="2016-07-13T17:55:00Z">
        <w:r>
          <w:rPr>
            <w:rFonts w:ascii="Times New Roman" w:eastAsia="宋体-简" w:hAnsi="Times New Roman" w:cs="Times New Roman" w:hint="eastAsia"/>
            <w:b/>
            <w:bCs/>
          </w:rPr>
          <w:t>Q5</w:t>
        </w:r>
      </w:ins>
      <w:del w:id="58" w:author="欣鑫 徐" w:date="2016-07-13T17:55:00Z">
        <w:r w:rsidR="009F7D41" w:rsidDel="00F934F3">
          <w:rPr>
            <w:rFonts w:ascii="Times New Roman" w:eastAsia="宋体-简" w:hAnsi="Times New Roman" w:cs="Times New Roman" w:hint="eastAsia"/>
            <w:b/>
            <w:bCs/>
          </w:rPr>
          <w:delText>5</w:delText>
        </w:r>
        <w:r w:rsidR="009F7D41" w:rsidRPr="007C2B96" w:rsidDel="00F934F3">
          <w:rPr>
            <w:rFonts w:ascii="Times New Roman" w:eastAsia="宋体-简" w:hAnsi="Times New Roman" w:cs="Times New Roman"/>
            <w:b/>
            <w:bCs/>
          </w:rPr>
          <w:delText>：</w:delText>
        </w:r>
      </w:del>
    </w:p>
    <w:p w14:paraId="0D1F899D" w14:textId="77796097" w:rsidR="009F7D41" w:rsidRPr="007C2B96" w:rsidRDefault="00F934F3" w:rsidP="009F7D41">
      <w:pPr>
        <w:spacing w:line="400" w:lineRule="exact"/>
        <w:rPr>
          <w:rFonts w:ascii="Times New Roman" w:eastAsia="宋体-简" w:hAnsi="Times New Roman" w:cs="Times New Roman"/>
        </w:rPr>
      </w:pPr>
      <w:ins w:id="59" w:author="欣鑫 徐" w:date="2016-07-13T17:55:00Z">
        <w:r>
          <w:rPr>
            <w:rFonts w:ascii="Times New Roman" w:eastAsia="宋体-简" w:hAnsi="Times New Roman" w:cs="Times New Roman" w:hint="eastAsia"/>
          </w:rPr>
          <w:t>正确答案：</w:t>
        </w:r>
        <w:r>
          <w:rPr>
            <w:rFonts w:ascii="Times New Roman" w:eastAsia="宋体-简" w:hAnsi="Times New Roman" w:cs="Times New Roman" w:hint="eastAsia"/>
          </w:rPr>
          <w:t>B</w:t>
        </w:r>
      </w:ins>
      <w:del w:id="60" w:author="欣鑫 徐" w:date="2016-07-13T17:55:00Z">
        <w:r w:rsidR="009F7D41" w:rsidDel="00F934F3">
          <w:rPr>
            <w:rFonts w:ascii="Times New Roman" w:eastAsia="宋体-简" w:hAnsi="Times New Roman" w:cs="Times New Roman"/>
          </w:rPr>
          <w:delText>选择第</w:delText>
        </w:r>
        <w:r w:rsidR="009F7D41" w:rsidDel="00F934F3">
          <w:rPr>
            <w:rFonts w:ascii="Times New Roman" w:eastAsia="宋体-简" w:hAnsi="Times New Roman" w:cs="Times New Roman" w:hint="eastAsia"/>
          </w:rPr>
          <w:delText>二</w:delText>
        </w:r>
        <w:r w:rsidR="009F7D41" w:rsidRPr="007C2B96" w:rsidDel="00F934F3">
          <w:rPr>
            <w:rFonts w:ascii="Times New Roman" w:eastAsia="宋体-简" w:hAnsi="Times New Roman" w:cs="Times New Roman"/>
          </w:rPr>
          <w:delText>项。</w:delText>
        </w:r>
      </w:del>
    </w:p>
    <w:p w14:paraId="0DEF0163" w14:textId="3201F9CF" w:rsidR="009F7D41" w:rsidRPr="007C2B96" w:rsidRDefault="009F7D41" w:rsidP="009F7D41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323C5A">
        <w:rPr>
          <w:rFonts w:ascii="Times New Roman" w:eastAsia="宋体-简" w:hAnsi="Times New Roman" w:cs="Times New Roman"/>
        </w:rPr>
        <w:t>根据关键词</w:t>
      </w:r>
      <w:r w:rsidRPr="00323C5A">
        <w:rPr>
          <w:rFonts w:ascii="Times New Roman" w:eastAsia="宋体-简" w:hAnsi="Times New Roman" w:cs="Times New Roman"/>
        </w:rPr>
        <w:t>“long-distance trade”</w:t>
      </w:r>
      <w:r w:rsidRPr="00323C5A">
        <w:rPr>
          <w:rFonts w:ascii="Times New Roman" w:eastAsia="宋体-简" w:hAnsi="Times New Roman" w:cs="Times New Roman"/>
        </w:rPr>
        <w:t>，直接对应</w:t>
      </w:r>
      <w:r w:rsidRPr="00323C5A">
        <w:rPr>
          <w:rFonts w:ascii="Times New Roman" w:eastAsia="宋体-简" w:hAnsi="Times New Roman" w:cs="Times New Roman"/>
        </w:rPr>
        <w:t>“Interest in long</w:t>
      </w:r>
      <w:r w:rsidRPr="00323C5A">
        <w:rPr>
          <w:rFonts w:ascii="Times New Roman" w:eastAsia="宋体-简" w:hAnsi="Times New Roman" w:cs="Times New Roman"/>
        </w:rPr>
        <w:softHyphen/>
        <w:t>-distance trade brought about some cultural homogeneity from trade and gift exchange, and perhaps even led to piracy”</w:t>
      </w:r>
      <w:r w:rsidRPr="00323C5A">
        <w:rPr>
          <w:rFonts w:ascii="Times New Roman" w:eastAsia="宋体-简" w:hAnsi="Times New Roman" w:cs="Times New Roman"/>
        </w:rPr>
        <w:t>，选择</w:t>
      </w:r>
      <w:ins w:id="61" w:author="欣鑫 徐" w:date="2016-07-13T17:58:00Z">
        <w:r w:rsidR="00A36D08">
          <w:rPr>
            <w:rFonts w:ascii="Times New Roman" w:eastAsia="宋体-简" w:hAnsi="Times New Roman" w:cs="Times New Roman" w:hint="eastAsia"/>
          </w:rPr>
          <w:t>B</w:t>
        </w:r>
        <w:r w:rsidR="00A36D08">
          <w:rPr>
            <w:rFonts w:ascii="Times New Roman" w:eastAsia="宋体-简" w:hAnsi="Times New Roman" w:cs="Times New Roman" w:hint="eastAsia"/>
          </w:rPr>
          <w:t>选</w:t>
        </w:r>
      </w:ins>
      <w:del w:id="62" w:author="欣鑫 徐" w:date="2016-07-13T17:58:00Z">
        <w:r w:rsidRPr="00323C5A" w:rsidDel="00A36D08">
          <w:rPr>
            <w:rFonts w:ascii="Times New Roman" w:eastAsia="宋体-简" w:hAnsi="Times New Roman" w:cs="Times New Roman"/>
          </w:rPr>
          <w:delText>第二</w:delText>
        </w:r>
      </w:del>
      <w:r w:rsidRPr="00323C5A">
        <w:rPr>
          <w:rFonts w:ascii="Times New Roman" w:eastAsia="宋体-简" w:hAnsi="Times New Roman" w:cs="Times New Roman"/>
        </w:rPr>
        <w:t>项。</w:t>
      </w:r>
    </w:p>
    <w:p w14:paraId="2514F308" w14:textId="77777777" w:rsidR="009F7D41" w:rsidRPr="007C2B96" w:rsidRDefault="009F7D41" w:rsidP="009F7D41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2FBC38FF" w14:textId="7871E3BB" w:rsidR="009F7D41" w:rsidRPr="007C2B96" w:rsidRDefault="00A36D08" w:rsidP="009F7D41">
      <w:pPr>
        <w:spacing w:line="400" w:lineRule="exact"/>
        <w:rPr>
          <w:rFonts w:ascii="Times New Roman" w:eastAsia="宋体-简" w:hAnsi="Times New Roman" w:cs="Times New Roman"/>
          <w:b/>
          <w:bCs/>
        </w:rPr>
      </w:pPr>
      <w:ins w:id="63" w:author="欣鑫 徐" w:date="2016-07-13T17:58:00Z">
        <w:r>
          <w:rPr>
            <w:rFonts w:ascii="Times New Roman" w:eastAsia="宋体-简" w:hAnsi="Times New Roman" w:cs="Times New Roman" w:hint="eastAsia"/>
            <w:b/>
            <w:bCs/>
          </w:rPr>
          <w:t>Q6</w:t>
        </w:r>
      </w:ins>
      <w:del w:id="64" w:author="欣鑫 徐" w:date="2016-07-13T17:58:00Z">
        <w:r w:rsidR="009F7D41" w:rsidDel="00A36D08">
          <w:rPr>
            <w:rFonts w:ascii="Times New Roman" w:eastAsia="宋体-简" w:hAnsi="Times New Roman" w:cs="Times New Roman" w:hint="eastAsia"/>
            <w:b/>
            <w:bCs/>
          </w:rPr>
          <w:delText>6</w:delText>
        </w:r>
      </w:del>
    </w:p>
    <w:p w14:paraId="62E3663A" w14:textId="27E7BD00" w:rsidR="009F7D41" w:rsidRPr="007C2B96" w:rsidRDefault="00A36D08" w:rsidP="009F7D41">
      <w:pPr>
        <w:spacing w:line="400" w:lineRule="exact"/>
        <w:rPr>
          <w:rFonts w:ascii="Times New Roman" w:eastAsia="宋体-简" w:hAnsi="Times New Roman" w:cs="Times New Roman"/>
        </w:rPr>
      </w:pPr>
      <w:ins w:id="65" w:author="欣鑫 徐" w:date="2016-07-13T17:58:00Z">
        <w:r>
          <w:rPr>
            <w:rFonts w:ascii="Times New Roman" w:eastAsia="宋体-简" w:hAnsi="Times New Roman" w:cs="Times New Roman" w:hint="eastAsia"/>
          </w:rPr>
          <w:t>正确答案：</w:t>
        </w:r>
      </w:ins>
      <w:ins w:id="66" w:author="欣鑫 徐" w:date="2016-07-13T17:59:00Z">
        <w:r>
          <w:rPr>
            <w:rFonts w:ascii="Times New Roman" w:eastAsia="宋体-简" w:hAnsi="Times New Roman" w:cs="Times New Roman" w:hint="eastAsia"/>
          </w:rPr>
          <w:t>D</w:t>
        </w:r>
      </w:ins>
      <w:del w:id="67" w:author="欣鑫 徐" w:date="2016-07-13T17:58:00Z">
        <w:r w:rsidR="009F7D41" w:rsidDel="00A36D08">
          <w:rPr>
            <w:rFonts w:ascii="Times New Roman" w:eastAsia="宋体-简" w:hAnsi="Times New Roman" w:cs="Times New Roman"/>
          </w:rPr>
          <w:delText>选择第</w:delText>
        </w:r>
        <w:r w:rsidR="009F7D41" w:rsidDel="00A36D08">
          <w:rPr>
            <w:rFonts w:ascii="Times New Roman" w:eastAsia="宋体-简" w:hAnsi="Times New Roman" w:cs="Times New Roman" w:hint="eastAsia"/>
          </w:rPr>
          <w:delText>四</w:delText>
        </w:r>
        <w:r w:rsidR="009F7D41" w:rsidRPr="007C2B96" w:rsidDel="00A36D08">
          <w:rPr>
            <w:rFonts w:ascii="Times New Roman" w:eastAsia="宋体-简" w:hAnsi="Times New Roman" w:cs="Times New Roman"/>
          </w:rPr>
          <w:delText>项</w:delText>
        </w:r>
      </w:del>
    </w:p>
    <w:p w14:paraId="48D5A5DF" w14:textId="1009A858" w:rsidR="009F7D41" w:rsidRPr="00C03242" w:rsidRDefault="009F7D41" w:rsidP="009F7D41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lastRenderedPageBreak/>
        <w:t>解析：</w:t>
      </w:r>
      <w:r w:rsidRPr="00323C5A">
        <w:rPr>
          <w:rFonts w:ascii="Times New Roman" w:eastAsia="宋体-简" w:hAnsi="Times New Roman" w:cs="Times New Roman"/>
        </w:rPr>
        <w:t>Renfrew</w:t>
      </w:r>
      <w:r w:rsidRPr="00323C5A">
        <w:rPr>
          <w:rFonts w:ascii="Times New Roman" w:eastAsia="宋体-简" w:hAnsi="Times New Roman" w:cs="Times New Roman"/>
        </w:rPr>
        <w:t>认为当时</w:t>
      </w:r>
      <w:r w:rsidRPr="00323C5A">
        <w:rPr>
          <w:rFonts w:ascii="Times New Roman" w:eastAsia="宋体-简" w:hAnsi="Times New Roman" w:cs="Times New Roman"/>
        </w:rPr>
        <w:t>vines</w:t>
      </w:r>
      <w:r w:rsidRPr="00323C5A">
        <w:rPr>
          <w:rFonts w:ascii="Times New Roman" w:eastAsia="宋体-简" w:hAnsi="Times New Roman" w:cs="Times New Roman"/>
        </w:rPr>
        <w:t>和</w:t>
      </w:r>
      <w:r w:rsidRPr="00323C5A">
        <w:rPr>
          <w:rFonts w:ascii="Times New Roman" w:eastAsia="宋体-简" w:hAnsi="Times New Roman" w:cs="Times New Roman"/>
        </w:rPr>
        <w:t>olives</w:t>
      </w:r>
      <w:r w:rsidRPr="00323C5A">
        <w:rPr>
          <w:rFonts w:ascii="Times New Roman" w:eastAsia="宋体-简" w:hAnsi="Times New Roman" w:cs="Times New Roman"/>
        </w:rPr>
        <w:t>的种植有助于耕种的扩张，</w:t>
      </w:r>
      <w:ins w:id="68" w:author="欣鑫 徐" w:date="2016-07-13T18:00:00Z">
        <w:r w:rsidR="003D610D">
          <w:rPr>
            <w:rFonts w:ascii="Times New Roman" w:eastAsia="宋体-简" w:hAnsi="Times New Roman" w:cs="Times New Roman" w:hint="eastAsia"/>
          </w:rPr>
          <w:t>促进更高级的复杂社会的</w:t>
        </w:r>
      </w:ins>
      <w:ins w:id="69" w:author="欣鑫 徐" w:date="2016-07-13T18:01:00Z">
        <w:r w:rsidR="003D610D">
          <w:rPr>
            <w:rFonts w:ascii="Times New Roman" w:eastAsia="宋体-简" w:hAnsi="Times New Roman" w:cs="Times New Roman" w:hint="eastAsia"/>
          </w:rPr>
          <w:t>出现，</w:t>
        </w:r>
      </w:ins>
      <w:r w:rsidRPr="00323C5A">
        <w:rPr>
          <w:rFonts w:ascii="Times New Roman" w:eastAsia="宋体-简" w:hAnsi="Times New Roman" w:cs="Times New Roman"/>
        </w:rPr>
        <w:t>而一些考古学家</w:t>
      </w:r>
      <w:ins w:id="70" w:author="欣鑫 徐" w:date="2016-07-13T18:01:00Z">
        <w:r w:rsidR="003D610D">
          <w:rPr>
            <w:rFonts w:ascii="Times New Roman" w:eastAsia="宋体-简" w:hAnsi="Times New Roman" w:cs="Times New Roman" w:hint="eastAsia"/>
          </w:rPr>
          <w:t>质疑这一点，</w:t>
        </w:r>
      </w:ins>
      <w:r w:rsidRPr="00323C5A">
        <w:rPr>
          <w:rFonts w:ascii="Times New Roman" w:eastAsia="宋体-简" w:hAnsi="Times New Roman" w:cs="Times New Roman"/>
        </w:rPr>
        <w:t>指出</w:t>
      </w:r>
      <w:ins w:id="71" w:author="欣鑫 徐" w:date="2016-07-13T18:01:00Z">
        <w:r w:rsidR="003D610D">
          <w:rPr>
            <w:rFonts w:ascii="Times New Roman" w:eastAsia="宋体-简" w:hAnsi="Times New Roman" w:cs="Times New Roman" w:hint="eastAsia"/>
          </w:rPr>
          <w:t>现有的证据表明</w:t>
        </w:r>
      </w:ins>
      <w:r w:rsidRPr="00323C5A">
        <w:rPr>
          <w:rFonts w:ascii="Times New Roman" w:eastAsia="宋体-简" w:hAnsi="Times New Roman" w:cs="Times New Roman"/>
        </w:rPr>
        <w:t>这些植物只在</w:t>
      </w:r>
      <w:r w:rsidRPr="00323C5A">
        <w:rPr>
          <w:rFonts w:ascii="Times New Roman" w:eastAsia="宋体-简" w:hAnsi="Times New Roman" w:cs="Times New Roman"/>
        </w:rPr>
        <w:t>Bronze Age</w:t>
      </w:r>
      <w:r w:rsidRPr="00323C5A">
        <w:rPr>
          <w:rFonts w:ascii="Times New Roman" w:eastAsia="宋体-简" w:hAnsi="Times New Roman" w:cs="Times New Roman"/>
        </w:rPr>
        <w:t>后期出现，也就是说当时是没有</w:t>
      </w:r>
      <w:r w:rsidRPr="00323C5A">
        <w:rPr>
          <w:rFonts w:ascii="Times New Roman" w:eastAsia="宋体-简" w:hAnsi="Times New Roman" w:cs="Times New Roman"/>
        </w:rPr>
        <w:t>vines</w:t>
      </w:r>
      <w:r w:rsidRPr="00323C5A">
        <w:rPr>
          <w:rFonts w:ascii="Times New Roman" w:eastAsia="宋体-简" w:hAnsi="Times New Roman" w:cs="Times New Roman"/>
        </w:rPr>
        <w:t>和</w:t>
      </w:r>
      <w:r w:rsidRPr="00323C5A">
        <w:rPr>
          <w:rFonts w:ascii="Times New Roman" w:eastAsia="宋体-简" w:hAnsi="Times New Roman" w:cs="Times New Roman"/>
        </w:rPr>
        <w:t>olives</w:t>
      </w:r>
      <w:r w:rsidRPr="00323C5A">
        <w:rPr>
          <w:rFonts w:ascii="Times New Roman" w:eastAsia="宋体-简" w:hAnsi="Times New Roman" w:cs="Times New Roman"/>
        </w:rPr>
        <w:t>的。</w:t>
      </w:r>
      <w:ins w:id="72" w:author="欣鑫 徐" w:date="2016-07-13T18:03:00Z">
        <w:r w:rsidR="00A367D7">
          <w:rPr>
            <w:rFonts w:ascii="Times New Roman" w:eastAsia="宋体-简" w:hAnsi="Times New Roman" w:cs="Times New Roman" w:hint="eastAsia"/>
          </w:rPr>
          <w:t>D</w:t>
        </w:r>
        <w:r w:rsidR="00A367D7">
          <w:rPr>
            <w:rFonts w:ascii="Times New Roman" w:eastAsia="宋体-简" w:hAnsi="Times New Roman" w:cs="Times New Roman" w:hint="eastAsia"/>
          </w:rPr>
          <w:t>选</w:t>
        </w:r>
      </w:ins>
      <w:del w:id="73" w:author="欣鑫 徐" w:date="2016-07-13T18:03:00Z">
        <w:r w:rsidRPr="00323C5A" w:rsidDel="00A367D7">
          <w:rPr>
            <w:rFonts w:ascii="Times New Roman" w:eastAsia="宋体-简" w:hAnsi="Times New Roman" w:cs="Times New Roman"/>
          </w:rPr>
          <w:delText>第四</w:delText>
        </w:r>
      </w:del>
      <w:r w:rsidRPr="00323C5A">
        <w:rPr>
          <w:rFonts w:ascii="Times New Roman" w:eastAsia="宋体-简" w:hAnsi="Times New Roman" w:cs="Times New Roman"/>
        </w:rPr>
        <w:t>项正确</w:t>
      </w:r>
      <w:ins w:id="74" w:author="欣鑫 徐" w:date="2016-07-13T18:03:00Z">
        <w:r w:rsidR="00A367D7">
          <w:rPr>
            <w:rFonts w:ascii="Times New Roman" w:eastAsia="宋体-简" w:hAnsi="Times New Roman" w:cs="Times New Roman" w:hint="eastAsia"/>
          </w:rPr>
          <w:t>，</w:t>
        </w:r>
        <w:r w:rsidR="00A367D7">
          <w:rPr>
            <w:rFonts w:ascii="Times New Roman" w:eastAsia="宋体-简" w:hAnsi="Times New Roman" w:cs="Times New Roman" w:hint="eastAsia"/>
          </w:rPr>
          <w:t xml:space="preserve">not as early as </w:t>
        </w:r>
      </w:ins>
      <w:ins w:id="75" w:author="欣鑫 徐" w:date="2016-07-13T18:05:00Z">
        <w:r w:rsidR="00582E41">
          <w:rPr>
            <w:rFonts w:ascii="Times New Roman" w:eastAsia="宋体-简" w:hAnsi="Times New Roman" w:cs="Times New Roman" w:hint="eastAsia"/>
          </w:rPr>
          <w:t>he thought</w:t>
        </w:r>
      </w:ins>
      <w:ins w:id="76" w:author="欣鑫 徐" w:date="2016-07-13T18:03:00Z">
        <w:r w:rsidR="00A367D7">
          <w:rPr>
            <w:rFonts w:ascii="Times New Roman" w:eastAsia="宋体-简" w:hAnsi="Times New Roman" w:cs="Times New Roman" w:hint="eastAsia"/>
          </w:rPr>
          <w:t>和原文的</w:t>
        </w:r>
        <w:r w:rsidR="00A367D7">
          <w:rPr>
            <w:rFonts w:ascii="Times New Roman" w:eastAsia="宋体-简" w:hAnsi="Times New Roman" w:cs="Times New Roman" w:hint="eastAsia"/>
          </w:rPr>
          <w:t>later</w:t>
        </w:r>
        <w:r w:rsidR="00A367D7">
          <w:rPr>
            <w:rFonts w:ascii="Times New Roman" w:eastAsia="宋体-简" w:hAnsi="Times New Roman" w:cs="Times New Roman" w:hint="eastAsia"/>
          </w:rPr>
          <w:t>是同义表达。</w:t>
        </w:r>
      </w:ins>
      <w:del w:id="77" w:author="欣鑫 徐" w:date="2016-07-13T18:03:00Z">
        <w:r w:rsidRPr="00323C5A" w:rsidDel="00A367D7">
          <w:rPr>
            <w:rFonts w:ascii="Times New Roman" w:eastAsia="宋体-简" w:hAnsi="Times New Roman" w:cs="Times New Roman"/>
          </w:rPr>
          <w:delText>。其余选项文中都没有提到，不选。</w:delText>
        </w:r>
      </w:del>
    </w:p>
    <w:p w14:paraId="0E371AA3" w14:textId="77777777" w:rsidR="00A36D08" w:rsidRDefault="00A36D08" w:rsidP="009F7D41">
      <w:pPr>
        <w:spacing w:line="400" w:lineRule="exact"/>
        <w:rPr>
          <w:ins w:id="78" w:author="欣鑫 徐" w:date="2016-07-13T17:58:00Z"/>
          <w:rFonts w:ascii="Times New Roman" w:eastAsia="宋体-简" w:hAnsi="Times New Roman" w:cs="Times New Roman"/>
          <w:b/>
          <w:bCs/>
        </w:rPr>
      </w:pPr>
    </w:p>
    <w:p w14:paraId="47493DF1" w14:textId="35FC3771" w:rsidR="009F7D41" w:rsidRPr="007C2B96" w:rsidRDefault="00A36D08" w:rsidP="009F7D41">
      <w:pPr>
        <w:spacing w:line="400" w:lineRule="exact"/>
        <w:rPr>
          <w:rFonts w:ascii="Times New Roman" w:eastAsia="宋体-简" w:hAnsi="Times New Roman" w:cs="Times New Roman"/>
          <w:b/>
          <w:bCs/>
        </w:rPr>
      </w:pPr>
      <w:ins w:id="79" w:author="欣鑫 徐" w:date="2016-07-13T17:58:00Z">
        <w:r>
          <w:rPr>
            <w:rFonts w:ascii="Times New Roman" w:eastAsia="宋体-简" w:hAnsi="Times New Roman" w:cs="Times New Roman" w:hint="eastAsia"/>
            <w:b/>
            <w:bCs/>
          </w:rPr>
          <w:t>Q7</w:t>
        </w:r>
      </w:ins>
      <w:del w:id="80" w:author="欣鑫 徐" w:date="2016-07-13T17:58:00Z">
        <w:r w:rsidR="009F7D41" w:rsidDel="00A36D08">
          <w:rPr>
            <w:rFonts w:ascii="Times New Roman" w:eastAsia="宋体-简" w:hAnsi="Times New Roman" w:cs="Times New Roman" w:hint="eastAsia"/>
            <w:b/>
            <w:bCs/>
          </w:rPr>
          <w:delText>7</w:delText>
        </w:r>
      </w:del>
    </w:p>
    <w:p w14:paraId="5FDA2FE6" w14:textId="7A3B0378" w:rsidR="009F7D41" w:rsidRPr="007C2B96" w:rsidRDefault="00FC2922" w:rsidP="009F7D41">
      <w:pPr>
        <w:spacing w:line="400" w:lineRule="exact"/>
        <w:rPr>
          <w:rFonts w:ascii="Times New Roman" w:eastAsia="宋体-简" w:hAnsi="Times New Roman" w:cs="Times New Roman"/>
        </w:rPr>
      </w:pPr>
      <w:ins w:id="81" w:author="欣鑫 徐" w:date="2016-07-13T18:04:00Z">
        <w:r>
          <w:rPr>
            <w:rFonts w:ascii="Times New Roman" w:eastAsia="宋体-简" w:hAnsi="Times New Roman" w:cs="Times New Roman" w:hint="eastAsia"/>
          </w:rPr>
          <w:t>正确</w:t>
        </w:r>
        <w:r w:rsidR="005D569A">
          <w:rPr>
            <w:rFonts w:ascii="Times New Roman" w:eastAsia="宋体-简" w:hAnsi="Times New Roman" w:cs="Times New Roman" w:hint="eastAsia"/>
          </w:rPr>
          <w:t>答案</w:t>
        </w:r>
      </w:ins>
      <w:ins w:id="82" w:author="欣鑫 徐" w:date="2016-07-13T18:05:00Z">
        <w:r w:rsidR="005D569A">
          <w:rPr>
            <w:rFonts w:ascii="Times New Roman" w:eastAsia="宋体-简" w:hAnsi="Times New Roman" w:cs="Times New Roman" w:hint="eastAsia"/>
          </w:rPr>
          <w:t>：</w:t>
        </w:r>
        <w:r w:rsidR="005D569A">
          <w:rPr>
            <w:rFonts w:ascii="Times New Roman" w:eastAsia="宋体-简" w:hAnsi="Times New Roman" w:cs="Times New Roman" w:hint="eastAsia"/>
          </w:rPr>
          <w:t>C</w:t>
        </w:r>
      </w:ins>
      <w:del w:id="83" w:author="欣鑫 徐" w:date="2016-07-13T18:04:00Z">
        <w:r w:rsidR="009F7D41" w:rsidRPr="007C2B96" w:rsidDel="00FC2922">
          <w:rPr>
            <w:rFonts w:ascii="Times New Roman" w:eastAsia="宋体-简" w:hAnsi="Times New Roman" w:cs="Times New Roman"/>
          </w:rPr>
          <w:delText>选择第</w:delText>
        </w:r>
        <w:r w:rsidR="009F7D41" w:rsidDel="00FC2922">
          <w:rPr>
            <w:rFonts w:ascii="Times New Roman" w:eastAsia="宋体-简" w:hAnsi="Times New Roman" w:cs="Times New Roman" w:hint="eastAsia"/>
          </w:rPr>
          <w:delText>三</w:delText>
        </w:r>
        <w:r w:rsidR="009F7D41" w:rsidRPr="007C2B96" w:rsidDel="00FC2922">
          <w:rPr>
            <w:rFonts w:ascii="Times New Roman" w:eastAsia="宋体-简" w:hAnsi="Times New Roman" w:cs="Times New Roman"/>
          </w:rPr>
          <w:delText>项。</w:delText>
        </w:r>
      </w:del>
    </w:p>
    <w:p w14:paraId="506C733B" w14:textId="712BCDA7" w:rsidR="009F7D41" w:rsidRPr="007C2B96" w:rsidRDefault="009F7D41" w:rsidP="009F7D41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323C5A">
        <w:rPr>
          <w:rFonts w:ascii="Times New Roman" w:eastAsia="宋体-简" w:hAnsi="Times New Roman" w:cs="Times New Roman"/>
        </w:rPr>
        <w:t>另一名美国考古学家指出，玛雅人缺乏很多重要的资源：</w:t>
      </w:r>
      <w:r w:rsidRPr="00323C5A">
        <w:rPr>
          <w:rFonts w:ascii="Times New Roman" w:eastAsia="宋体-简" w:hAnsi="Times New Roman" w:cs="Times New Roman"/>
        </w:rPr>
        <w:t>“the lowland Mayan environment was deficient in many vital resources</w:t>
      </w:r>
      <w:ins w:id="84" w:author="欣鑫 徐" w:date="2016-07-13T18:08:00Z">
        <w:r w:rsidR="00C96C11">
          <w:rPr>
            <w:rFonts w:ascii="Times New Roman" w:eastAsia="宋体-简" w:hAnsi="Times New Roman" w:cs="Times New Roman"/>
          </w:rPr>
          <w:t>…</w:t>
        </w:r>
      </w:ins>
      <w:del w:id="85" w:author="欣鑫 徐" w:date="2016-07-13T18:08:00Z">
        <w:r w:rsidRPr="00323C5A" w:rsidDel="00C96C11">
          <w:rPr>
            <w:rFonts w:ascii="Times New Roman" w:eastAsia="宋体-简" w:hAnsi="Times New Roman" w:cs="Times New Roman"/>
          </w:rPr>
          <w:delText xml:space="preserve">, among them obsidian, salt, stone for grinding maize, </w:delText>
        </w:r>
      </w:del>
      <w:r w:rsidRPr="00323C5A">
        <w:rPr>
          <w:rFonts w:ascii="Times New Roman" w:eastAsia="宋体-简" w:hAnsi="Times New Roman" w:cs="Times New Roman"/>
        </w:rPr>
        <w:t>and many luxury materials”</w:t>
      </w:r>
      <w:del w:id="86" w:author="欣鑫 徐" w:date="2016-07-13T18:08:00Z">
        <w:r w:rsidRPr="00323C5A" w:rsidDel="0051268E">
          <w:rPr>
            <w:rFonts w:ascii="Times New Roman" w:eastAsia="宋体-简" w:hAnsi="Times New Roman" w:cs="Times New Roman"/>
          </w:rPr>
          <w:delText>。</w:delText>
        </w:r>
      </w:del>
      <w:r w:rsidRPr="00323C5A">
        <w:rPr>
          <w:rFonts w:ascii="Times New Roman" w:eastAsia="宋体-简" w:hAnsi="Times New Roman" w:cs="Times New Roman"/>
        </w:rPr>
        <w:t>对应</w:t>
      </w:r>
      <w:ins w:id="87" w:author="欣鑫 徐" w:date="2016-07-13T18:09:00Z">
        <w:r w:rsidR="0051268E">
          <w:rPr>
            <w:rFonts w:ascii="Times New Roman" w:eastAsia="宋体-简" w:hAnsi="Times New Roman" w:cs="Times New Roman" w:hint="eastAsia"/>
          </w:rPr>
          <w:t>C</w:t>
        </w:r>
        <w:r w:rsidR="0051268E">
          <w:rPr>
            <w:rFonts w:ascii="Times New Roman" w:eastAsia="宋体-简" w:hAnsi="Times New Roman" w:cs="Times New Roman" w:hint="eastAsia"/>
          </w:rPr>
          <w:t>选</w:t>
        </w:r>
      </w:ins>
      <w:del w:id="88" w:author="欣鑫 徐" w:date="2016-07-13T18:09:00Z">
        <w:r w:rsidRPr="00323C5A" w:rsidDel="0051268E">
          <w:rPr>
            <w:rFonts w:ascii="Times New Roman" w:eastAsia="宋体-简" w:hAnsi="Times New Roman" w:cs="Times New Roman"/>
          </w:rPr>
          <w:delText>第三</w:delText>
        </w:r>
      </w:del>
      <w:r w:rsidRPr="00323C5A">
        <w:rPr>
          <w:rFonts w:ascii="Times New Roman" w:eastAsia="宋体-简" w:hAnsi="Times New Roman" w:cs="Times New Roman"/>
        </w:rPr>
        <w:t>项正确</w:t>
      </w:r>
      <w:ins w:id="89" w:author="欣鑫 徐" w:date="2016-07-13T18:09:00Z">
        <w:r w:rsidR="0051268E">
          <w:rPr>
            <w:rFonts w:ascii="Times New Roman" w:eastAsia="宋体-简" w:hAnsi="Times New Roman" w:cs="Times New Roman" w:hint="eastAsia"/>
          </w:rPr>
          <w:t>。</w:t>
        </w:r>
      </w:ins>
      <w:del w:id="90" w:author="欣鑫 徐" w:date="2016-07-13T18:09:00Z">
        <w:r w:rsidRPr="00323C5A" w:rsidDel="0051268E">
          <w:rPr>
            <w:rFonts w:ascii="Times New Roman" w:eastAsia="宋体-简" w:hAnsi="Times New Roman" w:cs="Times New Roman"/>
          </w:rPr>
          <w:delText>，</w:delText>
        </w:r>
      </w:del>
      <w:del w:id="91" w:author="欣鑫 徐" w:date="2016-07-13T18:10:00Z">
        <w:r w:rsidRPr="00323C5A" w:rsidDel="00F91808">
          <w:rPr>
            <w:rFonts w:ascii="Times New Roman" w:eastAsia="宋体-简" w:hAnsi="Times New Roman" w:cs="Times New Roman"/>
          </w:rPr>
          <w:delText>第二项错误。</w:delText>
        </w:r>
      </w:del>
      <w:ins w:id="92" w:author="欣鑫 徐" w:date="2016-07-13T18:10:00Z">
        <w:r w:rsidR="00F91808">
          <w:rPr>
            <w:rFonts w:ascii="Times New Roman" w:eastAsia="宋体-简" w:hAnsi="Times New Roman" w:cs="Times New Roman" w:hint="eastAsia"/>
          </w:rPr>
          <w:t>A</w:t>
        </w:r>
        <w:r w:rsidR="00F91808">
          <w:rPr>
            <w:rFonts w:ascii="Times New Roman" w:eastAsia="宋体-简" w:hAnsi="Times New Roman" w:cs="Times New Roman" w:hint="eastAsia"/>
          </w:rPr>
          <w:t>选</w:t>
        </w:r>
      </w:ins>
      <w:del w:id="93" w:author="欣鑫 徐" w:date="2016-07-13T18:10:00Z">
        <w:r w:rsidRPr="00323C5A" w:rsidDel="00F91808">
          <w:rPr>
            <w:rFonts w:ascii="Times New Roman" w:eastAsia="宋体-简" w:hAnsi="Times New Roman" w:cs="Times New Roman"/>
          </w:rPr>
          <w:delText>第</w:delText>
        </w:r>
      </w:del>
      <w:del w:id="94" w:author="欣鑫 徐" w:date="2016-07-13T18:09:00Z">
        <w:r w:rsidRPr="00323C5A" w:rsidDel="00F91808">
          <w:rPr>
            <w:rFonts w:ascii="Times New Roman" w:eastAsia="宋体-简" w:hAnsi="Times New Roman" w:cs="Times New Roman"/>
          </w:rPr>
          <w:delText>一</w:delText>
        </w:r>
      </w:del>
      <w:r w:rsidRPr="00323C5A">
        <w:rPr>
          <w:rFonts w:ascii="Times New Roman" w:eastAsia="宋体-简" w:hAnsi="Times New Roman" w:cs="Times New Roman"/>
        </w:rPr>
        <w:t>项</w:t>
      </w:r>
      <w:ins w:id="95" w:author="欣鑫 徐" w:date="2016-07-13T18:10:00Z">
        <w:r w:rsidR="00F91808">
          <w:rPr>
            <w:rFonts w:ascii="Times New Roman" w:eastAsia="宋体-简" w:hAnsi="Times New Roman" w:cs="Times New Roman" w:hint="eastAsia"/>
          </w:rPr>
          <w:t>错在</w:t>
        </w:r>
      </w:ins>
      <w:r w:rsidRPr="00323C5A">
        <w:rPr>
          <w:rFonts w:ascii="Times New Roman" w:eastAsia="宋体-简" w:hAnsi="Times New Roman" w:cs="Times New Roman"/>
        </w:rPr>
        <w:t>“their own separate trading networks”</w:t>
      </w:r>
      <w:r w:rsidRPr="00323C5A">
        <w:rPr>
          <w:rFonts w:ascii="Times New Roman" w:eastAsia="宋体-简" w:hAnsi="Times New Roman" w:cs="Times New Roman"/>
        </w:rPr>
        <w:t>错误，原文介绍的贸易网络是共同的：</w:t>
      </w:r>
      <w:r w:rsidRPr="00323C5A">
        <w:rPr>
          <w:rFonts w:ascii="Times New Roman" w:eastAsia="宋体-简" w:hAnsi="Times New Roman" w:cs="Times New Roman"/>
        </w:rPr>
        <w:t>“long</w:t>
      </w:r>
      <w:r w:rsidRPr="00323C5A">
        <w:rPr>
          <w:rFonts w:ascii="Times New Roman" w:eastAsia="宋体-简" w:hAnsi="Times New Roman" w:cs="Times New Roman"/>
        </w:rPr>
        <w:softHyphen/>
        <w:t>-distance trade networks were organized through local ceremonial centers and their leaders”</w:t>
      </w:r>
      <w:ins w:id="96" w:author="欣鑫 徐" w:date="2016-07-14T09:21:00Z">
        <w:r w:rsidR="00964D20">
          <w:rPr>
            <w:rFonts w:ascii="Times New Roman" w:eastAsia="宋体-简" w:hAnsi="Times New Roman" w:cs="Times New Roman" w:hint="eastAsia"/>
          </w:rPr>
          <w:t>；</w:t>
        </w:r>
        <w:r w:rsidR="00964D20">
          <w:rPr>
            <w:rFonts w:ascii="Times New Roman" w:eastAsia="宋体-简" w:hAnsi="Times New Roman" w:cs="Times New Roman" w:hint="eastAsia"/>
          </w:rPr>
          <w:t>B</w:t>
        </w:r>
        <w:r w:rsidR="00964D20">
          <w:rPr>
            <w:rFonts w:ascii="Times New Roman" w:eastAsia="宋体-简" w:hAnsi="Times New Roman" w:cs="Times New Roman" w:hint="eastAsia"/>
          </w:rPr>
          <w:t>选项错误，什么都缺少，</w:t>
        </w:r>
        <w:r w:rsidR="00100E95">
          <w:rPr>
            <w:rFonts w:ascii="Times New Roman" w:eastAsia="宋体-简" w:hAnsi="Times New Roman" w:cs="Times New Roman" w:hint="eastAsia"/>
          </w:rPr>
          <w:t>更别提奢侈品</w:t>
        </w:r>
      </w:ins>
      <w:ins w:id="97" w:author="欣鑫 徐" w:date="2016-07-14T09:22:00Z">
        <w:r w:rsidR="00100E95">
          <w:rPr>
            <w:rFonts w:ascii="Times New Roman" w:eastAsia="宋体-简" w:hAnsi="Times New Roman" w:cs="Times New Roman" w:hint="eastAsia"/>
          </w:rPr>
          <w:t>材料；</w:t>
        </w:r>
      </w:ins>
      <w:del w:id="98" w:author="欣鑫 徐" w:date="2016-07-14T09:21:00Z">
        <w:r w:rsidRPr="00323C5A" w:rsidDel="00964D20">
          <w:rPr>
            <w:rFonts w:ascii="Times New Roman" w:eastAsia="宋体-简" w:hAnsi="Times New Roman" w:cs="Times New Roman"/>
          </w:rPr>
          <w:delText>。</w:delText>
        </w:r>
      </w:del>
      <w:ins w:id="99" w:author="欣鑫 徐" w:date="2016-07-14T09:21:00Z">
        <w:r w:rsidR="00964D20">
          <w:rPr>
            <w:rFonts w:ascii="Times New Roman" w:eastAsia="宋体-简" w:hAnsi="Times New Roman" w:cs="Times New Roman" w:hint="eastAsia"/>
          </w:rPr>
          <w:t>D</w:t>
        </w:r>
        <w:r w:rsidR="00964D20">
          <w:rPr>
            <w:rFonts w:ascii="Times New Roman" w:eastAsia="宋体-简" w:hAnsi="Times New Roman" w:cs="Times New Roman" w:hint="eastAsia"/>
          </w:rPr>
          <w:t>选</w:t>
        </w:r>
      </w:ins>
      <w:del w:id="100" w:author="欣鑫 徐" w:date="2016-07-14T09:21:00Z">
        <w:r w:rsidRPr="00323C5A" w:rsidDel="00964D20">
          <w:rPr>
            <w:rFonts w:ascii="Times New Roman" w:eastAsia="宋体-简" w:hAnsi="Times New Roman" w:cs="Times New Roman"/>
          </w:rPr>
          <w:delText>第四</w:delText>
        </w:r>
      </w:del>
      <w:r w:rsidRPr="00323C5A">
        <w:rPr>
          <w:rFonts w:ascii="Times New Roman" w:eastAsia="宋体-简" w:hAnsi="Times New Roman" w:cs="Times New Roman"/>
        </w:rPr>
        <w:t>项</w:t>
      </w:r>
      <w:r w:rsidRPr="00323C5A">
        <w:rPr>
          <w:rFonts w:ascii="Times New Roman" w:eastAsia="宋体-简" w:hAnsi="Times New Roman" w:cs="Times New Roman"/>
        </w:rPr>
        <w:t>“reduced”</w:t>
      </w:r>
      <w:r w:rsidRPr="00323C5A">
        <w:rPr>
          <w:rFonts w:ascii="Times New Roman" w:eastAsia="宋体-简" w:hAnsi="Times New Roman" w:cs="Times New Roman"/>
        </w:rPr>
        <w:t>错误，应该是加强。</w:t>
      </w:r>
    </w:p>
    <w:p w14:paraId="6B8D6EC1" w14:textId="77777777" w:rsidR="009F7D41" w:rsidRPr="007C2B96" w:rsidRDefault="009F7D41" w:rsidP="009F7D41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2BDED787" w14:textId="4051EEC3" w:rsidR="009F7D41" w:rsidRPr="007C2B96" w:rsidRDefault="00100E95" w:rsidP="009F7D41">
      <w:pPr>
        <w:spacing w:line="400" w:lineRule="exact"/>
        <w:rPr>
          <w:rFonts w:ascii="Times New Roman" w:eastAsia="宋体-简" w:hAnsi="Times New Roman" w:cs="Times New Roman"/>
          <w:b/>
          <w:bCs/>
        </w:rPr>
      </w:pPr>
      <w:ins w:id="101" w:author="欣鑫 徐" w:date="2016-07-14T09:22:00Z">
        <w:r>
          <w:rPr>
            <w:rFonts w:ascii="Times New Roman" w:eastAsia="宋体-简" w:hAnsi="Times New Roman" w:cs="Times New Roman" w:hint="eastAsia"/>
            <w:b/>
            <w:bCs/>
          </w:rPr>
          <w:t>Q8</w:t>
        </w:r>
      </w:ins>
      <w:del w:id="102" w:author="欣鑫 徐" w:date="2016-07-14T09:22:00Z">
        <w:r w:rsidR="009F7D41" w:rsidDel="00100E95">
          <w:rPr>
            <w:rFonts w:ascii="Times New Roman" w:eastAsia="宋体-简" w:hAnsi="Times New Roman" w:cs="Times New Roman" w:hint="eastAsia"/>
            <w:b/>
            <w:bCs/>
          </w:rPr>
          <w:delText>8</w:delText>
        </w:r>
      </w:del>
    </w:p>
    <w:p w14:paraId="1EFF21CC" w14:textId="13072629" w:rsidR="009F7D41" w:rsidRPr="007C2B96" w:rsidRDefault="00100E95" w:rsidP="009F7D41">
      <w:pPr>
        <w:spacing w:line="400" w:lineRule="exact"/>
        <w:rPr>
          <w:rFonts w:ascii="Times New Roman" w:eastAsia="宋体-简" w:hAnsi="Times New Roman" w:cs="Times New Roman"/>
        </w:rPr>
      </w:pPr>
      <w:ins w:id="103" w:author="欣鑫 徐" w:date="2016-07-14T09:22:00Z">
        <w:r>
          <w:rPr>
            <w:rFonts w:ascii="Times New Roman" w:eastAsia="宋体-简" w:hAnsi="Times New Roman" w:cs="Times New Roman" w:hint="eastAsia"/>
          </w:rPr>
          <w:t>正确答案：</w:t>
        </w:r>
        <w:r>
          <w:rPr>
            <w:rFonts w:ascii="Times New Roman" w:eastAsia="宋体-简" w:hAnsi="Times New Roman" w:cs="Times New Roman" w:hint="eastAsia"/>
          </w:rPr>
          <w:t>A</w:t>
        </w:r>
      </w:ins>
      <w:del w:id="104" w:author="欣鑫 徐" w:date="2016-07-14T09:22:00Z">
        <w:r w:rsidR="009F7D41" w:rsidRPr="007C2B96" w:rsidDel="00100E95">
          <w:rPr>
            <w:rFonts w:ascii="Times New Roman" w:eastAsia="宋体-简" w:hAnsi="Times New Roman" w:cs="Times New Roman"/>
          </w:rPr>
          <w:delText>选择第</w:delText>
        </w:r>
        <w:r w:rsidR="009F7D41" w:rsidDel="00100E95">
          <w:rPr>
            <w:rFonts w:ascii="Times New Roman" w:eastAsia="宋体-简" w:hAnsi="Times New Roman" w:cs="Times New Roman" w:hint="eastAsia"/>
          </w:rPr>
          <w:delText>一</w:delText>
        </w:r>
        <w:r w:rsidR="009F7D41" w:rsidRPr="007C2B96" w:rsidDel="00100E95">
          <w:rPr>
            <w:rFonts w:ascii="Times New Roman" w:eastAsia="宋体-简" w:hAnsi="Times New Roman" w:cs="Times New Roman"/>
          </w:rPr>
          <w:delText>项。</w:delText>
        </w:r>
      </w:del>
    </w:p>
    <w:p w14:paraId="3CC05B16" w14:textId="1BA58EF8" w:rsidR="009F7D41" w:rsidRPr="00323C5A" w:rsidRDefault="009F7D41" w:rsidP="009F7D41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323C5A">
        <w:rPr>
          <w:rFonts w:ascii="Times New Roman" w:eastAsia="宋体-简" w:hAnsi="Times New Roman" w:cs="Times New Roman"/>
        </w:rPr>
        <w:t>第四段介绍，玛雅人居住在</w:t>
      </w:r>
      <w:r>
        <w:rPr>
          <w:rFonts w:ascii="Times New Roman" w:eastAsia="宋体-简" w:hAnsi="Times New Roman" w:cs="Times New Roman"/>
        </w:rPr>
        <w:t>相对比较单一的环境当中，所有的部落都存在相同的资源匮乏的问题。</w:t>
      </w:r>
      <w:ins w:id="105" w:author="欣鑫 徐" w:date="2016-07-14T09:24:00Z">
        <w:r w:rsidR="00377D64">
          <w:rPr>
            <w:rFonts w:ascii="Times New Roman" w:eastAsia="宋体-简" w:hAnsi="Times New Roman" w:cs="Times New Roman" w:hint="eastAsia"/>
          </w:rPr>
          <w:t>在定语从句中，介绍到</w:t>
        </w:r>
        <w:r w:rsidR="00377D64" w:rsidRPr="00377D64">
          <w:rPr>
            <w:rFonts w:ascii="Times New Roman" w:eastAsia="宋体-简" w:hAnsi="Times New Roman" w:cs="Times New Roman"/>
          </w:rPr>
          <w:t>where every community suffered from the same resource deficiencies</w:t>
        </w:r>
        <w:r w:rsidR="00377D64">
          <w:rPr>
            <w:rFonts w:ascii="Times New Roman" w:eastAsia="宋体-简" w:hAnsi="Times New Roman" w:cs="Times New Roman" w:hint="eastAsia"/>
          </w:rPr>
          <w:t>；</w:t>
        </w:r>
      </w:ins>
      <w:r w:rsidRPr="00323C5A">
        <w:rPr>
          <w:rFonts w:ascii="Times New Roman" w:eastAsia="宋体-简" w:hAnsi="Times New Roman" w:cs="Times New Roman"/>
        </w:rPr>
        <w:t>所以通过</w:t>
      </w:r>
      <w:r w:rsidRPr="00323C5A">
        <w:rPr>
          <w:rFonts w:ascii="Times New Roman" w:eastAsia="宋体-简" w:hAnsi="Times New Roman" w:cs="Times New Roman"/>
        </w:rPr>
        <w:t>“</w:t>
      </w:r>
      <w:r w:rsidRPr="00323C5A">
        <w:rPr>
          <w:rFonts w:ascii="Times New Roman" w:eastAsia="宋体-简" w:hAnsi="Times New Roman" w:cs="Times New Roman"/>
        </w:rPr>
        <w:t>相对单一的环境</w:t>
      </w:r>
      <w:r w:rsidRPr="00323C5A">
        <w:rPr>
          <w:rFonts w:ascii="Times New Roman" w:eastAsia="宋体-简" w:hAnsi="Times New Roman" w:cs="Times New Roman"/>
        </w:rPr>
        <w:t>”</w:t>
      </w:r>
      <w:r w:rsidRPr="00323C5A">
        <w:rPr>
          <w:rFonts w:ascii="Times New Roman" w:eastAsia="宋体-简" w:hAnsi="Times New Roman" w:cs="Times New Roman"/>
        </w:rPr>
        <w:t>，可以推断，</w:t>
      </w:r>
      <w:ins w:id="106" w:author="欣鑫 徐" w:date="2016-07-14T09:25:00Z">
        <w:r w:rsidR="00377D64">
          <w:rPr>
            <w:rFonts w:ascii="Times New Roman" w:eastAsia="宋体-简" w:hAnsi="Times New Roman" w:cs="Times New Roman" w:hint="eastAsia"/>
          </w:rPr>
          <w:t>每个</w:t>
        </w:r>
      </w:ins>
      <w:del w:id="107" w:author="欣鑫 徐" w:date="2016-07-14T09:25:00Z">
        <w:r w:rsidRPr="00323C5A" w:rsidDel="00377D64">
          <w:rPr>
            <w:rFonts w:ascii="Times New Roman" w:eastAsia="宋体-简" w:hAnsi="Times New Roman" w:cs="Times New Roman"/>
          </w:rPr>
          <w:delText>这些</w:delText>
        </w:r>
      </w:del>
      <w:r w:rsidRPr="00323C5A">
        <w:rPr>
          <w:rFonts w:ascii="Times New Roman" w:eastAsia="宋体-简" w:hAnsi="Times New Roman" w:cs="Times New Roman"/>
        </w:rPr>
        <w:t>部落之间不能也没有必要进行贸易，而应该共同与其他地方进行贸易</w:t>
      </w:r>
      <w:ins w:id="108" w:author="欣鑫 徐" w:date="2016-07-14T09:25:00Z">
        <w:r w:rsidR="002976BC">
          <w:rPr>
            <w:rFonts w:ascii="Times New Roman" w:eastAsia="宋体-简" w:hAnsi="Times New Roman" w:cs="Times New Roman" w:hint="eastAsia"/>
          </w:rPr>
          <w:t>；</w:t>
        </w:r>
      </w:ins>
      <w:del w:id="109" w:author="欣鑫 徐" w:date="2016-07-14T09:25:00Z">
        <w:r w:rsidRPr="00323C5A" w:rsidDel="002976BC">
          <w:rPr>
            <w:rFonts w:ascii="Times New Roman" w:eastAsia="宋体-简" w:hAnsi="Times New Roman" w:cs="Times New Roman"/>
          </w:rPr>
          <w:delText>。</w:delText>
        </w:r>
      </w:del>
      <w:ins w:id="110" w:author="欣鑫 徐" w:date="2016-07-14T09:25:00Z">
        <w:r w:rsidR="002976BC">
          <w:rPr>
            <w:rFonts w:ascii="Times New Roman" w:eastAsia="宋体-简" w:hAnsi="Times New Roman" w:cs="Times New Roman" w:hint="eastAsia"/>
          </w:rPr>
          <w:t>A</w:t>
        </w:r>
        <w:r w:rsidR="002976BC">
          <w:rPr>
            <w:rFonts w:ascii="Times New Roman" w:eastAsia="宋体-简" w:hAnsi="Times New Roman" w:cs="Times New Roman" w:hint="eastAsia"/>
          </w:rPr>
          <w:t>选</w:t>
        </w:r>
      </w:ins>
      <w:del w:id="111" w:author="欣鑫 徐" w:date="2016-07-14T09:25:00Z">
        <w:r w:rsidRPr="00323C5A" w:rsidDel="002976BC">
          <w:rPr>
            <w:rFonts w:ascii="Times New Roman" w:eastAsia="宋体-简" w:hAnsi="Times New Roman" w:cs="Times New Roman"/>
          </w:rPr>
          <w:delText>第一</w:delText>
        </w:r>
      </w:del>
      <w:r w:rsidRPr="00323C5A">
        <w:rPr>
          <w:rFonts w:ascii="Times New Roman" w:eastAsia="宋体-简" w:hAnsi="Times New Roman" w:cs="Times New Roman"/>
        </w:rPr>
        <w:t>项正确</w:t>
      </w:r>
      <w:ins w:id="112" w:author="欣鑫 徐" w:date="2016-07-14T09:25:00Z">
        <w:r w:rsidR="002976BC">
          <w:rPr>
            <w:rFonts w:ascii="Times New Roman" w:eastAsia="宋体-简" w:hAnsi="Times New Roman" w:cs="Times New Roman" w:hint="eastAsia"/>
          </w:rPr>
          <w:t>；</w:t>
        </w:r>
      </w:ins>
      <w:del w:id="113" w:author="欣鑫 徐" w:date="2016-07-14T09:25:00Z">
        <w:r w:rsidRPr="00323C5A" w:rsidDel="002976BC">
          <w:rPr>
            <w:rFonts w:ascii="Times New Roman" w:eastAsia="宋体-简" w:hAnsi="Times New Roman" w:cs="Times New Roman"/>
          </w:rPr>
          <w:delText>。</w:delText>
        </w:r>
      </w:del>
      <w:ins w:id="114" w:author="欣鑫 徐" w:date="2016-07-14T09:25:00Z">
        <w:r w:rsidR="002976BC">
          <w:rPr>
            <w:rFonts w:ascii="Times New Roman" w:eastAsia="宋体-简" w:hAnsi="Times New Roman" w:cs="Times New Roman" w:hint="eastAsia"/>
          </w:rPr>
          <w:t>B</w:t>
        </w:r>
        <w:r w:rsidR="002976BC">
          <w:rPr>
            <w:rFonts w:ascii="Times New Roman" w:eastAsia="宋体-简" w:hAnsi="Times New Roman" w:cs="Times New Roman" w:hint="eastAsia"/>
          </w:rPr>
          <w:t>选</w:t>
        </w:r>
      </w:ins>
      <w:del w:id="115" w:author="欣鑫 徐" w:date="2016-07-14T09:25:00Z">
        <w:r w:rsidRPr="00323C5A" w:rsidDel="002976BC">
          <w:rPr>
            <w:rFonts w:ascii="Times New Roman" w:eastAsia="宋体-简" w:hAnsi="Times New Roman" w:cs="Times New Roman"/>
          </w:rPr>
          <w:delText>第二</w:delText>
        </w:r>
      </w:del>
      <w:r w:rsidRPr="00323C5A">
        <w:rPr>
          <w:rFonts w:ascii="Times New Roman" w:eastAsia="宋体-简" w:hAnsi="Times New Roman" w:cs="Times New Roman"/>
        </w:rPr>
        <w:t>项错误，不能推断关于</w:t>
      </w:r>
      <w:r w:rsidRPr="00323C5A">
        <w:rPr>
          <w:rFonts w:ascii="Times New Roman" w:eastAsia="宋体-简" w:hAnsi="Times New Roman" w:cs="Times New Roman"/>
        </w:rPr>
        <w:t>ceremonial centers</w:t>
      </w:r>
      <w:r w:rsidRPr="00323C5A">
        <w:rPr>
          <w:rFonts w:ascii="Times New Roman" w:eastAsia="宋体-简" w:hAnsi="Times New Roman" w:cs="Times New Roman"/>
        </w:rPr>
        <w:t>的信息</w:t>
      </w:r>
      <w:ins w:id="116" w:author="欣鑫 徐" w:date="2016-07-14T09:27:00Z">
        <w:r w:rsidR="00FF4A3C">
          <w:rPr>
            <w:rFonts w:ascii="Times New Roman" w:eastAsia="宋体-简" w:hAnsi="Times New Roman" w:cs="Times New Roman" w:hint="eastAsia"/>
          </w:rPr>
          <w:t>，更别提</w:t>
        </w:r>
        <w:r w:rsidR="00FF4A3C">
          <w:rPr>
            <w:rFonts w:ascii="Times New Roman" w:eastAsia="宋体-简" w:hAnsi="Times New Roman" w:cs="Times New Roman" w:hint="eastAsia"/>
          </w:rPr>
          <w:t>in much the same way</w:t>
        </w:r>
        <w:r w:rsidR="00FF4A3C">
          <w:rPr>
            <w:rFonts w:ascii="Times New Roman" w:eastAsia="宋体-简" w:hAnsi="Times New Roman" w:cs="Times New Roman" w:hint="eastAsia"/>
          </w:rPr>
          <w:t>了；</w:t>
        </w:r>
      </w:ins>
      <w:del w:id="117" w:author="欣鑫 徐" w:date="2016-07-14T09:27:00Z">
        <w:r w:rsidRPr="00323C5A" w:rsidDel="00FF4A3C">
          <w:rPr>
            <w:rFonts w:ascii="Times New Roman" w:eastAsia="宋体-简" w:hAnsi="Times New Roman" w:cs="Times New Roman"/>
          </w:rPr>
          <w:delText>。</w:delText>
        </w:r>
      </w:del>
      <w:ins w:id="118" w:author="欣鑫 徐" w:date="2016-07-14T09:27:00Z">
        <w:r w:rsidR="00FF4A3C">
          <w:rPr>
            <w:rFonts w:ascii="Times New Roman" w:eastAsia="宋体-简" w:hAnsi="Times New Roman" w:cs="Times New Roman" w:hint="eastAsia"/>
          </w:rPr>
          <w:t>C</w:t>
        </w:r>
        <w:r w:rsidR="00FF4A3C">
          <w:rPr>
            <w:rFonts w:ascii="Times New Roman" w:eastAsia="宋体-简" w:hAnsi="Times New Roman" w:cs="Times New Roman" w:hint="eastAsia"/>
          </w:rPr>
          <w:t>选</w:t>
        </w:r>
      </w:ins>
      <w:del w:id="119" w:author="欣鑫 徐" w:date="2016-07-14T09:27:00Z">
        <w:r w:rsidRPr="00323C5A" w:rsidDel="00FF4A3C">
          <w:rPr>
            <w:rFonts w:ascii="Times New Roman" w:eastAsia="宋体-简" w:hAnsi="Times New Roman" w:cs="Times New Roman"/>
          </w:rPr>
          <w:delText>第三</w:delText>
        </w:r>
      </w:del>
      <w:r w:rsidRPr="00323C5A">
        <w:rPr>
          <w:rFonts w:ascii="Times New Roman" w:eastAsia="宋体-简" w:hAnsi="Times New Roman" w:cs="Times New Roman"/>
        </w:rPr>
        <w:t>项</w:t>
      </w:r>
      <w:r w:rsidRPr="00323C5A">
        <w:rPr>
          <w:rFonts w:ascii="Times New Roman" w:eastAsia="宋体-简" w:hAnsi="Times New Roman" w:cs="Times New Roman"/>
        </w:rPr>
        <w:t>“competition”</w:t>
      </w:r>
      <w:r w:rsidRPr="00323C5A">
        <w:rPr>
          <w:rFonts w:ascii="Times New Roman" w:eastAsia="宋体-简" w:hAnsi="Times New Roman" w:cs="Times New Roman"/>
        </w:rPr>
        <w:t>错误</w:t>
      </w:r>
      <w:ins w:id="120" w:author="欣鑫 徐" w:date="2016-07-14T09:28:00Z">
        <w:r w:rsidR="00095D98">
          <w:rPr>
            <w:rFonts w:ascii="Times New Roman" w:eastAsia="宋体-简" w:hAnsi="Times New Roman" w:cs="Times New Roman" w:hint="eastAsia"/>
          </w:rPr>
          <w:t>；</w:t>
        </w:r>
      </w:ins>
      <w:del w:id="121" w:author="欣鑫 徐" w:date="2016-07-14T09:28:00Z">
        <w:r w:rsidRPr="00323C5A" w:rsidDel="00095D98">
          <w:rPr>
            <w:rFonts w:ascii="Times New Roman" w:eastAsia="宋体-简" w:hAnsi="Times New Roman" w:cs="Times New Roman"/>
          </w:rPr>
          <w:delText>。</w:delText>
        </w:r>
      </w:del>
      <w:ins w:id="122" w:author="欣鑫 徐" w:date="2016-07-14T09:28:00Z">
        <w:r w:rsidR="00095D98">
          <w:rPr>
            <w:rFonts w:ascii="Times New Roman" w:eastAsia="宋体-简" w:hAnsi="Times New Roman" w:cs="Times New Roman" w:hint="eastAsia"/>
          </w:rPr>
          <w:t>D</w:t>
        </w:r>
        <w:r w:rsidR="00095D98">
          <w:rPr>
            <w:rFonts w:ascii="Times New Roman" w:eastAsia="宋体-简" w:hAnsi="Times New Roman" w:cs="Times New Roman" w:hint="eastAsia"/>
          </w:rPr>
          <w:t>选项</w:t>
        </w:r>
      </w:ins>
      <w:del w:id="123" w:author="欣鑫 徐" w:date="2016-07-14T09:28:00Z">
        <w:r w:rsidRPr="00323C5A" w:rsidDel="00095D98">
          <w:rPr>
            <w:rFonts w:ascii="Times New Roman" w:eastAsia="宋体-简" w:hAnsi="Times New Roman" w:cs="Times New Roman"/>
          </w:rPr>
          <w:delText>第四段</w:delText>
        </w:r>
      </w:del>
      <w:r w:rsidRPr="00323C5A">
        <w:rPr>
          <w:rFonts w:ascii="Times New Roman" w:eastAsia="宋体-简" w:hAnsi="Times New Roman" w:cs="Times New Roman"/>
        </w:rPr>
        <w:t>“specialize”</w:t>
      </w:r>
      <w:r w:rsidRPr="00323C5A">
        <w:rPr>
          <w:rFonts w:ascii="Times New Roman" w:eastAsia="宋体-简" w:hAnsi="Times New Roman" w:cs="Times New Roman"/>
        </w:rPr>
        <w:t>错误</w:t>
      </w:r>
      <w:ins w:id="124" w:author="欣鑫 徐" w:date="2016-07-14T09:29:00Z">
        <w:r w:rsidR="00095D98">
          <w:rPr>
            <w:rFonts w:ascii="Times New Roman" w:eastAsia="宋体-简" w:hAnsi="Times New Roman" w:cs="Times New Roman" w:hint="eastAsia"/>
          </w:rPr>
          <w:t>，原文的</w:t>
        </w:r>
        <w:r w:rsidR="00095D98">
          <w:rPr>
            <w:rFonts w:ascii="Times New Roman" w:eastAsia="宋体-简" w:hAnsi="Times New Roman" w:cs="Times New Roman" w:hint="eastAsia"/>
          </w:rPr>
          <w:t>specialized</w:t>
        </w:r>
        <w:r w:rsidR="00095D98">
          <w:rPr>
            <w:rFonts w:ascii="Times New Roman" w:eastAsia="宋体-简" w:hAnsi="Times New Roman" w:cs="Times New Roman" w:hint="eastAsia"/>
          </w:rPr>
          <w:t>是用来修饰</w:t>
        </w:r>
      </w:ins>
      <w:ins w:id="125" w:author="欣鑫 徐" w:date="2016-07-14T09:30:00Z">
        <w:r w:rsidR="00806A22" w:rsidRPr="00806A22">
          <w:rPr>
            <w:rFonts w:ascii="Times New Roman" w:eastAsia="宋体-简" w:hAnsi="Times New Roman" w:cs="Times New Roman"/>
          </w:rPr>
          <w:t>stone materials</w:t>
        </w:r>
        <w:r w:rsidR="00806A22">
          <w:rPr>
            <w:rFonts w:ascii="Times New Roman" w:eastAsia="宋体-简" w:hAnsi="Times New Roman" w:cs="Times New Roman" w:hint="eastAsia"/>
          </w:rPr>
          <w:t>的。</w:t>
        </w:r>
      </w:ins>
      <w:del w:id="126" w:author="欣鑫 徐" w:date="2016-07-14T09:29:00Z">
        <w:r w:rsidRPr="00323C5A" w:rsidDel="00095D98">
          <w:rPr>
            <w:rFonts w:ascii="Times New Roman" w:eastAsia="宋体-简" w:hAnsi="Times New Roman" w:cs="Times New Roman"/>
          </w:rPr>
          <w:delText>。</w:delText>
        </w:r>
      </w:del>
    </w:p>
    <w:p w14:paraId="3A733BE0" w14:textId="77777777" w:rsidR="009F7D41" w:rsidRPr="007C2B96" w:rsidRDefault="009F7D41" w:rsidP="009F7D41">
      <w:pPr>
        <w:spacing w:line="400" w:lineRule="exact"/>
        <w:rPr>
          <w:rFonts w:ascii="Times New Roman" w:eastAsia="宋体-简" w:hAnsi="Times New Roman" w:cs="Times New Roman"/>
        </w:rPr>
      </w:pPr>
    </w:p>
    <w:p w14:paraId="71CCD4E4" w14:textId="4DD3E603" w:rsidR="009F7D41" w:rsidRPr="007C2B96" w:rsidRDefault="00100E95" w:rsidP="009F7D41">
      <w:pPr>
        <w:spacing w:line="400" w:lineRule="exact"/>
        <w:rPr>
          <w:rFonts w:ascii="Times New Roman" w:eastAsia="宋体-简" w:hAnsi="Times New Roman" w:cs="Times New Roman"/>
          <w:b/>
          <w:bCs/>
        </w:rPr>
      </w:pPr>
      <w:ins w:id="127" w:author="欣鑫 徐" w:date="2016-07-14T09:22:00Z">
        <w:r>
          <w:rPr>
            <w:rFonts w:ascii="Times New Roman" w:eastAsia="宋体-简" w:hAnsi="Times New Roman" w:cs="Times New Roman" w:hint="eastAsia"/>
            <w:b/>
            <w:bCs/>
          </w:rPr>
          <w:t>Q9</w:t>
        </w:r>
      </w:ins>
      <w:del w:id="128" w:author="欣鑫 徐" w:date="2016-07-14T09:22:00Z">
        <w:r w:rsidR="009F7D41" w:rsidDel="00100E95">
          <w:rPr>
            <w:rFonts w:ascii="Times New Roman" w:eastAsia="宋体-简" w:hAnsi="Times New Roman" w:cs="Times New Roman" w:hint="eastAsia"/>
            <w:b/>
            <w:bCs/>
          </w:rPr>
          <w:delText>9</w:delText>
        </w:r>
      </w:del>
    </w:p>
    <w:p w14:paraId="5A102AD5" w14:textId="04F5558A" w:rsidR="009F7D41" w:rsidRPr="007C2B96" w:rsidRDefault="00100E95" w:rsidP="009F7D41">
      <w:pPr>
        <w:spacing w:line="400" w:lineRule="exact"/>
        <w:rPr>
          <w:rFonts w:ascii="Times New Roman" w:eastAsia="宋体-简" w:hAnsi="Times New Roman" w:cs="Times New Roman"/>
        </w:rPr>
      </w:pPr>
      <w:ins w:id="129" w:author="欣鑫 徐" w:date="2016-07-14T09:22:00Z">
        <w:r>
          <w:rPr>
            <w:rFonts w:ascii="Times New Roman" w:eastAsia="宋体-简" w:hAnsi="Times New Roman" w:cs="Times New Roman" w:hint="eastAsia"/>
          </w:rPr>
          <w:t>正确答案：</w:t>
        </w:r>
        <w:r>
          <w:rPr>
            <w:rFonts w:ascii="Times New Roman" w:eastAsia="宋体-简" w:hAnsi="Times New Roman" w:cs="Times New Roman" w:hint="eastAsia"/>
          </w:rPr>
          <w:t>D</w:t>
        </w:r>
      </w:ins>
      <w:del w:id="130" w:author="欣鑫 徐" w:date="2016-07-14T09:22:00Z">
        <w:r w:rsidR="009F7D41" w:rsidRPr="007C2B96" w:rsidDel="00100E95">
          <w:rPr>
            <w:rFonts w:ascii="Times New Roman" w:eastAsia="宋体-简" w:hAnsi="Times New Roman" w:cs="Times New Roman"/>
          </w:rPr>
          <w:delText>选择第</w:delText>
        </w:r>
        <w:r w:rsidR="009F7D41" w:rsidRPr="006C6590" w:rsidDel="00100E95">
          <w:rPr>
            <w:rFonts w:ascii="Times New Roman" w:eastAsia="宋体-简" w:hAnsi="Times New Roman" w:cs="Times New Roman"/>
          </w:rPr>
          <w:delText>四</w:delText>
        </w:r>
        <w:r w:rsidR="009F7D41" w:rsidRPr="007C2B96" w:rsidDel="00100E95">
          <w:rPr>
            <w:rFonts w:ascii="Times New Roman" w:eastAsia="宋体-简" w:hAnsi="Times New Roman" w:cs="Times New Roman"/>
          </w:rPr>
          <w:delText>项。</w:delText>
        </w:r>
      </w:del>
    </w:p>
    <w:p w14:paraId="39481EE5" w14:textId="4B6BE896" w:rsidR="009F7D41" w:rsidRPr="007C2B96" w:rsidRDefault="009F7D41" w:rsidP="009F7D41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ins w:id="131" w:author="欣鑫 徐" w:date="2016-07-14T09:40:00Z">
        <w:r w:rsidR="004C3BE4">
          <w:rPr>
            <w:rFonts w:ascii="Times New Roman" w:eastAsia="宋体-简" w:hAnsi="Times New Roman" w:cs="Times New Roman" w:hint="eastAsia"/>
          </w:rPr>
          <w:t>人口的增长和</w:t>
        </w:r>
      </w:ins>
      <w:ins w:id="132" w:author="欣鑫 徐" w:date="2016-07-14T09:41:00Z">
        <w:r w:rsidR="00A23002">
          <w:rPr>
            <w:rFonts w:ascii="Times New Roman" w:eastAsia="宋体-简" w:hAnsi="Times New Roman" w:cs="Times New Roman" w:hint="eastAsia"/>
          </w:rPr>
          <w:t>prime</w:t>
        </w:r>
        <w:r w:rsidR="00A23002">
          <w:rPr>
            <w:rFonts w:ascii="Times New Roman" w:eastAsia="宋体-简" w:hAnsi="Times New Roman" w:cs="Times New Roman" w:hint="eastAsia"/>
          </w:rPr>
          <w:t>耕地的不足持续不足导致了战争。</w:t>
        </w:r>
      </w:ins>
      <w:del w:id="133" w:author="欣鑫 徐" w:date="2016-07-14T09:34:00Z">
        <w:r w:rsidRPr="00904D90" w:rsidDel="00B27C8E">
          <w:rPr>
            <w:rFonts w:ascii="Times New Roman" w:eastAsia="宋体-简" w:hAnsi="Times New Roman" w:cs="Times New Roman"/>
          </w:rPr>
          <w:delText>这句话的意思大致是，人口增长带来的对肥沃耕地的要求造成了战争。</w:delText>
        </w:r>
      </w:del>
      <w:r w:rsidRPr="00904D90">
        <w:rPr>
          <w:rFonts w:ascii="Times New Roman" w:eastAsia="宋体-简" w:hAnsi="Times New Roman" w:cs="Times New Roman"/>
        </w:rPr>
        <w:t>这里的</w:t>
      </w:r>
      <w:r w:rsidRPr="00904D90">
        <w:rPr>
          <w:rFonts w:ascii="Times New Roman" w:eastAsia="宋体-简" w:hAnsi="Times New Roman" w:cs="Times New Roman"/>
        </w:rPr>
        <w:t>“prime”</w:t>
      </w:r>
      <w:r w:rsidRPr="00904D90">
        <w:rPr>
          <w:rFonts w:ascii="Times New Roman" w:eastAsia="宋体-简" w:hAnsi="Times New Roman" w:cs="Times New Roman"/>
        </w:rPr>
        <w:t>形容耕地，意思是</w:t>
      </w:r>
      <w:r w:rsidRPr="00904D90">
        <w:rPr>
          <w:rFonts w:ascii="Times New Roman" w:eastAsia="宋体-简" w:hAnsi="Times New Roman" w:cs="Times New Roman"/>
        </w:rPr>
        <w:t>“</w:t>
      </w:r>
      <w:r w:rsidRPr="00904D90">
        <w:rPr>
          <w:rFonts w:ascii="Times New Roman" w:eastAsia="宋体-简" w:hAnsi="Times New Roman" w:cs="Times New Roman"/>
        </w:rPr>
        <w:t>肥沃的</w:t>
      </w:r>
      <w:r w:rsidRPr="00904D90">
        <w:rPr>
          <w:rFonts w:ascii="Times New Roman" w:eastAsia="宋体-简" w:hAnsi="Times New Roman" w:cs="Times New Roman"/>
        </w:rPr>
        <w:t>”“</w:t>
      </w:r>
      <w:r w:rsidRPr="00904D90">
        <w:rPr>
          <w:rFonts w:ascii="Times New Roman" w:eastAsia="宋体-简" w:hAnsi="Times New Roman" w:cs="Times New Roman"/>
        </w:rPr>
        <w:t>良好的</w:t>
      </w:r>
      <w:r w:rsidRPr="00904D90">
        <w:rPr>
          <w:rFonts w:ascii="Times New Roman" w:eastAsia="宋体-简" w:hAnsi="Times New Roman" w:cs="Times New Roman"/>
        </w:rPr>
        <w:t>”</w:t>
      </w:r>
      <w:r w:rsidRPr="00904D90">
        <w:rPr>
          <w:rFonts w:ascii="Times New Roman" w:eastAsia="宋体-简" w:hAnsi="Times New Roman" w:cs="Times New Roman"/>
        </w:rPr>
        <w:t>，与</w:t>
      </w:r>
      <w:ins w:id="134" w:author="欣鑫 徐" w:date="2016-07-14T09:41:00Z">
        <w:r w:rsidR="00A23002">
          <w:rPr>
            <w:rFonts w:ascii="Times New Roman" w:eastAsia="宋体-简" w:hAnsi="Times New Roman" w:cs="Times New Roman" w:hint="eastAsia"/>
          </w:rPr>
          <w:t>D</w:t>
        </w:r>
        <w:r w:rsidR="00A23002">
          <w:rPr>
            <w:rFonts w:ascii="Times New Roman" w:eastAsia="宋体-简" w:hAnsi="Times New Roman" w:cs="Times New Roman" w:hint="eastAsia"/>
          </w:rPr>
          <w:t>选</w:t>
        </w:r>
      </w:ins>
      <w:del w:id="135" w:author="欣鑫 徐" w:date="2016-07-14T09:41:00Z">
        <w:r w:rsidRPr="00904D90" w:rsidDel="00A23002">
          <w:rPr>
            <w:rFonts w:ascii="Times New Roman" w:eastAsia="宋体-简" w:hAnsi="Times New Roman" w:cs="Times New Roman"/>
          </w:rPr>
          <w:delText>第四</w:delText>
        </w:r>
      </w:del>
      <w:r w:rsidRPr="00904D90">
        <w:rPr>
          <w:rFonts w:ascii="Times New Roman" w:eastAsia="宋体-简" w:hAnsi="Times New Roman" w:cs="Times New Roman"/>
        </w:rPr>
        <w:t>项意思相符。其余选项的意思分别是</w:t>
      </w:r>
      <w:r w:rsidRPr="00904D90">
        <w:rPr>
          <w:rFonts w:ascii="Times New Roman" w:eastAsia="宋体-简" w:hAnsi="Times New Roman" w:cs="Times New Roman"/>
        </w:rPr>
        <w:t>“</w:t>
      </w:r>
      <w:r w:rsidRPr="00904D90">
        <w:rPr>
          <w:rFonts w:ascii="Times New Roman" w:eastAsia="宋体-简" w:hAnsi="Times New Roman" w:cs="Times New Roman"/>
        </w:rPr>
        <w:t>低洼的</w:t>
      </w:r>
      <w:r w:rsidRPr="00904D90">
        <w:rPr>
          <w:rFonts w:ascii="Times New Roman" w:eastAsia="宋体-简" w:hAnsi="Times New Roman" w:cs="Times New Roman"/>
        </w:rPr>
        <w:t>”“</w:t>
      </w:r>
      <w:r w:rsidRPr="00904D90">
        <w:rPr>
          <w:rFonts w:ascii="Times New Roman" w:eastAsia="宋体-简" w:hAnsi="Times New Roman" w:cs="Times New Roman"/>
        </w:rPr>
        <w:t>容易接近的</w:t>
      </w:r>
      <w:r w:rsidRPr="00904D90">
        <w:rPr>
          <w:rFonts w:ascii="Times New Roman" w:eastAsia="宋体-简" w:hAnsi="Times New Roman" w:cs="Times New Roman"/>
        </w:rPr>
        <w:t>”</w:t>
      </w:r>
      <w:r w:rsidRPr="00904D90">
        <w:rPr>
          <w:rFonts w:ascii="Times New Roman" w:eastAsia="宋体-简" w:hAnsi="Times New Roman" w:cs="Times New Roman"/>
        </w:rPr>
        <w:t>和</w:t>
      </w:r>
      <w:r w:rsidRPr="00904D90">
        <w:rPr>
          <w:rFonts w:ascii="Times New Roman" w:eastAsia="宋体-简" w:hAnsi="Times New Roman" w:cs="Times New Roman"/>
        </w:rPr>
        <w:t>“</w:t>
      </w:r>
      <w:r w:rsidRPr="00904D90">
        <w:rPr>
          <w:rFonts w:ascii="Times New Roman" w:eastAsia="宋体-简" w:hAnsi="Times New Roman" w:cs="Times New Roman"/>
        </w:rPr>
        <w:t>未使用的</w:t>
      </w:r>
      <w:r w:rsidRPr="00904D90">
        <w:rPr>
          <w:rFonts w:ascii="Times New Roman" w:eastAsia="宋体-简" w:hAnsi="Times New Roman" w:cs="Times New Roman"/>
        </w:rPr>
        <w:t>”</w:t>
      </w:r>
      <w:r w:rsidRPr="00904D90">
        <w:rPr>
          <w:rFonts w:ascii="Times New Roman" w:eastAsia="宋体-简" w:hAnsi="Times New Roman" w:cs="Times New Roman"/>
        </w:rPr>
        <w:t>。</w:t>
      </w:r>
    </w:p>
    <w:p w14:paraId="1ED61827" w14:textId="77777777" w:rsidR="009F7D41" w:rsidRPr="007C2B96" w:rsidRDefault="009F7D41" w:rsidP="009F7D41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1669454C" w14:textId="2A7A179F" w:rsidR="009F7D41" w:rsidRPr="007C2B96" w:rsidRDefault="00C63175" w:rsidP="009F7D41">
      <w:pPr>
        <w:spacing w:line="400" w:lineRule="exact"/>
        <w:rPr>
          <w:rFonts w:ascii="Times New Roman" w:eastAsia="宋体-简" w:hAnsi="Times New Roman" w:cs="Times New Roman"/>
          <w:b/>
          <w:bCs/>
        </w:rPr>
      </w:pPr>
      <w:ins w:id="136" w:author="欣鑫 徐" w:date="2016-07-14T09:42:00Z">
        <w:r>
          <w:rPr>
            <w:rFonts w:ascii="Times New Roman" w:eastAsia="宋体-简" w:hAnsi="Times New Roman" w:cs="Times New Roman" w:hint="eastAsia"/>
            <w:b/>
            <w:bCs/>
          </w:rPr>
          <w:t>Q10</w:t>
        </w:r>
      </w:ins>
      <w:del w:id="137" w:author="欣鑫 徐" w:date="2016-07-14T09:42:00Z">
        <w:r w:rsidR="009F7D41" w:rsidDel="00C63175">
          <w:rPr>
            <w:rFonts w:ascii="Times New Roman" w:eastAsia="宋体-简" w:hAnsi="Times New Roman" w:cs="Times New Roman" w:hint="eastAsia"/>
            <w:b/>
            <w:bCs/>
          </w:rPr>
          <w:delText>10</w:delText>
        </w:r>
      </w:del>
    </w:p>
    <w:p w14:paraId="5F941FC4" w14:textId="32D012E3" w:rsidR="009F7D41" w:rsidRPr="007C2B96" w:rsidRDefault="00C63175" w:rsidP="009F7D41">
      <w:pPr>
        <w:spacing w:line="400" w:lineRule="exact"/>
        <w:rPr>
          <w:rFonts w:ascii="Times New Roman" w:eastAsia="宋体-简" w:hAnsi="Times New Roman" w:cs="Times New Roman"/>
        </w:rPr>
      </w:pPr>
      <w:ins w:id="138" w:author="欣鑫 徐" w:date="2016-07-14T09:42:00Z">
        <w:r>
          <w:rPr>
            <w:rFonts w:ascii="Times New Roman" w:eastAsia="宋体-简" w:hAnsi="Times New Roman" w:cs="Times New Roman" w:hint="eastAsia"/>
          </w:rPr>
          <w:t>正确答案</w:t>
        </w:r>
      </w:ins>
      <w:ins w:id="139" w:author="欣鑫 徐" w:date="2016-07-14T09:43:00Z">
        <w:r>
          <w:rPr>
            <w:rFonts w:ascii="Times New Roman" w:eastAsia="宋体-简" w:hAnsi="Times New Roman" w:cs="Times New Roman" w:hint="eastAsia"/>
          </w:rPr>
          <w:t>：</w:t>
        </w:r>
        <w:r>
          <w:rPr>
            <w:rFonts w:ascii="Times New Roman" w:eastAsia="宋体-简" w:hAnsi="Times New Roman" w:cs="Times New Roman" w:hint="eastAsia"/>
          </w:rPr>
          <w:t>C</w:t>
        </w:r>
      </w:ins>
      <w:del w:id="140" w:author="欣鑫 徐" w:date="2016-07-14T09:42:00Z">
        <w:r w:rsidR="009F7D41" w:rsidRPr="007C2B96" w:rsidDel="00C63175">
          <w:rPr>
            <w:rFonts w:ascii="Times New Roman" w:eastAsia="宋体-简" w:hAnsi="Times New Roman" w:cs="Times New Roman"/>
          </w:rPr>
          <w:delText>选择第</w:delText>
        </w:r>
        <w:r w:rsidR="009F7D41" w:rsidRPr="00904D90" w:rsidDel="00C63175">
          <w:rPr>
            <w:rFonts w:ascii="Times New Roman" w:eastAsia="宋体-简" w:hAnsi="Times New Roman" w:cs="Times New Roman"/>
          </w:rPr>
          <w:delText>三</w:delText>
        </w:r>
        <w:r w:rsidR="009F7D41" w:rsidRPr="007C2B96" w:rsidDel="00C63175">
          <w:rPr>
            <w:rFonts w:ascii="Times New Roman" w:eastAsia="宋体-简" w:hAnsi="Times New Roman" w:cs="Times New Roman"/>
          </w:rPr>
          <w:delText>项。</w:delText>
        </w:r>
      </w:del>
    </w:p>
    <w:p w14:paraId="50939405" w14:textId="0B2A6848" w:rsidR="009F7D41" w:rsidRPr="007C2B96" w:rsidRDefault="009F7D41" w:rsidP="009F7D41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904D90">
        <w:rPr>
          <w:rFonts w:ascii="Times New Roman" w:eastAsia="宋体-简" w:hAnsi="Times New Roman" w:cs="Times New Roman"/>
        </w:rPr>
        <w:t>总体来看，第四段介绍了</w:t>
      </w:r>
      <w:proofErr w:type="spellStart"/>
      <w:r w:rsidRPr="00904D90">
        <w:rPr>
          <w:rFonts w:ascii="Times New Roman" w:eastAsia="宋体-简" w:hAnsi="Times New Roman" w:cs="Times New Roman"/>
        </w:rPr>
        <w:t>Rathje</w:t>
      </w:r>
      <w:proofErr w:type="spellEnd"/>
      <w:r w:rsidRPr="00904D90">
        <w:rPr>
          <w:rFonts w:ascii="Times New Roman" w:eastAsia="宋体-简" w:hAnsi="Times New Roman" w:cs="Times New Roman"/>
        </w:rPr>
        <w:t>对于玛雅贸易的假说，而第五段介绍了</w:t>
      </w:r>
      <w:proofErr w:type="spellStart"/>
      <w:r w:rsidRPr="00904D90">
        <w:rPr>
          <w:rFonts w:ascii="Times New Roman" w:eastAsia="宋体-简" w:hAnsi="Times New Roman" w:cs="Times New Roman"/>
        </w:rPr>
        <w:t>Rathje</w:t>
      </w:r>
      <w:proofErr w:type="spellEnd"/>
      <w:r w:rsidRPr="00904D90">
        <w:rPr>
          <w:rFonts w:ascii="Times New Roman" w:eastAsia="宋体-简" w:hAnsi="Times New Roman" w:cs="Times New Roman"/>
        </w:rPr>
        <w:t>假说的</w:t>
      </w:r>
      <w:ins w:id="141" w:author="欣鑫 徐" w:date="2016-07-14T09:45:00Z">
        <w:r w:rsidR="00705CA9">
          <w:rPr>
            <w:rFonts w:ascii="Times New Roman" w:eastAsia="宋体-简" w:hAnsi="Times New Roman" w:cs="Times New Roman" w:hint="eastAsia"/>
          </w:rPr>
          <w:t>缺陷</w:t>
        </w:r>
      </w:ins>
      <w:del w:id="142" w:author="欣鑫 徐" w:date="2016-07-14T09:45:00Z">
        <w:r w:rsidRPr="00904D90" w:rsidDel="00705CA9">
          <w:rPr>
            <w:rFonts w:ascii="Times New Roman" w:eastAsia="宋体-简" w:hAnsi="Times New Roman" w:cs="Times New Roman"/>
          </w:rPr>
          <w:delText>缺点</w:delText>
        </w:r>
      </w:del>
      <w:ins w:id="143" w:author="欣鑫 徐" w:date="2016-07-14T09:44:00Z">
        <w:r w:rsidR="00705CA9">
          <w:rPr>
            <w:rFonts w:ascii="Times New Roman" w:eastAsia="宋体-简" w:hAnsi="Times New Roman" w:cs="Times New Roman" w:hint="eastAsia"/>
          </w:rPr>
          <w:t>，</w:t>
        </w:r>
        <w:r w:rsidR="00705CA9" w:rsidRPr="00705CA9">
          <w:rPr>
            <w:rFonts w:ascii="Times New Roman" w:eastAsia="宋体-简" w:hAnsi="Times New Roman" w:cs="Times New Roman"/>
          </w:rPr>
          <w:t>作者说</w:t>
        </w:r>
        <w:proofErr w:type="spellStart"/>
        <w:r w:rsidR="00705CA9" w:rsidRPr="00705CA9">
          <w:rPr>
            <w:rFonts w:ascii="Times New Roman" w:eastAsia="宋体-简" w:hAnsi="Times New Roman" w:cs="Times New Roman"/>
          </w:rPr>
          <w:t>Rathje</w:t>
        </w:r>
        <w:proofErr w:type="spellEnd"/>
        <w:r w:rsidR="00705CA9">
          <w:rPr>
            <w:rFonts w:ascii="Times New Roman" w:eastAsia="宋体-简" w:hAnsi="Times New Roman" w:cs="Times New Roman"/>
          </w:rPr>
          <w:t>的假设或许可以解释玛雅形成的复杂</w:t>
        </w:r>
      </w:ins>
      <w:ins w:id="144" w:author="欣鑫 徐" w:date="2016-07-14T09:45:00Z">
        <w:r w:rsidR="00705CA9">
          <w:rPr>
            <w:rFonts w:ascii="Times New Roman" w:eastAsia="宋体-简" w:hAnsi="Times New Roman" w:cs="Times New Roman" w:hint="eastAsia"/>
          </w:rPr>
          <w:t>构成</w:t>
        </w:r>
      </w:ins>
      <w:ins w:id="145" w:author="欣鑫 徐" w:date="2016-07-14T09:44:00Z">
        <w:r w:rsidR="00705CA9" w:rsidRPr="00705CA9">
          <w:rPr>
            <w:rFonts w:ascii="Times New Roman" w:eastAsia="宋体-简" w:hAnsi="Times New Roman" w:cs="Times New Roman"/>
          </w:rPr>
          <w:t>中的</w:t>
        </w:r>
        <w:r w:rsidR="00705CA9" w:rsidRPr="00705CA9">
          <w:rPr>
            <w:rFonts w:ascii="Times New Roman" w:eastAsia="宋体-简" w:hAnsi="Times New Roman" w:cs="Times New Roman"/>
          </w:rPr>
          <w:lastRenderedPageBreak/>
          <w:t>一部分，但是它也承受着</w:t>
        </w:r>
      </w:ins>
      <w:ins w:id="146" w:author="欣鑫 徐" w:date="2016-07-14T09:46:00Z">
        <w:r w:rsidR="00705CA9">
          <w:rPr>
            <w:rFonts w:ascii="Times New Roman" w:eastAsia="宋体-简" w:hAnsi="Times New Roman" w:cs="Times New Roman" w:hint="eastAsia"/>
          </w:rPr>
          <w:t>“</w:t>
        </w:r>
      </w:ins>
      <w:ins w:id="147" w:author="欣鑫 徐" w:date="2016-07-14T09:44:00Z">
        <w:r w:rsidR="00705CA9" w:rsidRPr="00705CA9">
          <w:rPr>
            <w:rFonts w:ascii="Times New Roman" w:eastAsia="宋体-简" w:hAnsi="Times New Roman" w:cs="Times New Roman"/>
          </w:rPr>
          <w:t>可以在低地找到原材料合适的替代品</w:t>
        </w:r>
      </w:ins>
      <w:ins w:id="148" w:author="欣鑫 徐" w:date="2016-07-14T09:46:00Z">
        <w:r w:rsidR="00705CA9">
          <w:rPr>
            <w:rFonts w:ascii="Times New Roman" w:eastAsia="宋体-简" w:hAnsi="Times New Roman" w:cs="Times New Roman" w:hint="eastAsia"/>
          </w:rPr>
          <w:t>”这个观点</w:t>
        </w:r>
      </w:ins>
      <w:ins w:id="149" w:author="欣鑫 徐" w:date="2016-07-14T09:44:00Z">
        <w:r w:rsidR="00705CA9" w:rsidRPr="00705CA9">
          <w:rPr>
            <w:rFonts w:ascii="Times New Roman" w:eastAsia="宋体-简" w:hAnsi="Times New Roman" w:cs="Times New Roman"/>
          </w:rPr>
          <w:t>的异议。所以可以看出作者的态度是带有批判性的</w:t>
        </w:r>
      </w:ins>
      <w:ins w:id="150" w:author="欣鑫 徐" w:date="2016-07-14T09:46:00Z">
        <w:r w:rsidR="00705CA9">
          <w:rPr>
            <w:rFonts w:ascii="Times New Roman" w:eastAsia="宋体-简" w:hAnsi="Times New Roman" w:cs="Times New Roman" w:hint="eastAsia"/>
          </w:rPr>
          <w:t>，</w:t>
        </w:r>
        <w:r w:rsidR="00705CA9">
          <w:rPr>
            <w:rFonts w:ascii="Times New Roman" w:eastAsia="宋体-简" w:hAnsi="Times New Roman" w:cs="Times New Roman" w:hint="eastAsia"/>
          </w:rPr>
          <w:t>C</w:t>
        </w:r>
        <w:r w:rsidR="00705CA9">
          <w:rPr>
            <w:rFonts w:ascii="Times New Roman" w:eastAsia="宋体-简" w:hAnsi="Times New Roman" w:cs="Times New Roman" w:hint="eastAsia"/>
          </w:rPr>
          <w:t>选</w:t>
        </w:r>
      </w:ins>
      <w:del w:id="151" w:author="欣鑫 徐" w:date="2016-07-14T09:44:00Z">
        <w:r w:rsidRPr="00904D90" w:rsidDel="00705CA9">
          <w:rPr>
            <w:rFonts w:ascii="Times New Roman" w:eastAsia="宋体-简" w:hAnsi="Times New Roman" w:cs="Times New Roman"/>
          </w:rPr>
          <w:delText>。</w:delText>
        </w:r>
      </w:del>
      <w:del w:id="152" w:author="欣鑫 徐" w:date="2016-07-14T09:46:00Z">
        <w:r w:rsidRPr="00904D90" w:rsidDel="00705CA9">
          <w:rPr>
            <w:rFonts w:ascii="Times New Roman" w:eastAsia="宋体-简" w:hAnsi="Times New Roman" w:cs="Times New Roman"/>
          </w:rPr>
          <w:delText>第三</w:delText>
        </w:r>
      </w:del>
      <w:r w:rsidRPr="00904D90">
        <w:rPr>
          <w:rFonts w:ascii="Times New Roman" w:eastAsia="宋体-简" w:hAnsi="Times New Roman" w:cs="Times New Roman"/>
        </w:rPr>
        <w:t>项正确，其他选项错误。</w:t>
      </w:r>
    </w:p>
    <w:p w14:paraId="48A25A49" w14:textId="77777777" w:rsidR="009F7D41" w:rsidRPr="007C2B96" w:rsidRDefault="009F7D41" w:rsidP="009F7D41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176E6D87" w14:textId="65E0030E" w:rsidR="009F7D41" w:rsidRPr="007C2B96" w:rsidDel="00DE7C99" w:rsidRDefault="00DE7C99" w:rsidP="009F7D41">
      <w:pPr>
        <w:spacing w:line="400" w:lineRule="exact"/>
        <w:rPr>
          <w:del w:id="153" w:author="欣鑫 徐" w:date="2016-07-14T09:46:00Z"/>
          <w:rFonts w:ascii="Times New Roman" w:eastAsia="宋体-简" w:hAnsi="Times New Roman" w:cs="Times New Roman"/>
          <w:b/>
          <w:bCs/>
        </w:rPr>
      </w:pPr>
      <w:ins w:id="154" w:author="欣鑫 徐" w:date="2016-07-14T09:46:00Z">
        <w:r>
          <w:rPr>
            <w:rFonts w:ascii="Times New Roman" w:eastAsia="宋体-简" w:hAnsi="Times New Roman" w:cs="Times New Roman" w:hint="eastAsia"/>
            <w:b/>
            <w:bCs/>
          </w:rPr>
          <w:t>Q11</w:t>
        </w:r>
      </w:ins>
    </w:p>
    <w:p w14:paraId="026C80B4" w14:textId="77777777" w:rsidR="009F7D41" w:rsidDel="00DE7C99" w:rsidRDefault="009F7D41" w:rsidP="009F7D41">
      <w:pPr>
        <w:spacing w:line="400" w:lineRule="exact"/>
        <w:rPr>
          <w:del w:id="155" w:author="欣鑫 徐" w:date="2016-07-14T09:47:00Z"/>
          <w:rFonts w:ascii="Times New Roman" w:eastAsia="宋体-简" w:hAnsi="Times New Roman" w:cs="Times New Roman"/>
        </w:rPr>
      </w:pPr>
      <w:del w:id="156" w:author="欣鑫 徐" w:date="2016-07-14T09:46:00Z">
        <w:r w:rsidDel="00DE7C99">
          <w:rPr>
            <w:rFonts w:ascii="Times New Roman" w:eastAsia="宋体-简" w:hAnsi="Times New Roman" w:cs="Times New Roman" w:hint="eastAsia"/>
            <w:b/>
            <w:bCs/>
          </w:rPr>
          <w:delText>11</w:delText>
        </w:r>
      </w:del>
    </w:p>
    <w:p w14:paraId="5DE21DB4" w14:textId="77777777" w:rsidR="00DE7C99" w:rsidRDefault="00DE7C99" w:rsidP="009F7D41">
      <w:pPr>
        <w:spacing w:line="400" w:lineRule="exact"/>
        <w:rPr>
          <w:ins w:id="157" w:author="欣鑫 徐" w:date="2016-07-14T09:47:00Z"/>
          <w:rFonts w:ascii="Times New Roman" w:eastAsia="宋体-简" w:hAnsi="Times New Roman" w:cs="Times New Roman"/>
        </w:rPr>
      </w:pPr>
    </w:p>
    <w:p w14:paraId="179236C2" w14:textId="7080991C" w:rsidR="009F7D41" w:rsidRPr="00DE7C99" w:rsidRDefault="00DE7C99" w:rsidP="009F7D41">
      <w:pPr>
        <w:spacing w:line="400" w:lineRule="exact"/>
        <w:rPr>
          <w:rFonts w:ascii="Times New Roman" w:eastAsia="宋体-简" w:hAnsi="Times New Roman" w:cs="Times New Roman"/>
          <w:b/>
          <w:bCs/>
          <w:rPrChange w:id="158" w:author="欣鑫 徐" w:date="2016-07-14T09:47:00Z">
            <w:rPr>
              <w:rFonts w:ascii="Times New Roman" w:eastAsia="宋体-简" w:hAnsi="Times New Roman" w:cs="Times New Roman"/>
            </w:rPr>
          </w:rPrChange>
        </w:rPr>
      </w:pPr>
      <w:ins w:id="159" w:author="欣鑫 徐" w:date="2016-07-14T09:47:00Z">
        <w:r>
          <w:rPr>
            <w:rFonts w:ascii="Times New Roman" w:eastAsia="宋体-简" w:hAnsi="Times New Roman" w:cs="Times New Roman" w:hint="eastAsia"/>
          </w:rPr>
          <w:t>正确答案：</w:t>
        </w:r>
        <w:r>
          <w:rPr>
            <w:rFonts w:ascii="Times New Roman" w:eastAsia="宋体-简" w:hAnsi="Times New Roman" w:cs="Times New Roman" w:hint="eastAsia"/>
            <w:b/>
            <w:bCs/>
          </w:rPr>
          <w:t>A</w:t>
        </w:r>
      </w:ins>
      <w:del w:id="160" w:author="欣鑫 徐" w:date="2016-07-14T09:47:00Z">
        <w:r w:rsidR="009F7D41" w:rsidRPr="007C2B96" w:rsidDel="00DE7C99">
          <w:rPr>
            <w:rFonts w:ascii="Times New Roman" w:eastAsia="宋体-简" w:hAnsi="Times New Roman" w:cs="Times New Roman"/>
          </w:rPr>
          <w:delText>选择第</w:delText>
        </w:r>
        <w:r w:rsidR="009F7D41" w:rsidDel="00DE7C99">
          <w:rPr>
            <w:rFonts w:ascii="Times New Roman" w:eastAsia="宋体-简" w:hAnsi="Times New Roman" w:cs="Times New Roman" w:hint="eastAsia"/>
          </w:rPr>
          <w:delText>一</w:delText>
        </w:r>
        <w:r w:rsidR="009F7D41" w:rsidRPr="007C2B96" w:rsidDel="00DE7C99">
          <w:rPr>
            <w:rFonts w:ascii="Times New Roman" w:eastAsia="宋体-简" w:hAnsi="Times New Roman" w:cs="Times New Roman"/>
          </w:rPr>
          <w:delText>项。</w:delText>
        </w:r>
      </w:del>
    </w:p>
    <w:p w14:paraId="5F4B8140" w14:textId="37FFF395" w:rsidR="009F7D41" w:rsidRPr="007C2B96" w:rsidRDefault="009F7D41" w:rsidP="009F7D41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904D90">
        <w:rPr>
          <w:rFonts w:ascii="Times New Roman" w:eastAsia="宋体-简" w:hAnsi="Times New Roman" w:cs="Times New Roman"/>
        </w:rPr>
        <w:t>高亮文本的主干意思是，由于贸易的任何一方面都不能决定文化变迁或者商业的进步，所以贸易本身不能被看作古文明的重要而统一的形成因素。</w:t>
      </w:r>
      <w:ins w:id="161" w:author="欣鑫 徐" w:date="2016-07-14T09:49:00Z">
        <w:r w:rsidR="00ED5604">
          <w:rPr>
            <w:rFonts w:ascii="Times New Roman" w:eastAsia="宋体-简" w:hAnsi="Times New Roman" w:cs="Times New Roman" w:hint="eastAsia"/>
          </w:rPr>
          <w:t>我们把句子主干</w:t>
        </w:r>
      </w:ins>
      <w:ins w:id="162" w:author="欣鑫 徐" w:date="2016-07-14T09:50:00Z">
        <w:r w:rsidR="00ED5604">
          <w:rPr>
            <w:rFonts w:ascii="Times New Roman" w:eastAsia="宋体-简" w:hAnsi="Times New Roman" w:cs="Times New Roman" w:hint="eastAsia"/>
          </w:rPr>
          <w:t>精简一下，就是</w:t>
        </w:r>
        <w:r w:rsidR="00ED5604" w:rsidRPr="00ED5604">
          <w:rPr>
            <w:rFonts w:ascii="Times New Roman" w:eastAsia="宋体-简" w:hAnsi="Times New Roman" w:cs="Times New Roman"/>
          </w:rPr>
          <w:t>we know that trade can never be looked on as a unifying factor or as a primary agent of ancient civilization.</w:t>
        </w:r>
      </w:ins>
      <w:ins w:id="163" w:author="欣鑫 徐" w:date="2016-07-14T09:51:00Z">
        <w:r w:rsidR="00BB79D7">
          <w:rPr>
            <w:rFonts w:ascii="Times New Roman" w:eastAsia="宋体-简" w:hAnsi="Times New Roman" w:cs="Times New Roman" w:hint="eastAsia"/>
          </w:rPr>
          <w:t xml:space="preserve"> A</w:t>
        </w:r>
        <w:r w:rsidR="00BB79D7">
          <w:rPr>
            <w:rFonts w:ascii="Times New Roman" w:eastAsia="宋体-简" w:hAnsi="Times New Roman" w:cs="Times New Roman" w:hint="eastAsia"/>
          </w:rPr>
          <w:t>选</w:t>
        </w:r>
      </w:ins>
      <w:del w:id="164" w:author="欣鑫 徐" w:date="2016-07-14T09:51:00Z">
        <w:r w:rsidRPr="00904D90" w:rsidDel="00BB79D7">
          <w:rPr>
            <w:rFonts w:ascii="Times New Roman" w:eastAsia="宋体-简" w:hAnsi="Times New Roman" w:cs="Times New Roman"/>
          </w:rPr>
          <w:delText>第一</w:delText>
        </w:r>
      </w:del>
      <w:r w:rsidRPr="00904D90">
        <w:rPr>
          <w:rFonts w:ascii="Times New Roman" w:eastAsia="宋体-简" w:hAnsi="Times New Roman" w:cs="Times New Roman"/>
        </w:rPr>
        <w:t>项转述正确</w:t>
      </w:r>
      <w:ins w:id="165" w:author="欣鑫 徐" w:date="2016-07-14T09:52:00Z">
        <w:r w:rsidR="001231B7">
          <w:rPr>
            <w:rFonts w:ascii="Times New Roman" w:eastAsia="宋体-简" w:hAnsi="Times New Roman" w:cs="Times New Roman" w:hint="eastAsia"/>
          </w:rPr>
          <w:t>；</w:t>
        </w:r>
        <w:r w:rsidR="001231B7">
          <w:rPr>
            <w:rFonts w:ascii="Times New Roman" w:eastAsia="宋体-简" w:hAnsi="Times New Roman" w:cs="Times New Roman" w:hint="eastAsia"/>
          </w:rPr>
          <w:t>B</w:t>
        </w:r>
        <w:r w:rsidR="001231B7">
          <w:rPr>
            <w:rFonts w:ascii="Times New Roman" w:eastAsia="宋体-简" w:hAnsi="Times New Roman" w:cs="Times New Roman" w:hint="eastAsia"/>
          </w:rPr>
          <w:t>选项</w:t>
        </w:r>
      </w:ins>
      <w:ins w:id="166" w:author="欣鑫 徐" w:date="2016-07-14T09:54:00Z">
        <w:r w:rsidR="00C8261B">
          <w:rPr>
            <w:rFonts w:ascii="Times New Roman" w:eastAsia="宋体-简" w:hAnsi="Times New Roman" w:cs="Times New Roman" w:hint="eastAsia"/>
          </w:rPr>
          <w:t>对比句子主干</w:t>
        </w:r>
      </w:ins>
      <w:ins w:id="167" w:author="欣鑫 徐" w:date="2016-07-14T09:55:00Z">
        <w:r w:rsidR="00C8261B">
          <w:rPr>
            <w:rFonts w:ascii="Times New Roman" w:eastAsia="宋体-简" w:hAnsi="Times New Roman" w:cs="Times New Roman" w:hint="eastAsia"/>
          </w:rPr>
          <w:t>一比较，可以排除了；</w:t>
        </w:r>
        <w:r w:rsidR="00C8261B">
          <w:rPr>
            <w:rFonts w:ascii="Times New Roman" w:eastAsia="宋体-简" w:hAnsi="Times New Roman" w:cs="Times New Roman" w:hint="eastAsia"/>
          </w:rPr>
          <w:t>C</w:t>
        </w:r>
        <w:r w:rsidR="00C8261B">
          <w:rPr>
            <w:rFonts w:ascii="Times New Roman" w:eastAsia="宋体-简" w:hAnsi="Times New Roman" w:cs="Times New Roman" w:hint="eastAsia"/>
          </w:rPr>
          <w:t>选项</w:t>
        </w:r>
      </w:ins>
      <w:ins w:id="168" w:author="欣鑫 徐" w:date="2016-07-14T09:56:00Z">
        <w:r w:rsidR="00791CFB">
          <w:rPr>
            <w:rFonts w:ascii="Times New Roman" w:eastAsia="宋体-简" w:hAnsi="Times New Roman" w:cs="Times New Roman" w:hint="eastAsia"/>
          </w:rPr>
          <w:t>错在“</w:t>
        </w:r>
        <w:r w:rsidR="00791CFB" w:rsidRPr="00791CFB">
          <w:rPr>
            <w:rFonts w:ascii="Times New Roman" w:eastAsia="宋体-简" w:hAnsi="Times New Roman" w:cs="Times New Roman"/>
          </w:rPr>
          <w:t>ancient trade and commerce led to</w:t>
        </w:r>
        <w:r w:rsidR="00791CFB">
          <w:rPr>
            <w:rFonts w:ascii="Times New Roman" w:eastAsia="宋体-简" w:hAnsi="Times New Roman" w:cs="Times New Roman" w:hint="eastAsia"/>
          </w:rPr>
          <w:t>”</w:t>
        </w:r>
        <w:r w:rsidR="00465E0D">
          <w:rPr>
            <w:rFonts w:ascii="Times New Roman" w:eastAsia="宋体-简" w:hAnsi="Times New Roman" w:cs="Times New Roman" w:hint="eastAsia"/>
          </w:rPr>
          <w:t>，都说了</w:t>
        </w:r>
        <w:r w:rsidR="00465E0D">
          <w:rPr>
            <w:rFonts w:ascii="Times New Roman" w:eastAsia="宋体-简" w:hAnsi="Times New Roman" w:cs="Times New Roman" w:hint="eastAsia"/>
          </w:rPr>
          <w:t>trade</w:t>
        </w:r>
        <w:r w:rsidR="00465E0D">
          <w:rPr>
            <w:rFonts w:ascii="Times New Roman" w:eastAsia="宋体-简" w:hAnsi="Times New Roman" w:cs="Times New Roman" w:hint="eastAsia"/>
          </w:rPr>
          <w:t>不能被视作</w:t>
        </w:r>
      </w:ins>
      <w:ins w:id="169" w:author="欣鑫 徐" w:date="2016-07-14T09:57:00Z">
        <w:r w:rsidR="00465E0D">
          <w:rPr>
            <w:rFonts w:ascii="Times New Roman" w:eastAsia="宋体-简" w:hAnsi="Times New Roman" w:cs="Times New Roman" w:hint="eastAsia"/>
          </w:rPr>
          <w:t>形成因素了；</w:t>
        </w:r>
        <w:r w:rsidR="00465E0D">
          <w:rPr>
            <w:rFonts w:ascii="Times New Roman" w:eastAsia="宋体-简" w:hAnsi="Times New Roman" w:cs="Times New Roman" w:hint="eastAsia"/>
          </w:rPr>
          <w:t>D</w:t>
        </w:r>
        <w:r w:rsidR="00465E0D">
          <w:rPr>
            <w:rFonts w:ascii="Times New Roman" w:eastAsia="宋体-简" w:hAnsi="Times New Roman" w:cs="Times New Roman" w:hint="eastAsia"/>
          </w:rPr>
          <w:t>选项错在</w:t>
        </w:r>
      </w:ins>
      <w:ins w:id="170" w:author="欣鑫 徐" w:date="2016-07-14T09:58:00Z">
        <w:r w:rsidR="00465E0D">
          <w:rPr>
            <w:rFonts w:ascii="Times New Roman" w:eastAsia="宋体-简" w:hAnsi="Times New Roman" w:cs="Times New Roman" w:hint="eastAsia"/>
          </w:rPr>
          <w:t>并没有说“</w:t>
        </w:r>
        <w:r w:rsidR="00465E0D" w:rsidRPr="00465E0D">
          <w:rPr>
            <w:rFonts w:ascii="Times New Roman" w:eastAsia="宋体-简" w:hAnsi="Times New Roman" w:cs="Times New Roman"/>
          </w:rPr>
          <w:t>because we know what aspects of trade affected</w:t>
        </w:r>
        <w:r w:rsidR="00465E0D">
          <w:rPr>
            <w:rFonts w:ascii="Times New Roman" w:eastAsia="宋体-简" w:hAnsi="Times New Roman" w:cs="Times New Roman" w:hint="eastAsia"/>
          </w:rPr>
          <w:t>”，</w:t>
        </w:r>
        <w:r w:rsidR="00D15615">
          <w:rPr>
            <w:rFonts w:ascii="Times New Roman" w:eastAsia="宋体-简" w:hAnsi="Times New Roman" w:cs="Times New Roman" w:hint="eastAsia"/>
          </w:rPr>
          <w:t>和句子主干不一样。</w:t>
        </w:r>
      </w:ins>
      <w:del w:id="171" w:author="欣鑫 徐" w:date="2016-07-14T09:52:00Z">
        <w:r w:rsidRPr="00904D90" w:rsidDel="00FD2AA2">
          <w:rPr>
            <w:rFonts w:ascii="Times New Roman" w:eastAsia="宋体-简" w:hAnsi="Times New Roman" w:cs="Times New Roman"/>
          </w:rPr>
          <w:delText>。第二项没有提到贸易，不选</w:delText>
        </w:r>
      </w:del>
      <w:del w:id="172" w:author="欣鑫 徐" w:date="2016-07-14T09:53:00Z">
        <w:r w:rsidRPr="00904D90" w:rsidDel="001231B7">
          <w:rPr>
            <w:rFonts w:ascii="Times New Roman" w:eastAsia="宋体-简" w:hAnsi="Times New Roman" w:cs="Times New Roman"/>
          </w:rPr>
          <w:delText>。第三项没有抓住重点，不选。第四项</w:delText>
        </w:r>
        <w:r w:rsidRPr="00904D90" w:rsidDel="001231B7">
          <w:rPr>
            <w:rFonts w:ascii="Times New Roman" w:eastAsia="宋体-简" w:hAnsi="Times New Roman" w:cs="Times New Roman"/>
          </w:rPr>
          <w:delText>“know much more about the main factors and agents that led to ancient civilization”</w:delText>
        </w:r>
        <w:r w:rsidRPr="00904D90" w:rsidDel="001231B7">
          <w:rPr>
            <w:rFonts w:ascii="Times New Roman" w:eastAsia="宋体-简" w:hAnsi="Times New Roman" w:cs="Times New Roman"/>
          </w:rPr>
          <w:delText>不是重点，也不选。</w:delText>
        </w:r>
      </w:del>
    </w:p>
    <w:p w14:paraId="6EAA5DBF" w14:textId="77777777" w:rsidR="009F7D41" w:rsidRPr="007C2B96" w:rsidRDefault="009F7D41" w:rsidP="009F7D41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18DB5F00" w14:textId="3D12A348" w:rsidR="009F7D41" w:rsidRPr="007C2B96" w:rsidRDefault="001231B7" w:rsidP="009F7D41">
      <w:pPr>
        <w:spacing w:line="400" w:lineRule="exact"/>
        <w:rPr>
          <w:rFonts w:ascii="Times New Roman" w:eastAsia="宋体-简" w:hAnsi="Times New Roman" w:cs="Times New Roman"/>
          <w:b/>
          <w:bCs/>
        </w:rPr>
      </w:pPr>
      <w:ins w:id="173" w:author="欣鑫 徐" w:date="2016-07-14T09:52:00Z">
        <w:r>
          <w:rPr>
            <w:rFonts w:ascii="Times New Roman" w:eastAsia="宋体-简" w:hAnsi="Times New Roman" w:cs="Times New Roman" w:hint="eastAsia"/>
            <w:b/>
            <w:bCs/>
          </w:rPr>
          <w:t>Q12</w:t>
        </w:r>
      </w:ins>
      <w:del w:id="174" w:author="欣鑫 徐" w:date="2016-07-14T09:52:00Z">
        <w:r w:rsidR="009F7D41" w:rsidDel="001231B7">
          <w:rPr>
            <w:rFonts w:ascii="Times New Roman" w:eastAsia="宋体-简" w:hAnsi="Times New Roman" w:cs="Times New Roman" w:hint="eastAsia"/>
            <w:b/>
            <w:bCs/>
          </w:rPr>
          <w:delText>12</w:delText>
        </w:r>
      </w:del>
    </w:p>
    <w:p w14:paraId="32D84B28" w14:textId="3807FCDE" w:rsidR="009F7D41" w:rsidRPr="007C2B96" w:rsidRDefault="001231B7" w:rsidP="009F7D41">
      <w:pPr>
        <w:spacing w:line="400" w:lineRule="exact"/>
        <w:rPr>
          <w:rFonts w:ascii="Times New Roman" w:eastAsia="宋体-简" w:hAnsi="Times New Roman" w:cs="Times New Roman"/>
        </w:rPr>
      </w:pPr>
      <w:ins w:id="175" w:author="欣鑫 徐" w:date="2016-07-14T09:52:00Z">
        <w:r>
          <w:rPr>
            <w:rFonts w:ascii="Times New Roman" w:eastAsia="宋体-简" w:hAnsi="Times New Roman" w:cs="Times New Roman" w:hint="eastAsia"/>
          </w:rPr>
          <w:t>正确答案：</w:t>
        </w:r>
      </w:ins>
      <w:ins w:id="176" w:author="欣鑫 徐" w:date="2016-07-14T09:59:00Z">
        <w:r w:rsidR="002F6973">
          <w:rPr>
            <w:rFonts w:ascii="Times New Roman" w:eastAsia="宋体-简" w:hAnsi="Times New Roman" w:cs="Times New Roman" w:hint="eastAsia"/>
          </w:rPr>
          <w:t>B</w:t>
        </w:r>
      </w:ins>
      <w:del w:id="177" w:author="欣鑫 徐" w:date="2016-07-14T09:52:00Z">
        <w:r w:rsidR="009F7D41" w:rsidRPr="007C2B96" w:rsidDel="001231B7">
          <w:rPr>
            <w:rFonts w:ascii="Times New Roman" w:eastAsia="宋体-简" w:hAnsi="Times New Roman" w:cs="Times New Roman"/>
          </w:rPr>
          <w:delText>选择第</w:delText>
        </w:r>
        <w:r w:rsidR="009F7D41" w:rsidDel="001231B7">
          <w:rPr>
            <w:rFonts w:ascii="Times New Roman" w:eastAsia="宋体-简" w:hAnsi="Times New Roman" w:cs="Times New Roman" w:hint="eastAsia"/>
          </w:rPr>
          <w:delText>二</w:delText>
        </w:r>
        <w:r w:rsidR="009F7D41" w:rsidRPr="007C2B96" w:rsidDel="001231B7">
          <w:rPr>
            <w:rFonts w:ascii="Times New Roman" w:eastAsia="宋体-简" w:hAnsi="Times New Roman" w:cs="Times New Roman"/>
          </w:rPr>
          <w:delText>项。</w:delText>
        </w:r>
      </w:del>
    </w:p>
    <w:p w14:paraId="2EC8144D" w14:textId="23ADB09A" w:rsidR="009F7D41" w:rsidRPr="007C2B96" w:rsidRDefault="009F7D41" w:rsidP="009F7D41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904D90">
        <w:rPr>
          <w:rFonts w:ascii="Times New Roman" w:eastAsia="宋体-简" w:hAnsi="Times New Roman" w:cs="Times New Roman"/>
        </w:rPr>
        <w:t>其余三项分别对应</w:t>
      </w:r>
      <w:r w:rsidRPr="00904D90">
        <w:rPr>
          <w:rFonts w:ascii="Times New Roman" w:eastAsia="宋体-简" w:hAnsi="Times New Roman" w:cs="Times New Roman"/>
        </w:rPr>
        <w:t>“Many ever-changing variables affected ancient trade”</w:t>
      </w:r>
      <w:ins w:id="178" w:author="欣鑫 徐" w:date="2016-07-14T10:00:00Z">
        <w:r w:rsidR="00E57310">
          <w:rPr>
            <w:rFonts w:ascii="Times New Roman" w:eastAsia="宋体-简" w:hAnsi="Times New Roman" w:cs="Times New Roman" w:hint="eastAsia"/>
          </w:rPr>
          <w:t>，</w:t>
        </w:r>
      </w:ins>
      <w:r w:rsidRPr="00904D90">
        <w:rPr>
          <w:rFonts w:ascii="Times New Roman" w:eastAsia="宋体-简" w:hAnsi="Times New Roman" w:cs="Times New Roman"/>
        </w:rPr>
        <w:t>“Intricate market networks channeled supplies along well-defined routes”</w:t>
      </w:r>
      <w:r w:rsidRPr="00904D90">
        <w:rPr>
          <w:rFonts w:ascii="Times New Roman" w:eastAsia="宋体-简" w:hAnsi="Times New Roman" w:cs="Times New Roman"/>
        </w:rPr>
        <w:t>和</w:t>
      </w:r>
      <w:r w:rsidRPr="00904D90">
        <w:rPr>
          <w:rFonts w:ascii="Times New Roman" w:eastAsia="宋体-简" w:hAnsi="Times New Roman" w:cs="Times New Roman"/>
        </w:rPr>
        <w:t>“regulate the profits fed back to the source, providing the incentive for further transactions”</w:t>
      </w:r>
      <w:r w:rsidRPr="00904D90">
        <w:rPr>
          <w:rFonts w:ascii="Times New Roman" w:eastAsia="宋体-简" w:hAnsi="Times New Roman" w:cs="Times New Roman"/>
        </w:rPr>
        <w:t>。只有</w:t>
      </w:r>
      <w:ins w:id="179" w:author="欣鑫 徐" w:date="2016-07-14T10:00:00Z">
        <w:r w:rsidR="004548D7">
          <w:rPr>
            <w:rFonts w:ascii="Times New Roman" w:eastAsia="宋体-简" w:hAnsi="Times New Roman" w:cs="Times New Roman" w:hint="eastAsia"/>
          </w:rPr>
          <w:t>B</w:t>
        </w:r>
      </w:ins>
      <w:ins w:id="180" w:author="欣鑫 徐" w:date="2016-07-14T10:01:00Z">
        <w:r w:rsidR="004548D7">
          <w:rPr>
            <w:rFonts w:ascii="Times New Roman" w:eastAsia="宋体-简" w:hAnsi="Times New Roman" w:cs="Times New Roman" w:hint="eastAsia"/>
          </w:rPr>
          <w:t>选</w:t>
        </w:r>
      </w:ins>
      <w:del w:id="181" w:author="欣鑫 徐" w:date="2016-07-14T10:00:00Z">
        <w:r w:rsidRPr="00904D90" w:rsidDel="004548D7">
          <w:rPr>
            <w:rFonts w:ascii="Times New Roman" w:eastAsia="宋体-简" w:hAnsi="Times New Roman" w:cs="Times New Roman"/>
          </w:rPr>
          <w:delText>第二</w:delText>
        </w:r>
      </w:del>
      <w:r w:rsidRPr="00904D90">
        <w:rPr>
          <w:rFonts w:ascii="Times New Roman" w:eastAsia="宋体-简" w:hAnsi="Times New Roman" w:cs="Times New Roman"/>
        </w:rPr>
        <w:t>项没有提到。</w:t>
      </w:r>
    </w:p>
    <w:p w14:paraId="4CBF8E7C" w14:textId="77777777" w:rsidR="009F7D41" w:rsidRPr="007C2B96" w:rsidRDefault="009F7D41" w:rsidP="009F7D41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6BCA13F2" w14:textId="315BC1A2" w:rsidR="009F7D41" w:rsidRPr="007C2B96" w:rsidRDefault="00791CFB" w:rsidP="009F7D41">
      <w:pPr>
        <w:spacing w:line="400" w:lineRule="exact"/>
        <w:rPr>
          <w:rFonts w:ascii="Times New Roman" w:eastAsia="宋体-简" w:hAnsi="Times New Roman" w:cs="Times New Roman"/>
          <w:b/>
          <w:bCs/>
        </w:rPr>
      </w:pPr>
      <w:ins w:id="182" w:author="欣鑫 徐" w:date="2016-07-14T09:56:00Z">
        <w:r>
          <w:rPr>
            <w:rFonts w:ascii="Times New Roman" w:eastAsia="宋体-简" w:hAnsi="Times New Roman" w:cs="Times New Roman" w:hint="eastAsia"/>
            <w:b/>
            <w:bCs/>
          </w:rPr>
          <w:t>Q13</w:t>
        </w:r>
      </w:ins>
      <w:del w:id="183" w:author="欣鑫 徐" w:date="2016-07-14T09:56:00Z">
        <w:r w:rsidR="009F7D41" w:rsidDel="00791CFB">
          <w:rPr>
            <w:rFonts w:ascii="Times New Roman" w:eastAsia="宋体-简" w:hAnsi="Times New Roman" w:cs="Times New Roman" w:hint="eastAsia"/>
            <w:b/>
            <w:bCs/>
          </w:rPr>
          <w:delText>13</w:delText>
        </w:r>
      </w:del>
    </w:p>
    <w:p w14:paraId="426C1024" w14:textId="27A392C8" w:rsidR="009F7D41" w:rsidRPr="004E0795" w:rsidRDefault="004548D7" w:rsidP="009F7D41">
      <w:pPr>
        <w:spacing w:line="400" w:lineRule="exact"/>
        <w:rPr>
          <w:rFonts w:ascii="Times New Roman" w:eastAsia="宋体-简" w:hAnsi="Times New Roman" w:cs="Times New Roman"/>
        </w:rPr>
      </w:pPr>
      <w:ins w:id="184" w:author="欣鑫 徐" w:date="2016-07-14T10:01:00Z">
        <w:r>
          <w:rPr>
            <w:rFonts w:ascii="Times New Roman" w:eastAsia="宋体-简" w:hAnsi="Times New Roman" w:cs="Times New Roman" w:hint="eastAsia"/>
          </w:rPr>
          <w:t>正确答案：</w:t>
        </w:r>
      </w:ins>
      <w:r w:rsidR="009F7D41" w:rsidRPr="004E0795">
        <w:rPr>
          <w:rFonts w:ascii="Times New Roman" w:eastAsia="宋体-简" w:hAnsi="Times New Roman" w:cs="Times New Roman"/>
        </w:rPr>
        <w:t>填入第</w:t>
      </w:r>
      <w:r w:rsidR="009F7D41">
        <w:rPr>
          <w:rFonts w:ascii="Times New Roman" w:eastAsia="宋体-简" w:hAnsi="Times New Roman" w:cs="Times New Roman" w:hint="eastAsia"/>
        </w:rPr>
        <w:t>二</w:t>
      </w:r>
      <w:r w:rsidR="009F7D41" w:rsidRPr="004E0795">
        <w:rPr>
          <w:rFonts w:ascii="Times New Roman" w:eastAsia="宋体-简" w:hAnsi="Times New Roman" w:cs="Times New Roman"/>
        </w:rPr>
        <w:t>个方框</w:t>
      </w:r>
      <w:ins w:id="185" w:author="欣鑫 徐" w:date="2016-07-14T10:01:00Z">
        <w:r>
          <w:rPr>
            <w:rFonts w:ascii="Times New Roman" w:eastAsia="宋体-简" w:hAnsi="Times New Roman" w:cs="Times New Roman" w:hint="eastAsia"/>
          </w:rPr>
          <w:t>（</w:t>
        </w:r>
        <w:r>
          <w:rPr>
            <w:rFonts w:ascii="Times New Roman" w:eastAsia="宋体-简" w:hAnsi="Times New Roman" w:cs="Times New Roman" w:hint="eastAsia"/>
          </w:rPr>
          <w:t>B</w:t>
        </w:r>
        <w:r>
          <w:rPr>
            <w:rFonts w:ascii="Times New Roman" w:eastAsia="宋体-简" w:hAnsi="Times New Roman" w:cs="Times New Roman" w:hint="eastAsia"/>
          </w:rPr>
          <w:t>）</w:t>
        </w:r>
      </w:ins>
      <w:r w:rsidR="009F7D41" w:rsidRPr="004E0795">
        <w:rPr>
          <w:rFonts w:ascii="Times New Roman" w:eastAsia="宋体-简" w:hAnsi="Times New Roman" w:cs="Times New Roman"/>
        </w:rPr>
        <w:t>。</w:t>
      </w:r>
    </w:p>
    <w:p w14:paraId="46B41E34" w14:textId="44BE2604" w:rsidR="009F7D41" w:rsidRPr="007C2B96" w:rsidRDefault="009F7D41" w:rsidP="009F7D41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904D90">
        <w:rPr>
          <w:rFonts w:ascii="Times New Roman" w:eastAsia="宋体-简" w:hAnsi="Times New Roman" w:cs="Times New Roman"/>
        </w:rPr>
        <w:t>根据被插入文本</w:t>
      </w:r>
      <w:ins w:id="186" w:author="欣鑫 徐" w:date="2016-07-14T10:02:00Z">
        <w:r w:rsidR="00972E1F">
          <w:rPr>
            <w:rFonts w:ascii="Times New Roman" w:eastAsia="宋体-简" w:hAnsi="Times New Roman" w:cs="Times New Roman" w:hint="eastAsia"/>
          </w:rPr>
          <w:t>的意思：但是对于当地不可获得的资源的需求显然只是故事的一小部分</w:t>
        </w:r>
      </w:ins>
      <w:r w:rsidRPr="00904D90">
        <w:rPr>
          <w:rFonts w:ascii="Times New Roman" w:eastAsia="宋体-简" w:hAnsi="Times New Roman" w:cs="Times New Roman"/>
        </w:rPr>
        <w:t>，前文应该提到了</w:t>
      </w:r>
      <w:r w:rsidRPr="00904D90">
        <w:rPr>
          <w:rFonts w:ascii="Times New Roman" w:eastAsia="宋体-简" w:hAnsi="Times New Roman" w:cs="Times New Roman"/>
        </w:rPr>
        <w:t>“demand for locally unobtainable resources”</w:t>
      </w:r>
      <w:r w:rsidRPr="00904D90">
        <w:rPr>
          <w:rFonts w:ascii="Times New Roman" w:eastAsia="宋体-简" w:hAnsi="Times New Roman" w:cs="Times New Roman"/>
        </w:rPr>
        <w:t>，而且下文接着会描述除了需求之外影响贸易的因素。所以恰好填入第二个方框当中。</w:t>
      </w:r>
    </w:p>
    <w:p w14:paraId="06F784AA" w14:textId="77777777" w:rsidR="009F7D41" w:rsidRPr="007C2B96" w:rsidRDefault="009F7D41" w:rsidP="009F7D41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60A92414" w14:textId="0456E159" w:rsidR="009F7D41" w:rsidRPr="007C2B96" w:rsidRDefault="00311AA2" w:rsidP="009F7D41">
      <w:pPr>
        <w:spacing w:line="400" w:lineRule="exact"/>
        <w:rPr>
          <w:rFonts w:ascii="Times New Roman" w:eastAsia="宋体-简" w:hAnsi="Times New Roman" w:cs="Times New Roman"/>
          <w:b/>
          <w:bCs/>
        </w:rPr>
      </w:pPr>
      <w:ins w:id="187" w:author="欣鑫 徐" w:date="2016-07-14T10:03:00Z">
        <w:r>
          <w:rPr>
            <w:rFonts w:ascii="Times New Roman" w:eastAsia="宋体-简" w:hAnsi="Times New Roman" w:cs="Times New Roman" w:hint="eastAsia"/>
            <w:b/>
            <w:bCs/>
          </w:rPr>
          <w:t>Q14</w:t>
        </w:r>
      </w:ins>
      <w:del w:id="188" w:author="欣鑫 徐" w:date="2016-07-14T10:03:00Z">
        <w:r w:rsidR="009F7D41" w:rsidDel="00311AA2">
          <w:rPr>
            <w:rFonts w:ascii="Times New Roman" w:eastAsia="宋体-简" w:hAnsi="Times New Roman" w:cs="Times New Roman" w:hint="eastAsia"/>
            <w:b/>
            <w:bCs/>
          </w:rPr>
          <w:delText>14</w:delText>
        </w:r>
      </w:del>
    </w:p>
    <w:p w14:paraId="140FCB02" w14:textId="3B8B8D11" w:rsidR="00311AA2" w:rsidRDefault="00311AA2" w:rsidP="009F7D41">
      <w:pPr>
        <w:spacing w:line="400" w:lineRule="exact"/>
        <w:rPr>
          <w:ins w:id="189" w:author="欣鑫 徐" w:date="2016-07-14T10:03:00Z"/>
          <w:rFonts w:ascii="Times New Roman" w:eastAsia="宋体-简" w:hAnsi="Times New Roman" w:cs="Times New Roman"/>
        </w:rPr>
      </w:pPr>
      <w:ins w:id="190" w:author="欣鑫 徐" w:date="2016-07-14T10:03:00Z">
        <w:r>
          <w:rPr>
            <w:rFonts w:ascii="Times New Roman" w:eastAsia="宋体-简" w:hAnsi="Times New Roman" w:cs="Times New Roman" w:hint="eastAsia"/>
          </w:rPr>
          <w:t>正确答案：</w:t>
        </w:r>
      </w:ins>
      <w:ins w:id="191" w:author="欣鑫 徐" w:date="2016-07-14T10:05:00Z">
        <w:r>
          <w:rPr>
            <w:rFonts w:ascii="Times New Roman" w:eastAsia="宋体-简" w:hAnsi="Times New Roman" w:cs="Times New Roman" w:hint="eastAsia"/>
          </w:rPr>
          <w:t>D E F</w:t>
        </w:r>
      </w:ins>
    </w:p>
    <w:p w14:paraId="53DA078E" w14:textId="5E497302" w:rsidR="009F7D41" w:rsidRPr="007C2B96" w:rsidDel="00CE5259" w:rsidRDefault="00CE5259" w:rsidP="009F7D41">
      <w:pPr>
        <w:spacing w:line="400" w:lineRule="exact"/>
        <w:rPr>
          <w:del w:id="192" w:author="欣鑫 徐" w:date="2016-07-21T17:53:00Z"/>
          <w:rFonts w:ascii="Times New Roman" w:eastAsia="宋体-简" w:hAnsi="Times New Roman" w:cs="Times New Roman"/>
        </w:rPr>
      </w:pPr>
      <w:ins w:id="193" w:author="欣鑫 徐" w:date="2016-07-21T17:53:00Z">
        <w:r>
          <w:rPr>
            <w:rFonts w:ascii="Times New Roman" w:eastAsia="宋体-简" w:hAnsi="Times New Roman" w:cs="Times New Roman" w:hint="eastAsia"/>
          </w:rPr>
          <w:t>解析：</w:t>
        </w:r>
        <w:r>
          <w:rPr>
            <w:rFonts w:ascii="Times New Roman" w:eastAsia="宋体-简" w:hAnsi="Times New Roman" w:cs="Times New Roman" w:hint="eastAsia"/>
          </w:rPr>
          <w:t>D</w:t>
        </w:r>
        <w:r>
          <w:rPr>
            <w:rFonts w:ascii="Times New Roman" w:eastAsia="宋体-简" w:hAnsi="Times New Roman" w:cs="Times New Roman" w:hint="eastAsia"/>
          </w:rPr>
          <w:t>选项对应</w:t>
        </w:r>
      </w:ins>
      <w:del w:id="194" w:author="欣鑫 徐" w:date="2016-07-21T17:53:00Z">
        <w:r w:rsidR="009F7D41" w:rsidRPr="007C2B96" w:rsidDel="00CE5259">
          <w:rPr>
            <w:rFonts w:ascii="Times New Roman" w:eastAsia="宋体-简" w:hAnsi="Times New Roman" w:cs="Times New Roman"/>
          </w:rPr>
          <w:delText>依次填入</w:delText>
        </w:r>
      </w:del>
    </w:p>
    <w:p w14:paraId="6E60A8D3" w14:textId="0080DE2F" w:rsidR="009F7D41" w:rsidRPr="007C2B96" w:rsidDel="00CE5259" w:rsidRDefault="009F7D41" w:rsidP="009F7D41">
      <w:pPr>
        <w:spacing w:line="400" w:lineRule="exact"/>
        <w:rPr>
          <w:del w:id="195" w:author="欣鑫 徐" w:date="2016-07-21T17:54:00Z"/>
          <w:rFonts w:ascii="Times New Roman" w:eastAsia="宋体-简" w:hAnsi="Times New Roman" w:cs="Times New Roman"/>
        </w:rPr>
      </w:pPr>
      <w:del w:id="196" w:author="欣鑫 徐" w:date="2016-07-21T17:53:00Z">
        <w:r w:rsidRPr="004E0795" w:rsidDel="00CE5259">
          <w:rPr>
            <w:rFonts w:ascii="Times New Roman" w:eastAsia="宋体-简" w:hAnsi="Times New Roman" w:cs="Times New Roman"/>
          </w:rPr>
          <w:delText>○</w:delText>
        </w:r>
        <w:r w:rsidDel="00CE5259">
          <w:rPr>
            <w:rFonts w:ascii="Times New Roman" w:eastAsia="宋体-简" w:hAnsi="Times New Roman" w:cs="Times New Roman" w:hint="eastAsia"/>
          </w:rPr>
          <w:delText xml:space="preserve"> </w:delText>
        </w:r>
        <w:r w:rsidRPr="00904D90" w:rsidDel="00CE5259">
          <w:rPr>
            <w:rFonts w:ascii="Times New Roman" w:eastAsia="宋体-简" w:hAnsi="Times New Roman" w:cs="Times New Roman"/>
          </w:rPr>
          <w:delText xml:space="preserve">Renfrew suggested that an organized state emerged in Minoan Crete because of intensified trade, but current views indicate that trade was probably only one of many variables.   </w:delText>
        </w:r>
        <w:r w:rsidRPr="00904D90" w:rsidDel="00CE5259">
          <w:rPr>
            <w:rFonts w:ascii="Times New Roman" w:eastAsia="宋体-简" w:hAnsi="Times New Roman" w:cs="Times New Roman"/>
          </w:rPr>
          <w:delText>（对应</w:delText>
        </w:r>
      </w:del>
      <w:r w:rsidRPr="00904D90">
        <w:rPr>
          <w:rFonts w:ascii="Times New Roman" w:eastAsia="宋体-简" w:hAnsi="Times New Roman" w:cs="Times New Roman"/>
        </w:rPr>
        <w:t>第二段</w:t>
      </w:r>
      <w:r w:rsidRPr="00904D90">
        <w:rPr>
          <w:rFonts w:ascii="Times New Roman" w:eastAsia="宋体-简" w:hAnsi="Times New Roman" w:cs="Times New Roman"/>
        </w:rPr>
        <w:t>Renfrew</w:t>
      </w:r>
      <w:r w:rsidRPr="00904D90">
        <w:rPr>
          <w:rFonts w:ascii="Times New Roman" w:eastAsia="宋体-简" w:hAnsi="Times New Roman" w:cs="Times New Roman"/>
        </w:rPr>
        <w:t>的观点以及第三段对该观点的反击</w:t>
      </w:r>
      <w:ins w:id="197" w:author="欣鑫 徐" w:date="2016-07-21T17:53:00Z">
        <w:r w:rsidR="00CE5259">
          <w:rPr>
            <w:rFonts w:ascii="Times New Roman" w:eastAsia="宋体-简" w:hAnsi="Times New Roman" w:cs="Times New Roman" w:hint="eastAsia"/>
          </w:rPr>
          <w:t>；</w:t>
        </w:r>
      </w:ins>
      <w:ins w:id="198" w:author="欣鑫 徐" w:date="2016-07-21T17:54:00Z">
        <w:r w:rsidR="00CE5259">
          <w:rPr>
            <w:rFonts w:ascii="Times New Roman" w:eastAsia="宋体-简" w:hAnsi="Times New Roman" w:cs="Times New Roman" w:hint="eastAsia"/>
          </w:rPr>
          <w:t>E</w:t>
        </w:r>
        <w:r w:rsidR="00CE5259">
          <w:rPr>
            <w:rFonts w:ascii="Times New Roman" w:eastAsia="宋体-简" w:hAnsi="Times New Roman" w:cs="Times New Roman" w:hint="eastAsia"/>
          </w:rPr>
          <w:t>选项对应</w:t>
        </w:r>
      </w:ins>
    </w:p>
    <w:p w14:paraId="0D39A97B" w14:textId="77777777" w:rsidR="009F7D41" w:rsidRPr="007C2B96" w:rsidDel="00CE5259" w:rsidRDefault="009F7D41" w:rsidP="009F7D41">
      <w:pPr>
        <w:spacing w:line="400" w:lineRule="exact"/>
        <w:rPr>
          <w:del w:id="199" w:author="欣鑫 徐" w:date="2016-07-21T17:54:00Z"/>
          <w:rFonts w:ascii="Times New Roman" w:eastAsia="宋体-简" w:hAnsi="Times New Roman" w:cs="Times New Roman"/>
        </w:rPr>
      </w:pPr>
    </w:p>
    <w:p w14:paraId="78278CDA" w14:textId="3F98230C" w:rsidR="009F7D41" w:rsidRPr="007C2B96" w:rsidDel="00CE5259" w:rsidRDefault="009F7D41" w:rsidP="009F7D41">
      <w:pPr>
        <w:spacing w:line="400" w:lineRule="exact"/>
        <w:rPr>
          <w:del w:id="200" w:author="欣鑫 徐" w:date="2016-07-21T17:54:00Z"/>
          <w:rFonts w:ascii="Times New Roman" w:eastAsia="宋体-简" w:hAnsi="Times New Roman" w:cs="Times New Roman" w:hint="eastAsia"/>
        </w:rPr>
      </w:pPr>
      <w:del w:id="201" w:author="欣鑫 徐" w:date="2016-07-21T17:54:00Z">
        <w:r w:rsidRPr="004E0795" w:rsidDel="00CE5259">
          <w:rPr>
            <w:rFonts w:ascii="Times New Roman" w:eastAsia="宋体-简" w:hAnsi="Times New Roman" w:cs="Times New Roman"/>
          </w:rPr>
          <w:delText>○</w:delText>
        </w:r>
        <w:r w:rsidDel="00CE5259">
          <w:rPr>
            <w:rFonts w:ascii="Times New Roman" w:eastAsia="宋体-简" w:hAnsi="Times New Roman" w:cs="Times New Roman" w:hint="eastAsia"/>
          </w:rPr>
          <w:delText xml:space="preserve"> </w:delText>
        </w:r>
        <w:r w:rsidRPr="00904D90" w:rsidDel="00CE5259">
          <w:rPr>
            <w:rFonts w:ascii="Times New Roman" w:eastAsia="宋体-简" w:hAnsi="Times New Roman" w:cs="Times New Roman"/>
          </w:rPr>
          <w:delText xml:space="preserve">Rathje's hypothesis that long-distance trade led to the emergence of a Mayan state has been objected to, and it is argued that other factors such as warfare may have played an important role too.  </w:delText>
        </w:r>
        <w:r w:rsidRPr="00904D90" w:rsidDel="00CE5259">
          <w:rPr>
            <w:rFonts w:ascii="Times New Roman" w:eastAsia="宋体-简" w:hAnsi="Times New Roman" w:cs="Times New Roman"/>
          </w:rPr>
          <w:delText>（对应</w:delText>
        </w:r>
      </w:del>
      <w:r w:rsidRPr="00904D90">
        <w:rPr>
          <w:rFonts w:ascii="Times New Roman" w:eastAsia="宋体-简" w:hAnsi="Times New Roman" w:cs="Times New Roman"/>
        </w:rPr>
        <w:t>第四段</w:t>
      </w:r>
      <w:r w:rsidRPr="00904D90">
        <w:rPr>
          <w:rFonts w:ascii="Times New Roman" w:eastAsia="宋体-简" w:hAnsi="Times New Roman" w:cs="Times New Roman"/>
        </w:rPr>
        <w:t>Rathje</w:t>
      </w:r>
      <w:r w:rsidRPr="00904D90">
        <w:rPr>
          <w:rFonts w:ascii="Times New Roman" w:eastAsia="宋体-简" w:hAnsi="Times New Roman" w:cs="Times New Roman"/>
        </w:rPr>
        <w:t>的观点，以及第五段对该观点的补充</w:t>
      </w:r>
      <w:ins w:id="202" w:author="欣鑫 徐" w:date="2016-07-21T17:54:00Z">
        <w:r w:rsidR="00CE5259">
          <w:rPr>
            <w:rFonts w:ascii="Times New Roman" w:eastAsia="宋体-简" w:hAnsi="Times New Roman" w:cs="Times New Roman" w:hint="eastAsia"/>
          </w:rPr>
          <w:t>；</w:t>
        </w:r>
        <w:r w:rsidR="00CE5259">
          <w:rPr>
            <w:rFonts w:ascii="Times New Roman" w:eastAsia="宋体-简" w:hAnsi="Times New Roman" w:cs="Times New Roman" w:hint="eastAsia"/>
          </w:rPr>
          <w:t>F</w:t>
        </w:r>
        <w:r w:rsidR="00CE5259">
          <w:rPr>
            <w:rFonts w:ascii="Times New Roman" w:eastAsia="宋体-简" w:hAnsi="Times New Roman" w:cs="Times New Roman" w:hint="eastAsia"/>
          </w:rPr>
          <w:t>选项对应</w:t>
        </w:r>
      </w:ins>
      <w:del w:id="203" w:author="欣鑫 徐" w:date="2016-07-21T17:54:00Z">
        <w:r w:rsidRPr="00904D90" w:rsidDel="00CE5259">
          <w:rPr>
            <w:rFonts w:ascii="Times New Roman" w:eastAsia="宋体-简" w:hAnsi="Times New Roman" w:cs="Times New Roman"/>
          </w:rPr>
          <w:delText>）</w:delText>
        </w:r>
      </w:del>
    </w:p>
    <w:p w14:paraId="205377BD" w14:textId="77777777" w:rsidR="009F7D41" w:rsidRPr="007C2B96" w:rsidDel="00CE5259" w:rsidRDefault="009F7D41" w:rsidP="009F7D41">
      <w:pPr>
        <w:spacing w:line="400" w:lineRule="exact"/>
        <w:rPr>
          <w:del w:id="204" w:author="欣鑫 徐" w:date="2016-07-21T17:54:00Z"/>
          <w:rFonts w:ascii="Times New Roman" w:eastAsia="宋体-简" w:hAnsi="Times New Roman" w:cs="Times New Roman"/>
        </w:rPr>
      </w:pPr>
    </w:p>
    <w:p w14:paraId="3D2560E8" w14:textId="087D6156" w:rsidR="009F7D41" w:rsidRPr="007C2B96" w:rsidDel="00CE5259" w:rsidRDefault="009F7D41" w:rsidP="009F7D41">
      <w:pPr>
        <w:spacing w:line="400" w:lineRule="exact"/>
        <w:rPr>
          <w:del w:id="205" w:author="欣鑫 徐" w:date="2016-07-21T17:54:00Z"/>
          <w:rFonts w:ascii="Times New Roman" w:eastAsia="宋体-简" w:hAnsi="Times New Roman" w:cs="Times New Roman" w:hint="eastAsia"/>
        </w:rPr>
      </w:pPr>
      <w:del w:id="206" w:author="欣鑫 徐" w:date="2016-07-21T17:54:00Z">
        <w:r w:rsidRPr="004E0795" w:rsidDel="00CE5259">
          <w:rPr>
            <w:rFonts w:ascii="Times New Roman" w:eastAsia="宋体-简" w:hAnsi="Times New Roman" w:cs="Times New Roman"/>
          </w:rPr>
          <w:delText>○</w:delText>
        </w:r>
        <w:r w:rsidDel="00CE5259">
          <w:rPr>
            <w:rFonts w:ascii="Times New Roman" w:eastAsia="宋体-简" w:hAnsi="Times New Roman" w:cs="Times New Roman" w:hint="eastAsia"/>
          </w:rPr>
          <w:delText xml:space="preserve"> </w:delText>
        </w:r>
        <w:r w:rsidRPr="00904D90" w:rsidDel="00CE5259">
          <w:rPr>
            <w:rFonts w:ascii="Times New Roman" w:eastAsia="宋体-简" w:hAnsi="Times New Roman" w:cs="Times New Roman"/>
          </w:rPr>
          <w:delText xml:space="preserve">Current views indicate that trade was not the most important agent of ancient civilization and that long-distance trade was a result rather than a cause of complex societies.   </w:delText>
        </w:r>
        <w:r w:rsidRPr="00904D90" w:rsidDel="00CE5259">
          <w:rPr>
            <w:rFonts w:ascii="Times New Roman" w:eastAsia="宋体-简" w:hAnsi="Times New Roman" w:cs="Times New Roman"/>
          </w:rPr>
          <w:delText>（对应</w:delText>
        </w:r>
      </w:del>
      <w:r w:rsidRPr="00904D90">
        <w:rPr>
          <w:rFonts w:ascii="Times New Roman" w:eastAsia="宋体-简" w:hAnsi="Times New Roman" w:cs="Times New Roman"/>
        </w:rPr>
        <w:t>第六段，总结目前对于贸易与社会进步之间关系的理解</w:t>
      </w:r>
      <w:ins w:id="207" w:author="欣鑫 徐" w:date="2016-07-21T17:54:00Z">
        <w:r w:rsidR="00CE5259">
          <w:rPr>
            <w:rFonts w:ascii="Times New Roman" w:eastAsia="宋体-简" w:hAnsi="Times New Roman" w:cs="Times New Roman" w:hint="eastAsia"/>
          </w:rPr>
          <w:t>。</w:t>
        </w:r>
      </w:ins>
      <w:del w:id="208" w:author="欣鑫 徐" w:date="2016-07-21T17:54:00Z">
        <w:r w:rsidRPr="00904D90" w:rsidDel="00CE5259">
          <w:rPr>
            <w:rFonts w:ascii="Times New Roman" w:eastAsia="宋体-简" w:hAnsi="Times New Roman" w:cs="Times New Roman"/>
          </w:rPr>
          <w:delText>）</w:delText>
        </w:r>
      </w:del>
    </w:p>
    <w:p w14:paraId="1040182A" w14:textId="2C1C6325" w:rsidR="00E311F9" w:rsidRPr="007C2B96" w:rsidRDefault="006D0E1D" w:rsidP="009F7D41">
      <w:pPr>
        <w:spacing w:line="400" w:lineRule="exact"/>
        <w:rPr>
          <w:rFonts w:ascii="Times New Roman" w:eastAsia="宋体-简" w:hAnsi="Times New Roman" w:cs="Times New Roman"/>
        </w:rPr>
      </w:pPr>
      <w:ins w:id="209" w:author="欣鑫 徐" w:date="2016-07-14T10:06:00Z">
        <w:r>
          <w:rPr>
            <w:rFonts w:ascii="Times New Roman" w:eastAsia="宋体-简" w:hAnsi="Times New Roman" w:cs="Times New Roman" w:hint="eastAsia"/>
          </w:rPr>
          <w:t>A</w:t>
        </w:r>
        <w:r>
          <w:rPr>
            <w:rFonts w:ascii="Times New Roman" w:eastAsia="宋体-简" w:hAnsi="Times New Roman" w:cs="Times New Roman" w:hint="eastAsia"/>
          </w:rPr>
          <w:t>选项错在</w:t>
        </w:r>
      </w:ins>
      <w:ins w:id="210" w:author="欣鑫 徐" w:date="2016-07-14T10:09:00Z">
        <w:r w:rsidR="00A00326">
          <w:rPr>
            <w:rFonts w:ascii="Times New Roman" w:eastAsia="宋体-简" w:hAnsi="Times New Roman" w:cs="Times New Roman" w:hint="eastAsia"/>
          </w:rPr>
          <w:t>显然是</w:t>
        </w:r>
      </w:ins>
      <w:ins w:id="211" w:author="欣鑫 徐" w:date="2016-07-14T10:10:00Z">
        <w:r w:rsidR="00A00326">
          <w:rPr>
            <w:rFonts w:ascii="Times New Roman" w:eastAsia="宋体-简" w:hAnsi="Times New Roman" w:cs="Times New Roman" w:hint="eastAsia"/>
          </w:rPr>
          <w:t>第一段告知了，主语应该是</w:t>
        </w:r>
      </w:ins>
      <w:ins w:id="212" w:author="欣鑫 徐" w:date="2016-07-14T10:09:00Z">
        <w:r w:rsidR="00A00326">
          <w:rPr>
            <w:rFonts w:ascii="Times New Roman" w:eastAsia="宋体-简" w:hAnsi="Times New Roman" w:cs="Times New Roman" w:hint="eastAsia"/>
          </w:rPr>
          <w:t xml:space="preserve">formal trade </w:t>
        </w:r>
      </w:ins>
      <w:ins w:id="213" w:author="欣鑫 徐" w:date="2016-07-14T10:10:00Z">
        <w:r w:rsidR="00A00326">
          <w:rPr>
            <w:rFonts w:ascii="Times New Roman" w:eastAsia="宋体-简" w:hAnsi="Times New Roman" w:cs="Times New Roman" w:hint="eastAsia"/>
          </w:rPr>
          <w:t xml:space="preserve">depends on </w:t>
        </w:r>
        <w:r w:rsidR="00A00326" w:rsidRPr="00A00326">
          <w:rPr>
            <w:rFonts w:ascii="Times New Roman" w:eastAsia="宋体-简" w:hAnsi="Times New Roman" w:cs="Times New Roman"/>
          </w:rPr>
          <w:t>a h</w:t>
        </w:r>
        <w:r w:rsidR="00A00326">
          <w:rPr>
            <w:rFonts w:ascii="Times New Roman" w:eastAsia="宋体-简" w:hAnsi="Times New Roman" w:cs="Times New Roman"/>
          </w:rPr>
          <w:t>igh degree of social complexity</w:t>
        </w:r>
      </w:ins>
      <w:ins w:id="214" w:author="欣鑫 徐" w:date="2016-07-21T17:54:00Z">
        <w:r w:rsidR="00CE5259">
          <w:rPr>
            <w:rFonts w:ascii="Times New Roman" w:eastAsia="宋体-简" w:hAnsi="Times New Roman" w:cs="Times New Roman" w:hint="eastAsia"/>
          </w:rPr>
          <w:t>；</w:t>
        </w:r>
      </w:ins>
      <w:ins w:id="215" w:author="欣鑫 徐" w:date="2016-07-14T10:08:00Z">
        <w:r w:rsidR="00E311F9">
          <w:rPr>
            <w:rFonts w:ascii="Times New Roman" w:eastAsia="宋体-简" w:hAnsi="Times New Roman" w:cs="Times New Roman" w:hint="eastAsia"/>
          </w:rPr>
          <w:t>B</w:t>
        </w:r>
        <w:r w:rsidR="00E311F9">
          <w:rPr>
            <w:rFonts w:ascii="Times New Roman" w:eastAsia="宋体-简" w:hAnsi="Times New Roman" w:cs="Times New Roman" w:hint="eastAsia"/>
          </w:rPr>
          <w:t>选项错在</w:t>
        </w:r>
      </w:ins>
      <w:ins w:id="216" w:author="欣鑫 徐" w:date="2016-07-14T10:11:00Z">
        <w:r w:rsidR="00024877">
          <w:rPr>
            <w:rFonts w:ascii="Times New Roman" w:eastAsia="宋体-简" w:hAnsi="Times New Roman" w:cs="Times New Roman" w:hint="eastAsia"/>
          </w:rPr>
          <w:t>第二段第</w:t>
        </w:r>
        <w:r w:rsidR="00024877">
          <w:rPr>
            <w:rFonts w:ascii="Times New Roman" w:eastAsia="宋体-简" w:hAnsi="Times New Roman" w:cs="Times New Roman" w:hint="eastAsia"/>
          </w:rPr>
          <w:t>1</w:t>
        </w:r>
        <w:r w:rsidR="00024877">
          <w:rPr>
            <w:rFonts w:ascii="Times New Roman" w:eastAsia="宋体-简" w:hAnsi="Times New Roman" w:cs="Times New Roman" w:hint="eastAsia"/>
          </w:rPr>
          <w:t>句话</w:t>
        </w:r>
      </w:ins>
      <w:ins w:id="217" w:author="欣鑫 徐" w:date="2016-07-14T10:12:00Z">
        <w:r w:rsidR="00CE5259">
          <w:rPr>
            <w:rFonts w:ascii="Times New Roman" w:eastAsia="宋体-简" w:hAnsi="Times New Roman" w:cs="Times New Roman" w:hint="eastAsia"/>
          </w:rPr>
          <w:t>和该表述不一致</w:t>
        </w:r>
      </w:ins>
      <w:ins w:id="218" w:author="欣鑫 徐" w:date="2016-07-21T17:54:00Z">
        <w:r w:rsidR="00CE5259">
          <w:rPr>
            <w:rFonts w:ascii="Times New Roman" w:eastAsia="宋体-简" w:hAnsi="Times New Roman" w:cs="Times New Roman" w:hint="eastAsia"/>
          </w:rPr>
          <w:t>；</w:t>
        </w:r>
      </w:ins>
      <w:bookmarkStart w:id="219" w:name="_GoBack"/>
      <w:bookmarkEnd w:id="219"/>
      <w:ins w:id="220" w:author="欣鑫 徐" w:date="2016-07-14T10:08:00Z">
        <w:r w:rsidR="00E311F9">
          <w:rPr>
            <w:rFonts w:ascii="Times New Roman" w:eastAsia="宋体-简" w:hAnsi="Times New Roman" w:cs="Times New Roman" w:hint="eastAsia"/>
          </w:rPr>
          <w:t>C</w:t>
        </w:r>
        <w:r w:rsidR="00E311F9">
          <w:rPr>
            <w:rFonts w:ascii="Times New Roman" w:eastAsia="宋体-简" w:hAnsi="Times New Roman" w:cs="Times New Roman" w:hint="eastAsia"/>
          </w:rPr>
          <w:t>选项错在</w:t>
        </w:r>
      </w:ins>
      <w:ins w:id="221" w:author="欣鑫 徐" w:date="2016-07-14T10:15:00Z">
        <w:r w:rsidR="006F6D97" w:rsidRPr="006F6D97">
          <w:rPr>
            <w:rFonts w:ascii="Times New Roman" w:eastAsia="宋体-简" w:hAnsi="Times New Roman" w:cs="Times New Roman" w:hint="eastAsia"/>
          </w:rPr>
          <w:t>两个考古学家研究的东西不都是</w:t>
        </w:r>
        <w:r w:rsidR="006F6D97" w:rsidRPr="006F6D97">
          <w:rPr>
            <w:rFonts w:ascii="Times New Roman" w:eastAsia="宋体-简" w:hAnsi="Times New Roman" w:cs="Times New Roman" w:hint="eastAsia"/>
          </w:rPr>
          <w:t>trade</w:t>
        </w:r>
        <w:r w:rsidR="006F6D97" w:rsidRPr="006F6D97">
          <w:rPr>
            <w:rFonts w:ascii="Times New Roman" w:eastAsia="宋体-简" w:hAnsi="Times New Roman" w:cs="Times New Roman" w:hint="eastAsia"/>
          </w:rPr>
          <w:t>和</w:t>
        </w:r>
        <w:r w:rsidR="006F6D97" w:rsidRPr="006F6D97">
          <w:rPr>
            <w:rFonts w:ascii="Times New Roman" w:eastAsia="宋体-简" w:hAnsi="Times New Roman" w:cs="Times New Roman" w:hint="eastAsia"/>
          </w:rPr>
          <w:t>emergence of state</w:t>
        </w:r>
        <w:r w:rsidR="006F6D97" w:rsidRPr="006F6D97">
          <w:rPr>
            <w:rFonts w:ascii="Times New Roman" w:eastAsia="宋体-简" w:hAnsi="Times New Roman" w:cs="Times New Roman" w:hint="eastAsia"/>
          </w:rPr>
          <w:t>的关系，</w:t>
        </w:r>
        <w:proofErr w:type="spellStart"/>
        <w:r w:rsidR="006F6D97" w:rsidRPr="006F6D97">
          <w:rPr>
            <w:rFonts w:ascii="Times New Roman" w:eastAsia="宋体-简" w:hAnsi="Times New Roman" w:cs="Times New Roman" w:hint="eastAsia"/>
          </w:rPr>
          <w:t>Rathje</w:t>
        </w:r>
        <w:proofErr w:type="spellEnd"/>
        <w:r w:rsidR="006F6D97" w:rsidRPr="006F6D97">
          <w:rPr>
            <w:rFonts w:ascii="Times New Roman" w:eastAsia="宋体-简" w:hAnsi="Times New Roman" w:cs="Times New Roman" w:hint="eastAsia"/>
          </w:rPr>
          <w:t>研究的是</w:t>
        </w:r>
        <w:r w:rsidR="006F6D97" w:rsidRPr="006F6D97">
          <w:rPr>
            <w:rFonts w:ascii="Times New Roman" w:eastAsia="宋体-简" w:hAnsi="Times New Roman" w:cs="Times New Roman" w:hint="eastAsia"/>
          </w:rPr>
          <w:t>trade</w:t>
        </w:r>
        <w:r w:rsidR="006F6D97" w:rsidRPr="006F6D97">
          <w:rPr>
            <w:rFonts w:ascii="Times New Roman" w:eastAsia="宋体-简" w:hAnsi="Times New Roman" w:cs="Times New Roman" w:hint="eastAsia"/>
          </w:rPr>
          <w:t>和</w:t>
        </w:r>
        <w:r w:rsidR="006F6D97" w:rsidRPr="006F6D97">
          <w:rPr>
            <w:rFonts w:ascii="Times New Roman" w:eastAsia="宋体-简" w:hAnsi="Times New Roman" w:cs="Times New Roman" w:hint="eastAsia"/>
          </w:rPr>
          <w:t>Mayan</w:t>
        </w:r>
        <w:r w:rsidR="006F6D97" w:rsidRPr="006F6D97">
          <w:rPr>
            <w:rFonts w:ascii="Times New Roman" w:eastAsia="宋体-简" w:hAnsi="Times New Roman" w:cs="Times New Roman" w:hint="eastAsia"/>
          </w:rPr>
          <w:t>的关系</w:t>
        </w:r>
      </w:ins>
      <w:ins w:id="222" w:author="欣鑫 徐" w:date="2016-07-14T10:17:00Z">
        <w:r w:rsidR="001D4D15">
          <w:rPr>
            <w:rFonts w:ascii="Times New Roman" w:eastAsia="宋体-简" w:hAnsi="Times New Roman" w:cs="Times New Roman" w:hint="eastAsia"/>
          </w:rPr>
          <w:t>，而且</w:t>
        </w:r>
      </w:ins>
      <w:ins w:id="223" w:author="欣鑫 徐" w:date="2016-07-14T10:21:00Z">
        <w:r w:rsidR="003D113A">
          <w:rPr>
            <w:rFonts w:ascii="Times New Roman" w:eastAsia="宋体-简" w:hAnsi="Times New Roman" w:cs="Times New Roman" w:hint="eastAsia"/>
          </w:rPr>
          <w:t>文中</w:t>
        </w:r>
        <w:r w:rsidR="003D113A">
          <w:rPr>
            <w:rFonts w:ascii="Times New Roman" w:eastAsia="宋体-简" w:hAnsi="Times New Roman" w:cs="Times New Roman" w:hint="eastAsia"/>
          </w:rPr>
          <w:lastRenderedPageBreak/>
          <w:t>提到的</w:t>
        </w:r>
        <w:r w:rsidR="003D113A" w:rsidRPr="003D113A">
          <w:rPr>
            <w:rFonts w:ascii="Times New Roman" w:eastAsia="宋体-简" w:hAnsi="Times New Roman" w:cs="Times New Roman"/>
          </w:rPr>
          <w:t>Renfrew</w:t>
        </w:r>
        <w:r w:rsidR="003D113A">
          <w:rPr>
            <w:rFonts w:ascii="Times New Roman" w:eastAsia="宋体-简" w:hAnsi="Times New Roman" w:cs="Times New Roman" w:hint="eastAsia"/>
          </w:rPr>
          <w:t>的观点都被否定了。</w:t>
        </w:r>
      </w:ins>
    </w:p>
    <w:p w14:paraId="45E7E9FF" w14:textId="77777777" w:rsidR="009F7D41" w:rsidRPr="007C2B96" w:rsidRDefault="009F7D41" w:rsidP="009F7D41">
      <w:pPr>
        <w:spacing w:line="400" w:lineRule="exact"/>
        <w:rPr>
          <w:rFonts w:ascii="Times New Roman" w:eastAsia="宋体-简" w:hAnsi="Times New Roman"/>
        </w:rPr>
      </w:pPr>
    </w:p>
    <w:p w14:paraId="6D08AF41" w14:textId="77777777" w:rsidR="00EC75C0" w:rsidRPr="009F7D41" w:rsidRDefault="00EC75C0"/>
    <w:sectPr w:rsidR="00EC75C0" w:rsidRPr="009F7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-简">
    <w:altName w:val="Songti SC Regular"/>
    <w:charset w:val="88"/>
    <w:family w:val="auto"/>
    <w:pitch w:val="variable"/>
    <w:sig w:usb0="00000000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41"/>
    <w:rsid w:val="00000104"/>
    <w:rsid w:val="00024877"/>
    <w:rsid w:val="00095D98"/>
    <w:rsid w:val="000D3DE5"/>
    <w:rsid w:val="00100E95"/>
    <w:rsid w:val="00116092"/>
    <w:rsid w:val="001231B7"/>
    <w:rsid w:val="00127EDE"/>
    <w:rsid w:val="001D2B47"/>
    <w:rsid w:val="001D4D15"/>
    <w:rsid w:val="002976BC"/>
    <w:rsid w:val="002F6973"/>
    <w:rsid w:val="00311AA2"/>
    <w:rsid w:val="00377D64"/>
    <w:rsid w:val="003C573F"/>
    <w:rsid w:val="003D113A"/>
    <w:rsid w:val="003D610D"/>
    <w:rsid w:val="003E6D16"/>
    <w:rsid w:val="004548D7"/>
    <w:rsid w:val="00465E0D"/>
    <w:rsid w:val="004812F2"/>
    <w:rsid w:val="004C3BE4"/>
    <w:rsid w:val="0051268E"/>
    <w:rsid w:val="00582E41"/>
    <w:rsid w:val="00594389"/>
    <w:rsid w:val="005D569A"/>
    <w:rsid w:val="006D0E1D"/>
    <w:rsid w:val="006F6D97"/>
    <w:rsid w:val="00705CA9"/>
    <w:rsid w:val="00732FCC"/>
    <w:rsid w:val="00761BFF"/>
    <w:rsid w:val="00791CFB"/>
    <w:rsid w:val="00796C82"/>
    <w:rsid w:val="008040FC"/>
    <w:rsid w:val="00806A22"/>
    <w:rsid w:val="00915E52"/>
    <w:rsid w:val="00964D20"/>
    <w:rsid w:val="00972E1F"/>
    <w:rsid w:val="009F4577"/>
    <w:rsid w:val="009F7D41"/>
    <w:rsid w:val="00A00326"/>
    <w:rsid w:val="00A23002"/>
    <w:rsid w:val="00A367D7"/>
    <w:rsid w:val="00A36D08"/>
    <w:rsid w:val="00AC5CDF"/>
    <w:rsid w:val="00B27C8E"/>
    <w:rsid w:val="00BB79D7"/>
    <w:rsid w:val="00C63175"/>
    <w:rsid w:val="00C71A28"/>
    <w:rsid w:val="00C8261B"/>
    <w:rsid w:val="00C96C11"/>
    <w:rsid w:val="00CE5259"/>
    <w:rsid w:val="00D15615"/>
    <w:rsid w:val="00D33A94"/>
    <w:rsid w:val="00D55C0F"/>
    <w:rsid w:val="00DA7E38"/>
    <w:rsid w:val="00DE7C99"/>
    <w:rsid w:val="00E311F9"/>
    <w:rsid w:val="00E57310"/>
    <w:rsid w:val="00EA505C"/>
    <w:rsid w:val="00EC75C0"/>
    <w:rsid w:val="00ED5604"/>
    <w:rsid w:val="00F91808"/>
    <w:rsid w:val="00F934F3"/>
    <w:rsid w:val="00FC2922"/>
    <w:rsid w:val="00FD2AA2"/>
    <w:rsid w:val="00FF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D7C6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D41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505C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A505C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D41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505C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A505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601</Words>
  <Characters>3427</Characters>
  <Application>Microsoft Macintosh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Sanm1</dc:creator>
  <cp:lastModifiedBy>欣鑫 徐</cp:lastModifiedBy>
  <cp:revision>54</cp:revision>
  <dcterms:created xsi:type="dcterms:W3CDTF">2016-02-29T01:26:00Z</dcterms:created>
  <dcterms:modified xsi:type="dcterms:W3CDTF">2016-07-21T09:54:00Z</dcterms:modified>
</cp:coreProperties>
</file>