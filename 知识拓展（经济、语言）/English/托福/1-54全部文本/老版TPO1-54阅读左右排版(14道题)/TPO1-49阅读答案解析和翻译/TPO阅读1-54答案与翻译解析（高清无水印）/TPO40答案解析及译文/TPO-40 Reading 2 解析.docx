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E9B4D" w14:textId="77777777" w:rsidR="00F05FBE" w:rsidRPr="007C2B96" w:rsidRDefault="00FD2337" w:rsidP="00F05FBE">
      <w:pPr>
        <w:spacing w:line="400" w:lineRule="exact"/>
        <w:rPr>
          <w:rFonts w:ascii="Times New Roman" w:eastAsia="宋体-简" w:hAnsi="Times New Roman" w:cs="Times New Roman"/>
          <w:bCs/>
        </w:rPr>
      </w:pPr>
      <w:ins w:id="0" w:author="欣鑫 徐" w:date="2016-07-01T14:53:00Z">
        <w:r>
          <w:rPr>
            <w:rFonts w:ascii="Times New Roman" w:eastAsia="宋体-简" w:hAnsi="Times New Roman" w:cs="Times New Roman" w:hint="eastAsia"/>
            <w:bCs/>
          </w:rPr>
          <w:t>Q1</w:t>
        </w:r>
      </w:ins>
      <w:del w:id="1" w:author="欣鑫 徐" w:date="2016-07-01T14:53:00Z">
        <w:r w:rsidR="00F05FBE" w:rsidDel="00FD2337">
          <w:rPr>
            <w:rFonts w:ascii="Times New Roman" w:eastAsia="宋体-简" w:hAnsi="Times New Roman" w:cs="Times New Roman" w:hint="eastAsia"/>
            <w:bCs/>
          </w:rPr>
          <w:delText>1</w:delText>
        </w:r>
      </w:del>
    </w:p>
    <w:p w14:paraId="18D8C09A" w14:textId="77777777" w:rsidR="00F05FBE" w:rsidRPr="007C2B96" w:rsidRDefault="00FD2337" w:rsidP="00F05FBE">
      <w:pPr>
        <w:spacing w:line="400" w:lineRule="exact"/>
        <w:rPr>
          <w:rFonts w:ascii="Times New Roman" w:eastAsia="宋体-简" w:hAnsi="Times New Roman" w:cs="Times New Roman"/>
        </w:rPr>
      </w:pPr>
      <w:ins w:id="2" w:author="欣鑫 徐" w:date="2016-07-01T14:54:00Z">
        <w:r>
          <w:rPr>
            <w:rFonts w:ascii="Times New Roman" w:eastAsia="宋体-简" w:hAnsi="Times New Roman" w:cs="Times New Roman" w:hint="eastAsia"/>
          </w:rPr>
          <w:t>正确答案：</w:t>
        </w:r>
        <w:r>
          <w:rPr>
            <w:rFonts w:ascii="Times New Roman" w:eastAsia="宋体-简" w:hAnsi="Times New Roman" w:cs="Times New Roman" w:hint="eastAsia"/>
          </w:rPr>
          <w:t>C</w:t>
        </w:r>
      </w:ins>
      <w:del w:id="3" w:author="欣鑫 徐" w:date="2016-07-01T14:54:00Z">
        <w:r w:rsidR="00F05FBE" w:rsidRPr="007C2B96" w:rsidDel="00FD2337">
          <w:rPr>
            <w:rFonts w:ascii="Times New Roman" w:eastAsia="宋体-简" w:hAnsi="Times New Roman" w:cs="Times New Roman"/>
          </w:rPr>
          <w:delText>选择第</w:delText>
        </w:r>
      </w:del>
      <w:del w:id="4" w:author="欣鑫 徐" w:date="2016-07-01T14:53:00Z">
        <w:r w:rsidR="00F05FBE" w:rsidRPr="007C2B96" w:rsidDel="00FD2337">
          <w:rPr>
            <w:rFonts w:ascii="Times New Roman" w:eastAsia="宋体-简" w:hAnsi="Times New Roman" w:cs="Times New Roman"/>
          </w:rPr>
          <w:delText>三项。</w:delText>
        </w:r>
      </w:del>
    </w:p>
    <w:p w14:paraId="4E618F70" w14:textId="71FAC1E3" w:rsidR="00F05FBE" w:rsidRPr="007C2B96" w:rsidRDefault="00F05FBE" w:rsidP="00F05FBE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3256B6">
        <w:rPr>
          <w:rFonts w:ascii="Times New Roman" w:eastAsia="宋体-简" w:hAnsi="Times New Roman" w:cs="Times New Roman" w:hint="eastAsia"/>
        </w:rPr>
        <w:t>本</w:t>
      </w:r>
      <w:ins w:id="5" w:author="欣鑫 徐" w:date="2016-07-01T16:14:00Z">
        <w:r w:rsidR="00467A16">
          <w:rPr>
            <w:rFonts w:ascii="Times New Roman" w:eastAsia="宋体-简" w:hAnsi="Times New Roman" w:cs="Times New Roman" w:hint="eastAsia"/>
          </w:rPr>
          <w:t>段</w:t>
        </w:r>
      </w:ins>
      <w:del w:id="6" w:author="欣鑫 徐" w:date="2016-07-01T16:14:00Z">
        <w:r w:rsidRPr="003256B6" w:rsidDel="00467A16">
          <w:rPr>
            <w:rFonts w:ascii="Times New Roman" w:eastAsia="宋体-简" w:hAnsi="Times New Roman" w:cs="Times New Roman" w:hint="eastAsia"/>
          </w:rPr>
          <w:delText>句</w:delText>
        </w:r>
      </w:del>
      <w:r w:rsidRPr="003256B6">
        <w:rPr>
          <w:rFonts w:ascii="Times New Roman" w:eastAsia="宋体-简" w:hAnsi="Times New Roman" w:cs="Times New Roman" w:hint="eastAsia"/>
        </w:rPr>
        <w:t>的意思是，地球上生物分布是不均匀的。这里的</w:t>
      </w:r>
      <w:ins w:id="7" w:author="欣鑫 徐" w:date="2016-07-01T15:00:00Z">
        <w:r w:rsidR="003E1DF3">
          <w:rPr>
            <w:rFonts w:ascii="Times New Roman" w:eastAsia="宋体-简" w:hAnsi="Times New Roman" w:cs="Times New Roman" w:hint="eastAsia"/>
          </w:rPr>
          <w:t xml:space="preserve"> </w:t>
        </w:r>
        <w:r w:rsidR="003E1DF3">
          <w:rPr>
            <w:rFonts w:ascii="Times New Roman" w:eastAsia="宋体-简" w:hAnsi="Times New Roman" w:cs="Times New Roman"/>
          </w:rPr>
          <w:t>“</w:t>
        </w:r>
      </w:ins>
      <w:del w:id="8" w:author="欣鑫 徐" w:date="2016-07-01T15:00:00Z">
        <w:r w:rsidRPr="003256B6" w:rsidDel="003E1DF3">
          <w:rPr>
            <w:rFonts w:ascii="Times New Roman" w:eastAsia="宋体-简" w:hAnsi="Times New Roman" w:cs="Times New Roman" w:hint="eastAsia"/>
          </w:rPr>
          <w:delText>“</w:delText>
        </w:r>
      </w:del>
      <w:r w:rsidRPr="003256B6">
        <w:rPr>
          <w:rFonts w:ascii="Times New Roman" w:eastAsia="宋体-简" w:hAnsi="Times New Roman" w:cs="Times New Roman" w:hint="eastAsia"/>
        </w:rPr>
        <w:t>be distributed</w:t>
      </w:r>
      <w:ins w:id="9" w:author="欣鑫 徐" w:date="2016-07-01T15:00:00Z">
        <w:r w:rsidR="003E1DF3">
          <w:rPr>
            <w:rFonts w:ascii="Times New Roman" w:eastAsia="宋体-简" w:hAnsi="Times New Roman" w:cs="Times New Roman"/>
          </w:rPr>
          <w:t>”</w:t>
        </w:r>
        <w:r w:rsidR="003E1DF3">
          <w:rPr>
            <w:rFonts w:ascii="Times New Roman" w:eastAsia="宋体-简" w:hAnsi="Times New Roman" w:cs="Times New Roman" w:hint="eastAsia"/>
          </w:rPr>
          <w:t xml:space="preserve"> </w:t>
        </w:r>
      </w:ins>
      <w:del w:id="10" w:author="欣鑫 徐" w:date="2016-07-01T15:00:00Z">
        <w:r w:rsidRPr="003256B6" w:rsidDel="003E1DF3">
          <w:rPr>
            <w:rFonts w:ascii="Times New Roman" w:eastAsia="宋体-简" w:hAnsi="Times New Roman" w:cs="Times New Roman" w:hint="eastAsia"/>
          </w:rPr>
          <w:delText>”</w:delText>
        </w:r>
      </w:del>
      <w:r w:rsidRPr="003256B6">
        <w:rPr>
          <w:rFonts w:ascii="Times New Roman" w:eastAsia="宋体-简" w:hAnsi="Times New Roman" w:cs="Times New Roman" w:hint="eastAsia"/>
        </w:rPr>
        <w:t>是</w:t>
      </w:r>
      <w:ins w:id="11" w:author="欣鑫 徐" w:date="2016-07-01T15:00:00Z">
        <w:r w:rsidR="003E1DF3">
          <w:rPr>
            <w:rFonts w:ascii="Times New Roman" w:eastAsia="宋体-简" w:hAnsi="Times New Roman" w:cs="Times New Roman"/>
          </w:rPr>
          <w:t>”</w:t>
        </w:r>
      </w:ins>
      <w:del w:id="12" w:author="欣鑫 徐" w:date="2016-07-01T15:00:00Z">
        <w:r w:rsidRPr="003256B6" w:rsidDel="003E1DF3">
          <w:rPr>
            <w:rFonts w:ascii="Times New Roman" w:eastAsia="宋体-简" w:hAnsi="Times New Roman" w:cs="Times New Roman" w:hint="eastAsia"/>
          </w:rPr>
          <w:delText>“</w:delText>
        </w:r>
      </w:del>
      <w:r w:rsidRPr="003256B6">
        <w:rPr>
          <w:rFonts w:ascii="Times New Roman" w:eastAsia="宋体-简" w:hAnsi="Times New Roman" w:cs="Times New Roman" w:hint="eastAsia"/>
        </w:rPr>
        <w:t>分布”的意思，与第三项“分散”意思最为接近。其余选项意思分别是</w:t>
      </w:r>
      <w:ins w:id="13" w:author="欣鑫 徐" w:date="2016-07-01T14:59:00Z">
        <w:r w:rsidR="00BC7076">
          <w:rPr>
            <w:rFonts w:ascii="Times New Roman" w:eastAsia="宋体-简" w:hAnsi="Times New Roman" w:cs="Times New Roman" w:hint="eastAsia"/>
          </w:rPr>
          <w:t xml:space="preserve"> </w:t>
        </w:r>
        <w:r w:rsidR="00BC7076">
          <w:rPr>
            <w:rFonts w:ascii="Times New Roman" w:eastAsia="宋体-简" w:hAnsi="Times New Roman" w:cs="Times New Roman"/>
          </w:rPr>
          <w:t>“</w:t>
        </w:r>
      </w:ins>
      <w:del w:id="14" w:author="欣鑫 徐" w:date="2016-07-01T14:59:00Z">
        <w:r w:rsidRPr="003256B6" w:rsidDel="00BC7076">
          <w:rPr>
            <w:rFonts w:ascii="Times New Roman" w:eastAsia="宋体-简" w:hAnsi="Times New Roman" w:cs="Times New Roman" w:hint="eastAsia"/>
          </w:rPr>
          <w:delText>“</w:delText>
        </w:r>
      </w:del>
      <w:r w:rsidRPr="003256B6">
        <w:rPr>
          <w:rFonts w:ascii="Times New Roman" w:eastAsia="宋体-简" w:hAnsi="Times New Roman" w:cs="Times New Roman" w:hint="eastAsia"/>
        </w:rPr>
        <w:t>代表</w:t>
      </w:r>
      <w:ins w:id="15" w:author="欣鑫 徐" w:date="2016-07-01T14:59:00Z">
        <w:r w:rsidR="00BC7076">
          <w:rPr>
            <w:rFonts w:ascii="Times New Roman" w:eastAsia="宋体-简" w:hAnsi="Times New Roman" w:cs="Times New Roman"/>
          </w:rPr>
          <w:t>”</w:t>
        </w:r>
      </w:ins>
      <w:del w:id="16" w:author="欣鑫 徐" w:date="2016-07-01T14:59:00Z">
        <w:r w:rsidRPr="003256B6" w:rsidDel="00BC7076">
          <w:rPr>
            <w:rFonts w:ascii="Times New Roman" w:eastAsia="宋体-简" w:hAnsi="Times New Roman" w:cs="Times New Roman" w:hint="eastAsia"/>
          </w:rPr>
          <w:delText>”</w:delText>
        </w:r>
      </w:del>
      <w:ins w:id="17" w:author="欣鑫 徐" w:date="2016-07-01T14:59:00Z">
        <w:r w:rsidR="00BC7076">
          <w:rPr>
            <w:rFonts w:ascii="Times New Roman" w:eastAsia="宋体-简" w:hAnsi="Times New Roman" w:cs="Times New Roman" w:hint="eastAsia"/>
          </w:rPr>
          <w:t xml:space="preserve"> </w:t>
        </w:r>
        <w:r w:rsidR="00BC7076">
          <w:rPr>
            <w:rFonts w:ascii="Times New Roman" w:eastAsia="宋体-简" w:hAnsi="Times New Roman" w:cs="Times New Roman"/>
          </w:rPr>
          <w:t>“</w:t>
        </w:r>
      </w:ins>
      <w:del w:id="18" w:author="欣鑫 徐" w:date="2016-07-01T14:59:00Z">
        <w:r w:rsidRPr="003256B6" w:rsidDel="00BC7076">
          <w:rPr>
            <w:rFonts w:ascii="Times New Roman" w:eastAsia="宋体-简" w:hAnsi="Times New Roman" w:cs="Times New Roman" w:hint="eastAsia"/>
          </w:rPr>
          <w:delText>“</w:delText>
        </w:r>
      </w:del>
      <w:r w:rsidRPr="003256B6">
        <w:rPr>
          <w:rFonts w:ascii="Times New Roman" w:eastAsia="宋体-简" w:hAnsi="Times New Roman" w:cs="Times New Roman" w:hint="eastAsia"/>
        </w:rPr>
        <w:t>收集</w:t>
      </w:r>
      <w:ins w:id="19" w:author="欣鑫 徐" w:date="2016-07-01T14:59:00Z">
        <w:r w:rsidR="00BC7076">
          <w:rPr>
            <w:rFonts w:ascii="Times New Roman" w:eastAsia="宋体-简" w:hAnsi="Times New Roman" w:cs="Times New Roman"/>
          </w:rPr>
          <w:t>”</w:t>
        </w:r>
      </w:ins>
      <w:del w:id="20" w:author="欣鑫 徐" w:date="2016-07-01T14:59:00Z">
        <w:r w:rsidRPr="003256B6" w:rsidDel="00BC7076">
          <w:rPr>
            <w:rFonts w:ascii="Times New Roman" w:eastAsia="宋体-简" w:hAnsi="Times New Roman" w:cs="Times New Roman" w:hint="eastAsia"/>
          </w:rPr>
          <w:delText>”</w:delText>
        </w:r>
      </w:del>
      <w:r w:rsidRPr="003256B6">
        <w:rPr>
          <w:rFonts w:ascii="Times New Roman" w:eastAsia="宋体-简" w:hAnsi="Times New Roman" w:cs="Times New Roman" w:hint="eastAsia"/>
        </w:rPr>
        <w:t>和</w:t>
      </w:r>
      <w:ins w:id="21" w:author="欣鑫 徐" w:date="2016-07-01T14:59:00Z">
        <w:r w:rsidR="00BC7076">
          <w:rPr>
            <w:rFonts w:ascii="Times New Roman" w:eastAsia="宋体-简" w:hAnsi="Times New Roman" w:cs="Times New Roman" w:hint="eastAsia"/>
          </w:rPr>
          <w:t xml:space="preserve"> </w:t>
        </w:r>
        <w:r w:rsidR="00BC7076">
          <w:rPr>
            <w:rFonts w:ascii="Times New Roman" w:eastAsia="宋体-简" w:hAnsi="Times New Roman" w:cs="Times New Roman"/>
          </w:rPr>
          <w:t>“</w:t>
        </w:r>
      </w:ins>
      <w:del w:id="22" w:author="欣鑫 徐" w:date="2016-07-01T14:59:00Z">
        <w:r w:rsidRPr="003256B6" w:rsidDel="00BC7076">
          <w:rPr>
            <w:rFonts w:ascii="Times New Roman" w:eastAsia="宋体-简" w:hAnsi="Times New Roman" w:cs="Times New Roman" w:hint="eastAsia"/>
          </w:rPr>
          <w:delText>“</w:delText>
        </w:r>
      </w:del>
      <w:r w:rsidRPr="003256B6">
        <w:rPr>
          <w:rFonts w:ascii="Times New Roman" w:eastAsia="宋体-简" w:hAnsi="Times New Roman" w:cs="Times New Roman" w:hint="eastAsia"/>
        </w:rPr>
        <w:t>经营</w:t>
      </w:r>
      <w:ins w:id="23" w:author="欣鑫 徐" w:date="2016-07-01T16:11:00Z">
        <w:r w:rsidR="00243C95">
          <w:rPr>
            <w:rFonts w:ascii="Times New Roman" w:eastAsia="宋体-简" w:hAnsi="Times New Roman" w:cs="Times New Roman" w:hint="eastAsia"/>
          </w:rPr>
          <w:t>、管理</w:t>
        </w:r>
      </w:ins>
      <w:ins w:id="24" w:author="欣鑫 徐" w:date="2016-07-01T14:59:00Z">
        <w:r w:rsidR="00BC7076">
          <w:rPr>
            <w:rFonts w:ascii="Times New Roman" w:eastAsia="宋体-简" w:hAnsi="Times New Roman" w:cs="Times New Roman"/>
          </w:rPr>
          <w:t>”</w:t>
        </w:r>
        <w:r w:rsidR="00BC7076">
          <w:rPr>
            <w:rFonts w:ascii="Times New Roman" w:eastAsia="宋体-简" w:hAnsi="Times New Roman" w:cs="Times New Roman" w:hint="eastAsia"/>
          </w:rPr>
          <w:t xml:space="preserve">, </w:t>
        </w:r>
      </w:ins>
      <w:del w:id="25" w:author="欣鑫 徐" w:date="2016-07-01T14:59:00Z">
        <w:r w:rsidRPr="003256B6" w:rsidDel="00BC7076">
          <w:rPr>
            <w:rFonts w:ascii="Times New Roman" w:eastAsia="宋体-简" w:hAnsi="Times New Roman" w:cs="Times New Roman" w:hint="eastAsia"/>
          </w:rPr>
          <w:delText>”，</w:delText>
        </w:r>
      </w:del>
      <w:r w:rsidRPr="003256B6">
        <w:rPr>
          <w:rFonts w:ascii="Times New Roman" w:eastAsia="宋体-简" w:hAnsi="Times New Roman" w:cs="Times New Roman" w:hint="eastAsia"/>
        </w:rPr>
        <w:t>均不符合文本含义</w:t>
      </w:r>
      <w:ins w:id="26" w:author="欣鑫 徐" w:date="2016-07-01T16:11:00Z">
        <w:r w:rsidR="00243C95">
          <w:rPr>
            <w:rFonts w:ascii="Times New Roman" w:eastAsia="宋体-简" w:hAnsi="Times New Roman" w:cs="Times New Roman" w:hint="eastAsia"/>
          </w:rPr>
          <w:t>；从前后文理解单词词义</w:t>
        </w:r>
      </w:ins>
      <w:ins w:id="27" w:author="欣鑫 徐" w:date="2016-07-01T16:13:00Z">
        <w:r w:rsidR="00243C95">
          <w:rPr>
            <w:rFonts w:ascii="Times New Roman" w:eastAsia="宋体-简" w:hAnsi="Times New Roman" w:cs="Times New Roman" w:hint="eastAsia"/>
          </w:rPr>
          <w:t>：当我们看</w:t>
        </w:r>
        <w:r w:rsidR="00467A16">
          <w:rPr>
            <w:rFonts w:ascii="Times New Roman" w:eastAsia="宋体-简" w:hAnsi="Times New Roman" w:cs="Times New Roman" w:hint="eastAsia"/>
          </w:rPr>
          <w:t>生物多样性</w:t>
        </w:r>
      </w:ins>
      <w:ins w:id="28" w:author="欣鑫 徐" w:date="2016-07-01T16:15:00Z">
        <w:r w:rsidR="00D8109A">
          <w:rPr>
            <w:rFonts w:ascii="Times New Roman" w:eastAsia="宋体-简" w:hAnsi="Times New Roman" w:cs="Times New Roman" w:hint="eastAsia"/>
          </w:rPr>
          <w:t xml:space="preserve">distributed </w:t>
        </w:r>
        <w:r w:rsidR="00D8109A">
          <w:rPr>
            <w:rFonts w:ascii="Times New Roman" w:eastAsia="宋体-简" w:hAnsi="Times New Roman" w:cs="Times New Roman" w:hint="eastAsia"/>
          </w:rPr>
          <w:t>在</w:t>
        </w:r>
      </w:ins>
      <w:ins w:id="29" w:author="欣鑫 徐" w:date="2016-07-01T16:16:00Z">
        <w:r w:rsidR="00D8109A">
          <w:rPr>
            <w:rFonts w:ascii="Times New Roman" w:eastAsia="宋体-简" w:hAnsi="Times New Roman" w:cs="Times New Roman" w:hint="eastAsia"/>
          </w:rPr>
          <w:t>地球表面的方式时，</w:t>
        </w:r>
      </w:ins>
      <w:ins w:id="30" w:author="欣鑫 徐" w:date="2016-07-01T16:17:00Z">
        <w:r w:rsidR="0044099E">
          <w:rPr>
            <w:rFonts w:ascii="Times New Roman" w:eastAsia="宋体-简" w:hAnsi="Times New Roman" w:cs="Times New Roman" w:hint="eastAsia"/>
          </w:rPr>
          <w:t>我们发现……结合句意，</w:t>
        </w:r>
      </w:ins>
      <w:ins w:id="31" w:author="欣鑫 徐" w:date="2016-07-01T16:18:00Z">
        <w:r w:rsidR="0044099E">
          <w:rPr>
            <w:rFonts w:ascii="Times New Roman" w:eastAsia="宋体-简" w:hAnsi="Times New Roman" w:cs="Times New Roman" w:hint="eastAsia"/>
          </w:rPr>
          <w:t>这个单词是用来修饰生物多样性的，</w:t>
        </w:r>
      </w:ins>
      <w:ins w:id="32" w:author="欣鑫 徐" w:date="2016-07-01T16:19:00Z">
        <w:r w:rsidR="0044099E">
          <w:rPr>
            <w:rFonts w:ascii="Times New Roman" w:eastAsia="宋体-简" w:hAnsi="Times New Roman" w:cs="Times New Roman" w:hint="eastAsia"/>
          </w:rPr>
          <w:t>结合选项，也只有</w:t>
        </w:r>
        <w:r w:rsidR="0044099E">
          <w:rPr>
            <w:rFonts w:ascii="Times New Roman" w:eastAsia="宋体-简" w:hAnsi="Times New Roman" w:cs="Times New Roman" w:hint="eastAsia"/>
          </w:rPr>
          <w:t>C</w:t>
        </w:r>
        <w:r w:rsidR="0044099E">
          <w:rPr>
            <w:rFonts w:ascii="Times New Roman" w:eastAsia="宋体-简" w:hAnsi="Times New Roman" w:cs="Times New Roman" w:hint="eastAsia"/>
          </w:rPr>
          <w:t>选项的词义符合。</w:t>
        </w:r>
      </w:ins>
      <w:del w:id="33" w:author="欣鑫 徐" w:date="2016-07-01T16:11:00Z">
        <w:r w:rsidRPr="003256B6" w:rsidDel="00243C95">
          <w:rPr>
            <w:rFonts w:ascii="Times New Roman" w:eastAsia="宋体-简" w:hAnsi="Times New Roman" w:cs="Times New Roman" w:hint="eastAsia"/>
          </w:rPr>
          <w:delText>。</w:delText>
        </w:r>
      </w:del>
    </w:p>
    <w:p w14:paraId="0FC89E12" w14:textId="77777777" w:rsidR="00F05FBE" w:rsidRPr="007C2B96" w:rsidRDefault="00F05FBE" w:rsidP="00F05FBE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1E64DEF9" w14:textId="12AA54E0" w:rsidR="00F05FBE" w:rsidRPr="0044099E" w:rsidRDefault="0044099E" w:rsidP="00F05FBE">
      <w:pPr>
        <w:spacing w:line="400" w:lineRule="exact"/>
        <w:rPr>
          <w:rFonts w:ascii="Times New Roman" w:eastAsia="宋体-简" w:hAnsi="Times New Roman" w:cs="Times New Roman"/>
          <w:bCs/>
          <w:rPrChange w:id="34" w:author="欣鑫 徐" w:date="2016-07-01T16:19:00Z">
            <w:rPr>
              <w:rFonts w:ascii="Times New Roman" w:eastAsia="宋体-简" w:hAnsi="Times New Roman" w:cs="Times New Roman"/>
              <w:b/>
              <w:bCs/>
            </w:rPr>
          </w:rPrChange>
        </w:rPr>
      </w:pPr>
      <w:ins w:id="35" w:author="欣鑫 徐" w:date="2016-07-01T16:19:00Z">
        <w:r w:rsidRPr="0044099E">
          <w:rPr>
            <w:rFonts w:ascii="Times New Roman" w:eastAsia="宋体-简" w:hAnsi="Times New Roman" w:cs="Times New Roman"/>
            <w:bCs/>
            <w:rPrChange w:id="36" w:author="欣鑫 徐" w:date="2016-07-01T16:19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t>Q2</w:t>
        </w:r>
      </w:ins>
      <w:del w:id="37" w:author="欣鑫 徐" w:date="2016-07-01T16:19:00Z">
        <w:r w:rsidR="00F05FBE" w:rsidRPr="0044099E" w:rsidDel="0044099E">
          <w:rPr>
            <w:rFonts w:ascii="Times New Roman" w:eastAsia="宋体-简" w:hAnsi="Times New Roman" w:cs="Times New Roman"/>
            <w:bCs/>
            <w:rPrChange w:id="38" w:author="欣鑫 徐" w:date="2016-07-01T16:19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delText>2</w:delText>
        </w:r>
      </w:del>
    </w:p>
    <w:p w14:paraId="1ECAC668" w14:textId="6266F632" w:rsidR="00F05FBE" w:rsidRPr="007C2B96" w:rsidRDefault="0044099E" w:rsidP="00F05FBE">
      <w:pPr>
        <w:spacing w:line="400" w:lineRule="exact"/>
        <w:rPr>
          <w:rFonts w:ascii="Times New Roman" w:eastAsia="宋体-简" w:hAnsi="Times New Roman" w:cs="Times New Roman"/>
        </w:rPr>
      </w:pPr>
      <w:ins w:id="39" w:author="欣鑫 徐" w:date="2016-07-01T16:19:00Z">
        <w:r>
          <w:rPr>
            <w:rFonts w:ascii="Times New Roman" w:eastAsia="宋体-简" w:hAnsi="Times New Roman" w:cs="Times New Roman" w:hint="eastAsia"/>
          </w:rPr>
          <w:t>正确答案：</w:t>
        </w:r>
        <w:r w:rsidR="00105A5D">
          <w:rPr>
            <w:rFonts w:ascii="Times New Roman" w:eastAsia="宋体-简" w:hAnsi="Times New Roman" w:cs="Times New Roman" w:hint="eastAsia"/>
          </w:rPr>
          <w:t>A</w:t>
        </w:r>
      </w:ins>
      <w:del w:id="40" w:author="欣鑫 徐" w:date="2016-07-01T16:19:00Z">
        <w:r w:rsidR="00F05FBE" w:rsidDel="0044099E">
          <w:rPr>
            <w:rFonts w:ascii="Times New Roman" w:eastAsia="宋体-简" w:hAnsi="Times New Roman" w:cs="Times New Roman"/>
          </w:rPr>
          <w:delText>选择第</w:delText>
        </w:r>
        <w:r w:rsidR="00F05FBE" w:rsidDel="0044099E">
          <w:rPr>
            <w:rFonts w:ascii="Times New Roman" w:eastAsia="宋体-简" w:hAnsi="Times New Roman" w:cs="Times New Roman" w:hint="eastAsia"/>
          </w:rPr>
          <w:delText>一</w:delText>
        </w:r>
        <w:r w:rsidR="00F05FBE" w:rsidRPr="007C2B96" w:rsidDel="0044099E">
          <w:rPr>
            <w:rFonts w:ascii="Times New Roman" w:eastAsia="宋体-简" w:hAnsi="Times New Roman" w:cs="Times New Roman"/>
          </w:rPr>
          <w:delText>项。</w:delText>
        </w:r>
      </w:del>
    </w:p>
    <w:p w14:paraId="642A565A" w14:textId="60C45892" w:rsidR="00F05FBE" w:rsidRPr="007C2B96" w:rsidRDefault="00F05FBE" w:rsidP="00F05FBE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3256B6">
        <w:rPr>
          <w:rFonts w:ascii="Times New Roman" w:eastAsia="宋体-简" w:hAnsi="Times New Roman" w:cs="Times New Roman" w:hint="eastAsia"/>
        </w:rPr>
        <w:t>本句话要表达的是，热带地区总体上比更高纬度的同等地区包含的生物种类更丰富。这里的</w:t>
      </w:r>
      <w:ins w:id="41" w:author="欣鑫 徐" w:date="2016-07-01T16:21:00Z">
        <w:r w:rsidR="00105A5D">
          <w:rPr>
            <w:rFonts w:ascii="Times New Roman" w:eastAsia="宋体-简" w:hAnsi="Times New Roman" w:cs="Times New Roman" w:hint="eastAsia"/>
          </w:rPr>
          <w:t>“</w:t>
        </w:r>
      </w:ins>
      <w:del w:id="42" w:author="欣鑫 徐" w:date="2016-07-01T16:21:00Z">
        <w:r w:rsidRPr="003256B6" w:rsidDel="00105A5D">
          <w:rPr>
            <w:rFonts w:ascii="Times New Roman" w:eastAsia="宋体-简" w:hAnsi="Times New Roman" w:cs="Times New Roman" w:hint="eastAsia"/>
          </w:rPr>
          <w:delText>“</w:delText>
        </w:r>
      </w:del>
      <w:r w:rsidRPr="003256B6">
        <w:rPr>
          <w:rFonts w:ascii="Times New Roman" w:eastAsia="宋体-简" w:hAnsi="Times New Roman" w:cs="Times New Roman" w:hint="eastAsia"/>
        </w:rPr>
        <w:t>overall</w:t>
      </w:r>
      <w:ins w:id="43" w:author="欣鑫 徐" w:date="2016-07-01T16:21:00Z">
        <w:r w:rsidR="00105A5D">
          <w:rPr>
            <w:rFonts w:ascii="Times New Roman" w:eastAsia="宋体-简" w:hAnsi="Times New Roman" w:cs="Times New Roman" w:hint="eastAsia"/>
          </w:rPr>
          <w:t>”</w:t>
        </w:r>
      </w:ins>
      <w:del w:id="44" w:author="欣鑫 徐" w:date="2016-07-01T16:21:00Z">
        <w:r w:rsidRPr="003256B6" w:rsidDel="00105A5D">
          <w:rPr>
            <w:rFonts w:ascii="Times New Roman" w:eastAsia="宋体-简" w:hAnsi="Times New Roman" w:cs="Times New Roman" w:hint="eastAsia"/>
          </w:rPr>
          <w:delText>”</w:delText>
        </w:r>
      </w:del>
      <w:r w:rsidRPr="003256B6">
        <w:rPr>
          <w:rFonts w:ascii="Times New Roman" w:eastAsia="宋体-简" w:hAnsi="Times New Roman" w:cs="Times New Roman" w:hint="eastAsia"/>
        </w:rPr>
        <w:t>是</w:t>
      </w:r>
      <w:ins w:id="45" w:author="欣鑫 徐" w:date="2016-07-01T16:21:00Z">
        <w:r w:rsidR="00105A5D">
          <w:rPr>
            <w:rFonts w:ascii="Times New Roman" w:eastAsia="宋体-简" w:hAnsi="Times New Roman" w:cs="Times New Roman" w:hint="eastAsia"/>
          </w:rPr>
          <w:t>“</w:t>
        </w:r>
      </w:ins>
      <w:del w:id="46" w:author="欣鑫 徐" w:date="2016-07-01T16:21:00Z">
        <w:r w:rsidRPr="003256B6" w:rsidDel="00105A5D">
          <w:rPr>
            <w:rFonts w:ascii="Times New Roman" w:eastAsia="宋体-简" w:hAnsi="Times New Roman" w:cs="Times New Roman" w:hint="eastAsia"/>
          </w:rPr>
          <w:delText>“</w:delText>
        </w:r>
      </w:del>
      <w:r w:rsidRPr="003256B6">
        <w:rPr>
          <w:rFonts w:ascii="Times New Roman" w:eastAsia="宋体-简" w:hAnsi="Times New Roman" w:cs="Times New Roman" w:hint="eastAsia"/>
        </w:rPr>
        <w:t>整体上</w:t>
      </w:r>
      <w:ins w:id="47" w:author="欣鑫 徐" w:date="2016-07-01T16:21:00Z">
        <w:r w:rsidR="00105A5D">
          <w:rPr>
            <w:rFonts w:ascii="Times New Roman" w:eastAsia="宋体-简" w:hAnsi="Times New Roman" w:cs="Times New Roman" w:hint="eastAsia"/>
          </w:rPr>
          <w:t>”</w:t>
        </w:r>
      </w:ins>
      <w:del w:id="48" w:author="欣鑫 徐" w:date="2016-07-01T16:21:00Z">
        <w:r w:rsidRPr="003256B6" w:rsidDel="00105A5D">
          <w:rPr>
            <w:rFonts w:ascii="Times New Roman" w:eastAsia="宋体-简" w:hAnsi="Times New Roman" w:cs="Times New Roman" w:hint="eastAsia"/>
          </w:rPr>
          <w:delText>”</w:delText>
        </w:r>
      </w:del>
      <w:r w:rsidRPr="003256B6">
        <w:rPr>
          <w:rFonts w:ascii="Times New Roman" w:eastAsia="宋体-简" w:hAnsi="Times New Roman" w:cs="Times New Roman" w:hint="eastAsia"/>
        </w:rPr>
        <w:t>的意思，与第一项符合。</w:t>
      </w:r>
      <w:ins w:id="49" w:author="欣鑫 徐" w:date="2016-07-01T16:21:00Z">
        <w:r w:rsidR="00105A5D">
          <w:rPr>
            <w:rFonts w:ascii="Times New Roman" w:eastAsia="宋体-简" w:hAnsi="Times New Roman" w:cs="Times New Roman" w:hint="eastAsia"/>
          </w:rPr>
          <w:t>从前后文</w:t>
        </w:r>
      </w:ins>
      <w:ins w:id="50" w:author="欣鑫 徐" w:date="2016-07-01T16:22:00Z">
        <w:r w:rsidR="00105A5D">
          <w:rPr>
            <w:rFonts w:ascii="Times New Roman" w:eastAsia="宋体-简" w:hAnsi="Times New Roman" w:cs="Times New Roman" w:hint="eastAsia"/>
          </w:rPr>
          <w:t>理解词义，</w:t>
        </w:r>
        <w:r w:rsidR="002B3712">
          <w:rPr>
            <w:rFonts w:ascii="Times New Roman" w:eastAsia="宋体-简" w:hAnsi="Times New Roman" w:cs="Times New Roman" w:hint="eastAsia"/>
          </w:rPr>
          <w:t xml:space="preserve">overall </w:t>
        </w:r>
        <w:r w:rsidR="002B3712">
          <w:rPr>
            <w:rFonts w:ascii="Times New Roman" w:eastAsia="宋体-简" w:hAnsi="Times New Roman" w:cs="Times New Roman" w:hint="eastAsia"/>
          </w:rPr>
          <w:t>后置修饰</w:t>
        </w:r>
        <w:r w:rsidR="002B3712">
          <w:rPr>
            <w:rFonts w:ascii="Times New Roman" w:eastAsia="宋体-简" w:hAnsi="Times New Roman" w:cs="Times New Roman" w:hint="eastAsia"/>
          </w:rPr>
          <w:t>species</w:t>
        </w:r>
      </w:ins>
      <w:ins w:id="51" w:author="欣鑫 徐" w:date="2016-07-01T16:29:00Z">
        <w:r w:rsidR="003E119D">
          <w:rPr>
            <w:rFonts w:ascii="Times New Roman" w:eastAsia="宋体-简" w:hAnsi="Times New Roman" w:cs="Times New Roman" w:hint="eastAsia"/>
          </w:rPr>
          <w:t>，</w:t>
        </w:r>
      </w:ins>
      <w:ins w:id="52" w:author="欣鑫 徐" w:date="2016-07-01T16:28:00Z">
        <w:r w:rsidR="00410DB8">
          <w:rPr>
            <w:rFonts w:ascii="Times New Roman" w:eastAsia="宋体-简" w:hAnsi="Times New Roman" w:cs="Times New Roman" w:hint="eastAsia"/>
          </w:rPr>
          <w:t>这种同一</w:t>
        </w:r>
        <w:r w:rsidR="003E119D">
          <w:rPr>
            <w:rFonts w:ascii="Times New Roman" w:eastAsia="宋体-简" w:hAnsi="Times New Roman" w:cs="Times New Roman" w:hint="eastAsia"/>
          </w:rPr>
          <w:t>主语，但是不同地区的比较</w:t>
        </w:r>
      </w:ins>
      <w:ins w:id="53" w:author="欣鑫 徐" w:date="2016-07-01T16:29:00Z">
        <w:r w:rsidR="003E119D">
          <w:rPr>
            <w:rFonts w:ascii="Times New Roman" w:eastAsia="宋体-简" w:hAnsi="Times New Roman" w:cs="Times New Roman" w:hint="eastAsia"/>
          </w:rPr>
          <w:t>，理论上来说整体比较才有</w:t>
        </w:r>
      </w:ins>
      <w:ins w:id="54" w:author="欣鑫 徐" w:date="2016-07-01T16:30:00Z">
        <w:r w:rsidR="003E119D">
          <w:rPr>
            <w:rFonts w:ascii="Times New Roman" w:eastAsia="宋体-简" w:hAnsi="Times New Roman" w:cs="Times New Roman" w:hint="eastAsia"/>
          </w:rPr>
          <w:t>可能有指导</w:t>
        </w:r>
      </w:ins>
      <w:ins w:id="55" w:author="欣鑫 徐" w:date="2016-07-01T16:29:00Z">
        <w:r w:rsidR="003E119D">
          <w:rPr>
            <w:rFonts w:ascii="Times New Roman" w:eastAsia="宋体-简" w:hAnsi="Times New Roman" w:cs="Times New Roman" w:hint="eastAsia"/>
          </w:rPr>
          <w:t>意义，</w:t>
        </w:r>
      </w:ins>
      <w:ins w:id="56" w:author="欣鑫 徐" w:date="2016-07-01T16:30:00Z">
        <w:r w:rsidR="003E119D">
          <w:rPr>
            <w:rFonts w:ascii="Times New Roman" w:eastAsia="宋体-简" w:hAnsi="Times New Roman" w:cs="Times New Roman" w:hint="eastAsia"/>
          </w:rPr>
          <w:t>后面一句马上说到对于很多不同群体的动植物，这个规则貌似也成立。根据单词的构词法，也是可以得出答案的。</w:t>
        </w:r>
      </w:ins>
    </w:p>
    <w:p w14:paraId="473F9AFA" w14:textId="77777777" w:rsidR="00F05FBE" w:rsidRPr="007C2B96" w:rsidRDefault="00F05FBE" w:rsidP="00F05FBE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6E295251" w14:textId="396EA689" w:rsidR="00F05FBE" w:rsidRPr="00E878F6" w:rsidRDefault="003E119D" w:rsidP="00F05FBE">
      <w:pPr>
        <w:spacing w:line="400" w:lineRule="exact"/>
        <w:rPr>
          <w:rFonts w:ascii="Times New Roman" w:eastAsia="宋体-简" w:hAnsi="Times New Roman" w:cs="Times New Roman"/>
          <w:bCs/>
          <w:rPrChange w:id="57" w:author="欣鑫 徐" w:date="2016-07-01T16:30:00Z">
            <w:rPr>
              <w:rFonts w:ascii="Times New Roman" w:eastAsia="宋体-简" w:hAnsi="Times New Roman" w:cs="Times New Roman"/>
              <w:b/>
              <w:bCs/>
            </w:rPr>
          </w:rPrChange>
        </w:rPr>
      </w:pPr>
      <w:ins w:id="58" w:author="欣鑫 徐" w:date="2016-07-01T16:30:00Z">
        <w:r w:rsidRPr="00E878F6">
          <w:rPr>
            <w:rFonts w:ascii="Times New Roman" w:eastAsia="宋体-简" w:hAnsi="Times New Roman" w:cs="Times New Roman"/>
            <w:bCs/>
            <w:rPrChange w:id="59" w:author="欣鑫 徐" w:date="2016-07-01T16:30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t>Q3</w:t>
        </w:r>
      </w:ins>
      <w:del w:id="60" w:author="欣鑫 徐" w:date="2016-07-01T16:30:00Z">
        <w:r w:rsidR="00F05FBE" w:rsidRPr="00E878F6" w:rsidDel="003E119D">
          <w:rPr>
            <w:rFonts w:ascii="Times New Roman" w:eastAsia="宋体-简" w:hAnsi="Times New Roman" w:cs="Times New Roman"/>
            <w:bCs/>
            <w:rPrChange w:id="61" w:author="欣鑫 徐" w:date="2016-07-01T16:30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delText>3</w:delText>
        </w:r>
      </w:del>
    </w:p>
    <w:p w14:paraId="4247E40A" w14:textId="70D149F6" w:rsidR="00F05FBE" w:rsidRPr="007C2B96" w:rsidRDefault="00E878F6" w:rsidP="00F05FBE">
      <w:pPr>
        <w:spacing w:line="400" w:lineRule="exact"/>
        <w:rPr>
          <w:rFonts w:ascii="Times New Roman" w:eastAsia="宋体-简" w:hAnsi="Times New Roman" w:cs="Times New Roman"/>
        </w:rPr>
      </w:pPr>
      <w:ins w:id="62" w:author="欣鑫 徐" w:date="2016-07-01T16:30:00Z">
        <w:r>
          <w:rPr>
            <w:rFonts w:ascii="Times New Roman" w:eastAsia="宋体-简" w:hAnsi="Times New Roman" w:cs="Times New Roman" w:hint="eastAsia"/>
          </w:rPr>
          <w:t>正确答案</w:t>
        </w:r>
      </w:ins>
      <w:ins w:id="63" w:author="欣鑫 徐" w:date="2016-07-01T16:31:00Z">
        <w:r>
          <w:rPr>
            <w:rFonts w:ascii="Times New Roman" w:eastAsia="宋体-简" w:hAnsi="Times New Roman" w:cs="Times New Roman" w:hint="eastAsia"/>
          </w:rPr>
          <w:t>：</w:t>
        </w:r>
        <w:r w:rsidR="00715DDF">
          <w:rPr>
            <w:rFonts w:ascii="Times New Roman" w:eastAsia="宋体-简" w:hAnsi="Times New Roman" w:cs="Times New Roman" w:hint="eastAsia"/>
          </w:rPr>
          <w:t>B</w:t>
        </w:r>
      </w:ins>
      <w:del w:id="64" w:author="欣鑫 徐" w:date="2016-07-01T16:30:00Z">
        <w:r w:rsidR="00F05FBE" w:rsidRPr="007C2B96" w:rsidDel="00E878F6">
          <w:rPr>
            <w:rFonts w:ascii="Times New Roman" w:eastAsia="宋体-简" w:hAnsi="Times New Roman" w:cs="Times New Roman"/>
          </w:rPr>
          <w:delText>选择第二项。</w:delText>
        </w:r>
      </w:del>
    </w:p>
    <w:p w14:paraId="0B6758B6" w14:textId="7317B7E2" w:rsidR="00EF0D53" w:rsidRDefault="00F05FBE" w:rsidP="00F05FBE">
      <w:pPr>
        <w:spacing w:line="400" w:lineRule="exact"/>
        <w:rPr>
          <w:ins w:id="65" w:author="欣鑫 徐" w:date="2016-07-01T16:48:00Z"/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66" w:author="欣鑫 徐" w:date="2016-07-01T16:39:00Z">
        <w:r w:rsidR="00903DAF">
          <w:rPr>
            <w:rFonts w:ascii="Times New Roman" w:eastAsia="宋体-简" w:hAnsi="Times New Roman" w:cs="Times New Roman" w:hint="eastAsia"/>
          </w:rPr>
          <w:t>这个长句的难点在于</w:t>
        </w:r>
        <w:r w:rsidR="00B7090B">
          <w:rPr>
            <w:rFonts w:ascii="Times New Roman" w:eastAsia="宋体-简" w:hAnsi="Times New Roman" w:cs="Times New Roman" w:hint="eastAsia"/>
          </w:rPr>
          <w:t>理解句子结构，</w:t>
        </w:r>
      </w:ins>
      <w:ins w:id="67" w:author="欣鑫 徐" w:date="2016-07-01T16:43:00Z">
        <w:r w:rsidR="009D14F7">
          <w:rPr>
            <w:rFonts w:ascii="Times New Roman" w:eastAsia="宋体-简" w:hAnsi="Times New Roman" w:cs="Times New Roman" w:hint="eastAsia"/>
          </w:rPr>
          <w:t>破折号的部分</w:t>
        </w:r>
      </w:ins>
      <w:ins w:id="68" w:author="欣鑫 徐" w:date="2016-07-01T16:44:00Z">
        <w:r w:rsidR="009D14F7">
          <w:rPr>
            <w:rFonts w:ascii="Times New Roman" w:eastAsia="宋体-简" w:hAnsi="Times New Roman" w:cs="Times New Roman" w:hint="eastAsia"/>
          </w:rPr>
          <w:t>可以视作全句的插入语，所以</w:t>
        </w:r>
      </w:ins>
      <w:r w:rsidRPr="003256B6">
        <w:rPr>
          <w:rFonts w:ascii="Times New Roman" w:eastAsia="宋体-简" w:hAnsi="Times New Roman" w:cs="Times New Roman" w:hint="eastAsia"/>
        </w:rPr>
        <w:t>这句话的核心意思</w:t>
      </w:r>
      <w:ins w:id="69" w:author="欣鑫 徐" w:date="2016-07-01T16:44:00Z">
        <w:r w:rsidR="009D14F7">
          <w:rPr>
            <w:rFonts w:ascii="Times New Roman" w:eastAsia="宋体-简" w:hAnsi="Times New Roman" w:cs="Times New Roman" w:hint="eastAsia"/>
          </w:rPr>
          <w:t>简化就</w:t>
        </w:r>
      </w:ins>
      <w:r w:rsidRPr="003256B6">
        <w:rPr>
          <w:rFonts w:ascii="Times New Roman" w:eastAsia="宋体-简" w:hAnsi="Times New Roman" w:cs="Times New Roman" w:hint="eastAsia"/>
        </w:rPr>
        <w:t>是，因为热带地区在面积上比高纬度地区更大（虽然这一点不明显），所以科学家认为地区生物多样性的差异是这个原因导致的。第二项转述正确。</w:t>
      </w:r>
      <w:ins w:id="70" w:author="欣鑫 徐" w:date="2016-07-01T16:48:00Z">
        <w:r w:rsidR="00EF0D53">
          <w:rPr>
            <w:rFonts w:ascii="Times New Roman" w:eastAsia="宋体-简" w:hAnsi="Times New Roman" w:cs="Times New Roman" w:hint="eastAsia"/>
          </w:rPr>
          <w:t>A</w:t>
        </w:r>
        <w:r w:rsidR="00EF0D53">
          <w:rPr>
            <w:rFonts w:ascii="Times New Roman" w:eastAsia="宋体-简" w:hAnsi="Times New Roman" w:cs="Times New Roman" w:hint="eastAsia"/>
          </w:rPr>
          <w:t>项</w:t>
        </w:r>
      </w:ins>
      <w:ins w:id="71" w:author="欣鑫 徐" w:date="2016-07-01T16:49:00Z">
        <w:r w:rsidR="00EF0D53">
          <w:rPr>
            <w:rFonts w:ascii="Times New Roman" w:eastAsia="宋体-简" w:hAnsi="Times New Roman" w:cs="Times New Roman" w:hint="eastAsia"/>
          </w:rPr>
          <w:t>错在讨论的根本不是</w:t>
        </w:r>
        <w:r w:rsidR="00EF0D53">
          <w:rPr>
            <w:rFonts w:ascii="Times New Roman" w:eastAsia="宋体-简" w:hAnsi="Times New Roman" w:cs="Times New Roman" w:hint="eastAsia"/>
          </w:rPr>
          <w:t>diversity</w:t>
        </w:r>
        <w:r w:rsidR="00EF0D53">
          <w:rPr>
            <w:rFonts w:ascii="Times New Roman" w:eastAsia="宋体-简" w:hAnsi="Times New Roman" w:cs="Times New Roman" w:hint="eastAsia"/>
          </w:rPr>
          <w:t>的问题，而是</w:t>
        </w:r>
      </w:ins>
      <w:ins w:id="72" w:author="欣鑫 徐" w:date="2016-07-01T16:54:00Z">
        <w:r w:rsidR="001D212A">
          <w:rPr>
            <w:rFonts w:ascii="Times New Roman" w:eastAsia="宋体-简" w:hAnsi="Times New Roman" w:cs="Times New Roman" w:hint="eastAsia"/>
          </w:rPr>
          <w:t>surface areas</w:t>
        </w:r>
        <w:r w:rsidR="001D212A">
          <w:rPr>
            <w:rFonts w:ascii="Times New Roman" w:eastAsia="宋体-简" w:hAnsi="Times New Roman" w:cs="Times New Roman" w:hint="eastAsia"/>
          </w:rPr>
          <w:t>；</w:t>
        </w:r>
        <w:r w:rsidR="001D212A">
          <w:rPr>
            <w:rFonts w:ascii="Times New Roman" w:eastAsia="宋体-简" w:hAnsi="Times New Roman" w:cs="Times New Roman" w:hint="eastAsia"/>
          </w:rPr>
          <w:t>C</w:t>
        </w:r>
        <w:r w:rsidR="001D212A">
          <w:rPr>
            <w:rFonts w:ascii="Times New Roman" w:eastAsia="宋体-简" w:hAnsi="Times New Roman" w:cs="Times New Roman" w:hint="eastAsia"/>
          </w:rPr>
          <w:t>选项</w:t>
        </w:r>
      </w:ins>
      <w:ins w:id="73" w:author="欣鑫 徐" w:date="2016-07-01T16:58:00Z">
        <w:r w:rsidR="004B127F">
          <w:rPr>
            <w:rFonts w:ascii="Times New Roman" w:eastAsia="宋体-简" w:hAnsi="Times New Roman" w:cs="Times New Roman" w:hint="eastAsia"/>
          </w:rPr>
          <w:t>和</w:t>
        </w:r>
      </w:ins>
      <w:ins w:id="74" w:author="欣鑫 徐" w:date="2016-07-01T16:59:00Z">
        <w:r w:rsidR="004B127F">
          <w:rPr>
            <w:rFonts w:ascii="Times New Roman" w:eastAsia="宋体-简" w:hAnsi="Times New Roman" w:cs="Times New Roman" w:hint="eastAsia"/>
          </w:rPr>
          <w:t>D</w:t>
        </w:r>
        <w:r w:rsidR="004B127F">
          <w:rPr>
            <w:rFonts w:ascii="Times New Roman" w:eastAsia="宋体-简" w:hAnsi="Times New Roman" w:cs="Times New Roman" w:hint="eastAsia"/>
          </w:rPr>
          <w:t>选项句义跟原文完全</w:t>
        </w:r>
      </w:ins>
      <w:ins w:id="75" w:author="欣鑫 徐" w:date="2016-07-01T17:00:00Z">
        <w:r w:rsidR="00D7426F">
          <w:rPr>
            <w:rFonts w:ascii="Times New Roman" w:eastAsia="宋体-简" w:hAnsi="Times New Roman" w:cs="Times New Roman" w:hint="eastAsia"/>
          </w:rPr>
          <w:t>不一样，快速判断，发现选项的</w:t>
        </w:r>
      </w:ins>
      <w:proofErr w:type="spellStart"/>
      <w:ins w:id="76" w:author="欣鑫 徐" w:date="2016-07-01T17:01:00Z">
        <w:r w:rsidR="00D7426F" w:rsidRPr="00D7426F">
          <w:rPr>
            <w:rFonts w:ascii="Times New Roman" w:eastAsia="宋体-简" w:hAnsi="Times New Roman" w:cs="Times New Roman"/>
          </w:rPr>
          <w:t>biogeographers</w:t>
        </w:r>
        <w:proofErr w:type="spellEnd"/>
        <w:r w:rsidR="00D7426F">
          <w:rPr>
            <w:rFonts w:ascii="Times New Roman" w:eastAsia="宋体-简" w:hAnsi="Times New Roman" w:cs="Times New Roman" w:hint="eastAsia"/>
          </w:rPr>
          <w:t>的</w:t>
        </w:r>
        <w:r w:rsidR="00D7426F" w:rsidRPr="00D7426F">
          <w:rPr>
            <w:rFonts w:ascii="Times New Roman" w:eastAsia="宋体-简" w:hAnsi="Times New Roman" w:cs="Times New Roman" w:hint="eastAsia"/>
          </w:rPr>
          <w:t xml:space="preserve"> </w:t>
        </w:r>
      </w:ins>
      <w:ins w:id="77" w:author="欣鑫 徐" w:date="2016-07-01T17:00:00Z">
        <w:r w:rsidR="00D7426F">
          <w:rPr>
            <w:rFonts w:ascii="Times New Roman" w:eastAsia="宋体-简" w:hAnsi="Times New Roman" w:cs="Times New Roman" w:hint="eastAsia"/>
          </w:rPr>
          <w:t xml:space="preserve">agree </w:t>
        </w:r>
        <w:r w:rsidR="00D7426F">
          <w:rPr>
            <w:rFonts w:ascii="Times New Roman" w:eastAsia="宋体-简" w:hAnsi="Times New Roman" w:cs="Times New Roman" w:hint="eastAsia"/>
          </w:rPr>
          <w:t>和</w:t>
        </w:r>
        <w:r w:rsidR="00D7426F">
          <w:rPr>
            <w:rFonts w:ascii="Times New Roman" w:eastAsia="宋体-简" w:hAnsi="Times New Roman" w:cs="Times New Roman"/>
          </w:rPr>
          <w:t>disagree</w:t>
        </w:r>
        <w:r w:rsidR="00D7426F">
          <w:rPr>
            <w:rFonts w:ascii="Times New Roman" w:eastAsia="宋体-简" w:hAnsi="Times New Roman" w:cs="Times New Roman" w:hint="eastAsia"/>
          </w:rPr>
          <w:t>的态度</w:t>
        </w:r>
      </w:ins>
      <w:ins w:id="78" w:author="欣鑫 徐" w:date="2016-07-01T17:01:00Z">
        <w:r w:rsidR="00D7426F">
          <w:rPr>
            <w:rFonts w:ascii="Times New Roman" w:eastAsia="宋体-简" w:hAnsi="Times New Roman" w:cs="Times New Roman" w:hint="eastAsia"/>
          </w:rPr>
          <w:t>在原文并没有出现。插入语部分的意思是：</w:t>
        </w:r>
      </w:ins>
      <w:ins w:id="79" w:author="欣鑫 徐" w:date="2016-07-01T17:02:00Z">
        <w:r w:rsidR="002E2E4E">
          <w:rPr>
            <w:rFonts w:ascii="Times New Roman" w:eastAsia="宋体-简" w:hAnsi="Times New Roman" w:cs="Times New Roman" w:hint="eastAsia"/>
          </w:rPr>
          <w:t>尽管当我们</w:t>
        </w:r>
      </w:ins>
      <w:ins w:id="80" w:author="欣鑫 徐" w:date="2016-07-01T17:03:00Z">
        <w:r w:rsidR="002E2E4E">
          <w:rPr>
            <w:rFonts w:ascii="Times New Roman" w:eastAsia="宋体-简" w:hAnsi="Times New Roman" w:cs="Times New Roman" w:hint="eastAsia"/>
          </w:rPr>
          <w:t>一般用投影的</w:t>
        </w:r>
        <w:r w:rsidR="00C52F0A">
          <w:rPr>
            <w:rFonts w:ascii="Times New Roman" w:eastAsia="宋体-简" w:hAnsi="Times New Roman" w:cs="Times New Roman" w:hint="eastAsia"/>
          </w:rPr>
          <w:t>方法测量</w:t>
        </w:r>
      </w:ins>
      <w:ins w:id="81" w:author="欣鑫 徐" w:date="2016-07-01T17:04:00Z">
        <w:r w:rsidR="00C52F0A">
          <w:rPr>
            <w:rFonts w:ascii="Times New Roman" w:eastAsia="宋体-简" w:hAnsi="Times New Roman" w:cs="Times New Roman" w:hint="eastAsia"/>
          </w:rPr>
          <w:t>土地曲面的时候</w:t>
        </w:r>
      </w:ins>
      <w:ins w:id="82" w:author="欣鑫 徐" w:date="2016-07-01T17:05:00Z">
        <w:r w:rsidR="00C52F0A">
          <w:rPr>
            <w:rFonts w:ascii="Times New Roman" w:eastAsia="宋体-简" w:hAnsi="Times New Roman" w:cs="Times New Roman" w:hint="eastAsia"/>
          </w:rPr>
          <w:t>，这个事实并不是特别明显</w:t>
        </w:r>
      </w:ins>
      <w:ins w:id="83" w:author="欣鑫 徐" w:date="2016-07-01T17:06:00Z">
        <w:r w:rsidR="00B269E7">
          <w:rPr>
            <w:rFonts w:ascii="Times New Roman" w:eastAsia="宋体-简" w:hAnsi="Times New Roman" w:cs="Times New Roman" w:hint="eastAsia"/>
          </w:rPr>
          <w:t>，因为这也</w:t>
        </w:r>
      </w:ins>
      <w:ins w:id="84" w:author="欣鑫 徐" w:date="2016-07-01T17:09:00Z">
        <w:r w:rsidR="00502AD0">
          <w:rPr>
            <w:rFonts w:ascii="Times New Roman" w:eastAsia="宋体-简" w:hAnsi="Times New Roman" w:cs="Times New Roman" w:hint="eastAsia"/>
          </w:rPr>
          <w:t>很容易</w:t>
        </w:r>
      </w:ins>
      <w:ins w:id="85" w:author="欣鑫 徐" w:date="2016-07-01T17:06:00Z">
        <w:r w:rsidR="00DC35A5">
          <w:rPr>
            <w:rFonts w:ascii="Times New Roman" w:eastAsia="宋体-简" w:hAnsi="Times New Roman" w:cs="Times New Roman" w:hint="eastAsia"/>
          </w:rPr>
          <w:t>导致</w:t>
        </w:r>
        <w:r w:rsidR="00B269E7">
          <w:rPr>
            <w:rFonts w:ascii="Times New Roman" w:eastAsia="宋体-简" w:hAnsi="Times New Roman" w:cs="Times New Roman" w:hint="eastAsia"/>
          </w:rPr>
          <w:t>高纬度地区</w:t>
        </w:r>
      </w:ins>
      <w:ins w:id="86" w:author="欣鑫 徐" w:date="2016-07-01T17:07:00Z">
        <w:r w:rsidR="00B269E7">
          <w:rPr>
            <w:rFonts w:ascii="Times New Roman" w:eastAsia="宋体-简" w:hAnsi="Times New Roman" w:cs="Times New Roman" w:hint="eastAsia"/>
          </w:rPr>
          <w:t>的面积会被放大。</w:t>
        </w:r>
      </w:ins>
    </w:p>
    <w:p w14:paraId="5B041BCA" w14:textId="16C2EA07" w:rsidR="00F05FBE" w:rsidRPr="007C2B96" w:rsidRDefault="00F05FBE" w:rsidP="00F05FBE">
      <w:pPr>
        <w:spacing w:line="400" w:lineRule="exact"/>
        <w:rPr>
          <w:rFonts w:ascii="Times New Roman" w:eastAsia="宋体-简" w:hAnsi="Times New Roman" w:cs="Times New Roman"/>
        </w:rPr>
      </w:pPr>
      <w:del w:id="87" w:author="欣鑫 徐" w:date="2016-07-01T16:48:00Z">
        <w:r w:rsidRPr="003256B6" w:rsidDel="00EF0D53">
          <w:rPr>
            <w:rFonts w:ascii="Times New Roman" w:eastAsia="宋体-简" w:hAnsi="Times New Roman" w:cs="Times New Roman" w:hint="eastAsia"/>
          </w:rPr>
          <w:delText>第一项没有提到关键词“</w:delText>
        </w:r>
        <w:r w:rsidRPr="003256B6" w:rsidDel="00EF0D53">
          <w:rPr>
            <w:rFonts w:ascii="Times New Roman" w:eastAsia="宋体-简" w:hAnsi="Times New Roman" w:cs="Times New Roman" w:hint="eastAsia"/>
          </w:rPr>
          <w:delText>diversity</w:delText>
        </w:r>
        <w:r w:rsidRPr="003256B6" w:rsidDel="00EF0D53">
          <w:rPr>
            <w:rFonts w:ascii="Times New Roman" w:eastAsia="宋体-简" w:hAnsi="Times New Roman" w:cs="Times New Roman" w:hint="eastAsia"/>
          </w:rPr>
          <w:delText>”，不选。第三、四项“</w:delText>
        </w:r>
        <w:r w:rsidRPr="003256B6" w:rsidDel="00EF0D53">
          <w:rPr>
            <w:rFonts w:ascii="Times New Roman" w:eastAsia="宋体-简" w:hAnsi="Times New Roman" w:cs="Times New Roman" w:hint="eastAsia"/>
          </w:rPr>
          <w:delText>disagree</w:delText>
        </w:r>
        <w:r w:rsidRPr="003256B6" w:rsidDel="00EF0D53">
          <w:rPr>
            <w:rFonts w:ascii="Times New Roman" w:eastAsia="宋体-简" w:hAnsi="Times New Roman" w:cs="Times New Roman" w:hint="eastAsia"/>
          </w:rPr>
          <w:delText>”均错误。</w:delText>
        </w:r>
      </w:del>
    </w:p>
    <w:p w14:paraId="47AAEB26" w14:textId="2F9BF478" w:rsidR="00F05FBE" w:rsidRPr="00DC35A5" w:rsidRDefault="0023594B" w:rsidP="00F05FBE">
      <w:pPr>
        <w:spacing w:line="400" w:lineRule="exact"/>
        <w:rPr>
          <w:rFonts w:ascii="Times New Roman" w:eastAsia="宋体-简" w:hAnsi="Times New Roman" w:cs="Times New Roman"/>
          <w:bCs/>
          <w:rPrChange w:id="88" w:author="欣鑫 徐" w:date="2016-07-01T17:10:00Z">
            <w:rPr>
              <w:rFonts w:ascii="Times New Roman" w:eastAsia="宋体-简" w:hAnsi="Times New Roman" w:cs="Times New Roman"/>
              <w:b/>
              <w:bCs/>
            </w:rPr>
          </w:rPrChange>
        </w:rPr>
      </w:pPr>
      <w:ins w:id="89" w:author="欣鑫 徐" w:date="2016-07-01T16:37:00Z">
        <w:r w:rsidRPr="00DC35A5">
          <w:rPr>
            <w:rFonts w:ascii="Times New Roman" w:eastAsia="宋体-简" w:hAnsi="Times New Roman" w:cs="Times New Roman"/>
            <w:bCs/>
            <w:rPrChange w:id="90" w:author="欣鑫 徐" w:date="2016-07-01T17:10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t>Q4</w:t>
        </w:r>
      </w:ins>
      <w:del w:id="91" w:author="欣鑫 徐" w:date="2016-07-01T16:37:00Z">
        <w:r w:rsidR="00F05FBE" w:rsidRPr="00DC35A5" w:rsidDel="0023594B">
          <w:rPr>
            <w:rFonts w:ascii="Times New Roman" w:eastAsia="宋体-简" w:hAnsi="Times New Roman" w:cs="Times New Roman"/>
            <w:bCs/>
            <w:rPrChange w:id="92" w:author="欣鑫 徐" w:date="2016-07-01T17:10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delText>4</w:delText>
        </w:r>
      </w:del>
    </w:p>
    <w:p w14:paraId="030BF7AF" w14:textId="63B11845" w:rsidR="00F05FBE" w:rsidRPr="007C2B96" w:rsidRDefault="00DC35A5" w:rsidP="00F05FBE">
      <w:pPr>
        <w:spacing w:line="400" w:lineRule="exact"/>
        <w:rPr>
          <w:rFonts w:ascii="Times New Roman" w:eastAsia="宋体-简" w:hAnsi="Times New Roman" w:cs="Times New Roman"/>
        </w:rPr>
      </w:pPr>
      <w:ins w:id="93" w:author="欣鑫 徐" w:date="2016-07-01T17:10:00Z">
        <w:r>
          <w:rPr>
            <w:rFonts w:ascii="Times New Roman" w:eastAsia="宋体-简" w:hAnsi="Times New Roman" w:cs="Times New Roman" w:hint="eastAsia"/>
          </w:rPr>
          <w:t>正确答案：</w:t>
        </w:r>
        <w:r>
          <w:rPr>
            <w:rFonts w:ascii="Times New Roman" w:eastAsia="宋体-简" w:hAnsi="Times New Roman" w:cs="Times New Roman" w:hint="eastAsia"/>
          </w:rPr>
          <w:t>B</w:t>
        </w:r>
      </w:ins>
      <w:del w:id="94" w:author="欣鑫 徐" w:date="2016-07-01T17:10:00Z">
        <w:r w:rsidR="00F05FBE" w:rsidDel="00DC35A5">
          <w:rPr>
            <w:rFonts w:ascii="Times New Roman" w:eastAsia="宋体-简" w:hAnsi="Times New Roman" w:cs="Times New Roman"/>
          </w:rPr>
          <w:delText>选择第</w:delText>
        </w:r>
        <w:r w:rsidR="00F05FBE" w:rsidDel="00DC35A5">
          <w:rPr>
            <w:rFonts w:ascii="Times New Roman" w:eastAsia="宋体-简" w:hAnsi="Times New Roman" w:cs="Times New Roman" w:hint="eastAsia"/>
          </w:rPr>
          <w:delText>二</w:delText>
        </w:r>
        <w:r w:rsidR="00F05FBE" w:rsidRPr="007C2B96" w:rsidDel="00DC35A5">
          <w:rPr>
            <w:rFonts w:ascii="Times New Roman" w:eastAsia="宋体-简" w:hAnsi="Times New Roman" w:cs="Times New Roman"/>
          </w:rPr>
          <w:delText>项。</w:delText>
        </w:r>
      </w:del>
    </w:p>
    <w:p w14:paraId="7D29B71B" w14:textId="3EC62C09" w:rsidR="00F05FBE" w:rsidRPr="007C2B96" w:rsidRDefault="00F05FBE" w:rsidP="00F05FBE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3256B6">
        <w:rPr>
          <w:rFonts w:ascii="Times New Roman" w:eastAsia="宋体-简" w:hAnsi="Times New Roman" w:cs="Times New Roman" w:hint="eastAsia"/>
        </w:rPr>
        <w:t>关于一些科学家提出的“面积不同说”，</w:t>
      </w:r>
      <w:r w:rsidRPr="003256B6">
        <w:rPr>
          <w:rFonts w:ascii="Times New Roman" w:eastAsia="宋体-简" w:hAnsi="Times New Roman" w:cs="Times New Roman" w:hint="eastAsia"/>
        </w:rPr>
        <w:t>Klaus Rohde</w:t>
      </w:r>
      <w:r w:rsidRPr="003256B6">
        <w:rPr>
          <w:rFonts w:ascii="Times New Roman" w:eastAsia="宋体-简" w:hAnsi="Times New Roman" w:cs="Times New Roman" w:hint="eastAsia"/>
        </w:rPr>
        <w:t>提出了相反的看法，认为面积越大，生物多样性越高。这里是为了说明生物多样性是由其他因素影响</w:t>
      </w:r>
      <w:ins w:id="95" w:author="欣鑫 徐" w:date="2016-07-01T17:17:00Z">
        <w:r w:rsidR="00A96ADB">
          <w:rPr>
            <w:rFonts w:ascii="Times New Roman" w:eastAsia="宋体-简" w:hAnsi="Times New Roman" w:cs="Times New Roman" w:hint="eastAsia"/>
          </w:rPr>
          <w:t>，可以视作是后文新论点探讨的引出。</w:t>
        </w:r>
      </w:ins>
      <w:del w:id="96" w:author="欣鑫 徐" w:date="2016-07-01T17:17:00Z">
        <w:r w:rsidRPr="003256B6" w:rsidDel="00A96ADB">
          <w:rPr>
            <w:rFonts w:ascii="Times New Roman" w:eastAsia="宋体-简" w:hAnsi="Times New Roman" w:cs="Times New Roman" w:hint="eastAsia"/>
          </w:rPr>
          <w:delText>。</w:delText>
        </w:r>
      </w:del>
      <w:ins w:id="97" w:author="欣鑫 徐" w:date="2016-07-01T17:17:00Z">
        <w:r w:rsidR="00A96ADB">
          <w:rPr>
            <w:rFonts w:ascii="Times New Roman" w:eastAsia="宋体-简" w:hAnsi="Times New Roman" w:cs="Times New Roman" w:hint="eastAsia"/>
          </w:rPr>
          <w:t>A</w:t>
        </w:r>
      </w:ins>
      <w:del w:id="98" w:author="欣鑫 徐" w:date="2016-07-01T17:17:00Z">
        <w:r w:rsidRPr="003256B6" w:rsidDel="00A96ADB">
          <w:rPr>
            <w:rFonts w:ascii="Times New Roman" w:eastAsia="宋体-简" w:hAnsi="Times New Roman" w:cs="Times New Roman" w:hint="eastAsia"/>
          </w:rPr>
          <w:delText>第一</w:delText>
        </w:r>
      </w:del>
      <w:r w:rsidRPr="003256B6">
        <w:rPr>
          <w:rFonts w:ascii="Times New Roman" w:eastAsia="宋体-简" w:hAnsi="Times New Roman" w:cs="Times New Roman" w:hint="eastAsia"/>
        </w:rPr>
        <w:t>项错误，并不是支持；</w:t>
      </w:r>
      <w:ins w:id="99" w:author="欣鑫 徐" w:date="2016-07-01T17:18:00Z">
        <w:r w:rsidR="004E6434">
          <w:rPr>
            <w:rFonts w:ascii="Times New Roman" w:eastAsia="宋体-简" w:hAnsi="Times New Roman" w:cs="Times New Roman" w:hint="eastAsia"/>
          </w:rPr>
          <w:t>C</w:t>
        </w:r>
      </w:ins>
      <w:del w:id="100" w:author="欣鑫 徐" w:date="2016-07-01T17:18:00Z">
        <w:r w:rsidRPr="003256B6" w:rsidDel="004E6434">
          <w:rPr>
            <w:rFonts w:ascii="Times New Roman" w:eastAsia="宋体-简" w:hAnsi="Times New Roman" w:cs="Times New Roman" w:hint="eastAsia"/>
          </w:rPr>
          <w:delText>第三</w:delText>
        </w:r>
      </w:del>
      <w:r w:rsidRPr="003256B6">
        <w:rPr>
          <w:rFonts w:ascii="Times New Roman" w:eastAsia="宋体-简" w:hAnsi="Times New Roman" w:cs="Times New Roman" w:hint="eastAsia"/>
        </w:rPr>
        <w:t>项</w:t>
      </w:r>
      <w:ins w:id="101" w:author="欣鑫 徐" w:date="2016-07-01T17:18:00Z">
        <w:r w:rsidR="004E6434">
          <w:rPr>
            <w:rFonts w:ascii="Times New Roman" w:eastAsia="宋体-简" w:hAnsi="Times New Roman" w:cs="Times New Roman" w:hint="eastAsia"/>
          </w:rPr>
          <w:t>说产生质疑（</w:t>
        </w:r>
      </w:ins>
      <w:ins w:id="102" w:author="欣鑫 徐" w:date="2016-07-01T17:19:00Z">
        <w:r w:rsidR="004E6434">
          <w:rPr>
            <w:rFonts w:ascii="Times New Roman" w:eastAsia="宋体-简" w:hAnsi="Times New Roman" w:cs="Times New Roman" w:hint="eastAsia"/>
          </w:rPr>
          <w:t>cast doubt</w:t>
        </w:r>
      </w:ins>
      <w:ins w:id="103" w:author="欣鑫 徐" w:date="2016-07-01T17:18:00Z">
        <w:r w:rsidR="004E6434">
          <w:rPr>
            <w:rFonts w:ascii="Times New Roman" w:eastAsia="宋体-简" w:hAnsi="Times New Roman" w:cs="Times New Roman" w:hint="eastAsia"/>
          </w:rPr>
          <w:t>）</w:t>
        </w:r>
      </w:ins>
      <w:ins w:id="104" w:author="欣鑫 徐" w:date="2016-07-01T17:19:00Z">
        <w:r w:rsidR="00C72CDC">
          <w:rPr>
            <w:rFonts w:ascii="Times New Roman" w:eastAsia="宋体-简" w:hAnsi="Times New Roman" w:cs="Times New Roman" w:hint="eastAsia"/>
          </w:rPr>
          <w:t>，</w:t>
        </w:r>
      </w:ins>
      <w:r w:rsidRPr="003256B6">
        <w:rPr>
          <w:rFonts w:ascii="Times New Roman" w:eastAsia="宋体-简" w:hAnsi="Times New Roman" w:cs="Times New Roman" w:hint="eastAsia"/>
        </w:rPr>
        <w:t>错误，关于热带生物多样性更高这一点并没有阐述异议；</w:t>
      </w:r>
      <w:ins w:id="105" w:author="欣鑫 徐" w:date="2016-07-01T17:20:00Z">
        <w:r w:rsidR="00C72CDC">
          <w:rPr>
            <w:rFonts w:ascii="Times New Roman" w:eastAsia="宋体-简" w:hAnsi="Times New Roman" w:cs="Times New Roman" w:hint="eastAsia"/>
          </w:rPr>
          <w:t>D</w:t>
        </w:r>
        <w:r w:rsidR="00C72CDC">
          <w:rPr>
            <w:rFonts w:ascii="Times New Roman" w:eastAsia="宋体-简" w:hAnsi="Times New Roman" w:cs="Times New Roman" w:hint="eastAsia"/>
          </w:rPr>
          <w:t>项说</w:t>
        </w:r>
      </w:ins>
      <w:ins w:id="106" w:author="欣鑫 徐" w:date="2016-07-01T17:23:00Z">
        <w:r w:rsidR="005812F9">
          <w:rPr>
            <w:rFonts w:ascii="Times New Roman" w:eastAsia="宋体-简" w:hAnsi="Times New Roman" w:cs="Times New Roman" w:hint="eastAsia"/>
          </w:rPr>
          <w:t>强调</w:t>
        </w:r>
      </w:ins>
      <w:ins w:id="107" w:author="欣鑫 徐" w:date="2016-07-01T17:24:00Z">
        <w:r w:rsidR="005812F9">
          <w:rPr>
            <w:rFonts w:ascii="Times New Roman" w:eastAsia="宋体-简" w:hAnsi="Times New Roman" w:cs="Times New Roman" w:hint="eastAsia"/>
          </w:rPr>
          <w:t>地理生物学家和生物学家在测量生物多样性方法上</w:t>
        </w:r>
      </w:ins>
      <w:ins w:id="108" w:author="欣鑫 徐" w:date="2016-07-01T17:25:00Z">
        <w:r w:rsidR="002A32C2">
          <w:rPr>
            <w:rFonts w:ascii="Times New Roman" w:eastAsia="宋体-简" w:hAnsi="Times New Roman" w:cs="Times New Roman" w:hint="eastAsia"/>
          </w:rPr>
          <w:t>不同，完全没提及。</w:t>
        </w:r>
      </w:ins>
      <w:del w:id="109" w:author="欣鑫 徐" w:date="2016-07-01T17:20:00Z">
        <w:r w:rsidRPr="003256B6" w:rsidDel="00C72CDC">
          <w:rPr>
            <w:rFonts w:ascii="Times New Roman" w:eastAsia="宋体-简" w:hAnsi="Times New Roman" w:cs="Times New Roman" w:hint="eastAsia"/>
          </w:rPr>
          <w:delText>第四项不选，无中生有。</w:delText>
        </w:r>
      </w:del>
    </w:p>
    <w:p w14:paraId="44629267" w14:textId="77777777" w:rsidR="00F05FBE" w:rsidRPr="007C2B96" w:rsidRDefault="00F05FBE" w:rsidP="00F05FBE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1497531C" w14:textId="77777777" w:rsidR="00F05FBE" w:rsidRPr="007C2B96" w:rsidRDefault="00F05FBE" w:rsidP="00F05FBE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0C5C1CE9" w14:textId="61FDA792" w:rsidR="00F05FBE" w:rsidRPr="00E40247" w:rsidRDefault="00E40247" w:rsidP="00F05FBE">
      <w:pPr>
        <w:spacing w:line="400" w:lineRule="exact"/>
        <w:rPr>
          <w:rFonts w:ascii="Times New Roman" w:eastAsia="宋体-简" w:hAnsi="Times New Roman" w:cs="Times New Roman"/>
          <w:bCs/>
          <w:rPrChange w:id="110" w:author="欣鑫 徐" w:date="2016-07-01T17:16:00Z">
            <w:rPr>
              <w:rFonts w:ascii="Times New Roman" w:eastAsia="宋体-简" w:hAnsi="Times New Roman" w:cs="Times New Roman"/>
              <w:b/>
              <w:bCs/>
            </w:rPr>
          </w:rPrChange>
        </w:rPr>
      </w:pPr>
      <w:ins w:id="111" w:author="欣鑫 徐" w:date="2016-07-01T17:16:00Z">
        <w:r w:rsidRPr="00E40247">
          <w:rPr>
            <w:rFonts w:ascii="Times New Roman" w:eastAsia="宋体-简" w:hAnsi="Times New Roman" w:cs="Times New Roman"/>
            <w:bCs/>
            <w:rPrChange w:id="112" w:author="欣鑫 徐" w:date="2016-07-01T17:16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t>Q5</w:t>
        </w:r>
      </w:ins>
      <w:del w:id="113" w:author="欣鑫 徐" w:date="2016-07-01T17:16:00Z">
        <w:r w:rsidR="00F05FBE" w:rsidRPr="00E40247" w:rsidDel="00E40247">
          <w:rPr>
            <w:rFonts w:ascii="Times New Roman" w:eastAsia="宋体-简" w:hAnsi="Times New Roman" w:cs="Times New Roman"/>
            <w:bCs/>
            <w:rPrChange w:id="114" w:author="欣鑫 徐" w:date="2016-07-01T17:16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delText>5</w:delText>
        </w:r>
      </w:del>
    </w:p>
    <w:p w14:paraId="44CDD1EA" w14:textId="20580A20" w:rsidR="00F05FBE" w:rsidRPr="007C2B96" w:rsidRDefault="00E40247" w:rsidP="00F05FBE">
      <w:pPr>
        <w:spacing w:line="400" w:lineRule="exact"/>
        <w:rPr>
          <w:rFonts w:ascii="Times New Roman" w:eastAsia="宋体-简" w:hAnsi="Times New Roman" w:cs="Times New Roman"/>
        </w:rPr>
      </w:pPr>
      <w:ins w:id="115" w:author="欣鑫 徐" w:date="2016-07-01T17:17:00Z">
        <w:r>
          <w:rPr>
            <w:rFonts w:ascii="Times New Roman" w:eastAsia="宋体-简" w:hAnsi="Times New Roman" w:cs="Times New Roman" w:hint="eastAsia"/>
          </w:rPr>
          <w:t>正确答案：</w:t>
        </w:r>
        <w:r>
          <w:rPr>
            <w:rFonts w:ascii="Times New Roman" w:eastAsia="宋体-简" w:hAnsi="Times New Roman" w:cs="Times New Roman" w:hint="eastAsia"/>
          </w:rPr>
          <w:t>C</w:t>
        </w:r>
      </w:ins>
      <w:del w:id="116" w:author="欣鑫 徐" w:date="2016-07-01T17:17:00Z">
        <w:r w:rsidR="00F05FBE" w:rsidDel="00E40247">
          <w:rPr>
            <w:rFonts w:ascii="Times New Roman" w:eastAsia="宋体-简" w:hAnsi="Times New Roman" w:cs="Times New Roman"/>
          </w:rPr>
          <w:delText>选择第</w:delText>
        </w:r>
        <w:r w:rsidR="00F05FBE" w:rsidDel="00E40247">
          <w:rPr>
            <w:rFonts w:ascii="Times New Roman" w:eastAsia="宋体-简" w:hAnsi="Times New Roman" w:cs="Times New Roman" w:hint="eastAsia"/>
          </w:rPr>
          <w:delText>三</w:delText>
        </w:r>
        <w:r w:rsidR="00F05FBE" w:rsidRPr="007C2B96" w:rsidDel="00E40247">
          <w:rPr>
            <w:rFonts w:ascii="Times New Roman" w:eastAsia="宋体-简" w:hAnsi="Times New Roman" w:cs="Times New Roman"/>
          </w:rPr>
          <w:delText>项。</w:delText>
        </w:r>
      </w:del>
    </w:p>
    <w:p w14:paraId="26FACB7C" w14:textId="4883F677" w:rsidR="00F05FBE" w:rsidRPr="007C2B96" w:rsidRDefault="00F05FBE" w:rsidP="00F05FBE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3256B6">
        <w:rPr>
          <w:rFonts w:ascii="Times New Roman" w:eastAsia="宋体-简" w:hAnsi="Times New Roman" w:cs="Times New Roman" w:hint="eastAsia"/>
        </w:rPr>
        <w:t>其余三项分别对应第三段靠前部分</w:t>
      </w:r>
      <w:ins w:id="117" w:author="欣鑫 徐" w:date="2016-07-01T17:27:00Z">
        <w:r w:rsidR="00261E18">
          <w:rPr>
            <w:rFonts w:ascii="Times New Roman" w:eastAsia="宋体-简" w:hAnsi="Times New Roman" w:cs="Times New Roman" w:hint="eastAsia"/>
          </w:rPr>
          <w:t>破折号引导</w:t>
        </w:r>
      </w:ins>
      <w:r w:rsidRPr="003256B6">
        <w:rPr>
          <w:rFonts w:ascii="Times New Roman" w:eastAsia="宋体-简" w:hAnsi="Times New Roman" w:cs="Times New Roman" w:hint="eastAsia"/>
        </w:rPr>
        <w:t>的</w:t>
      </w:r>
      <w:ins w:id="118" w:author="欣鑫 徐" w:date="2016-07-01T17:27:00Z">
        <w:r w:rsidR="00261E18">
          <w:rPr>
            <w:rFonts w:ascii="Times New Roman" w:eastAsia="宋体-简" w:hAnsi="Times New Roman" w:cs="Times New Roman" w:hint="eastAsia"/>
          </w:rPr>
          <w:t>句子“</w:t>
        </w:r>
      </w:ins>
      <w:del w:id="119" w:author="欣鑫 徐" w:date="2016-07-01T17:27:00Z">
        <w:r w:rsidRPr="003256B6" w:rsidDel="00261E18">
          <w:rPr>
            <w:rFonts w:ascii="Times New Roman" w:eastAsia="宋体-简" w:hAnsi="Times New Roman" w:cs="Times New Roman" w:hint="eastAsia"/>
          </w:rPr>
          <w:delText>“</w:delText>
        </w:r>
      </w:del>
      <w:r w:rsidRPr="003256B6">
        <w:rPr>
          <w:rFonts w:ascii="Times New Roman" w:eastAsia="宋体-简" w:hAnsi="Times New Roman" w:cs="Times New Roman" w:hint="eastAsia"/>
        </w:rPr>
        <w:t>temperatures are relatively high and uniform</w:t>
      </w:r>
      <w:ins w:id="120" w:author="欣鑫 徐" w:date="2016-07-01T17:27:00Z">
        <w:r w:rsidR="00261E18">
          <w:rPr>
            <w:rFonts w:ascii="Times New Roman" w:eastAsia="宋体-简" w:hAnsi="Times New Roman" w:cs="Times New Roman" w:hint="eastAsia"/>
          </w:rPr>
          <w:t>”</w:t>
        </w:r>
      </w:ins>
      <w:del w:id="121" w:author="欣鑫 徐" w:date="2016-07-01T17:27:00Z">
        <w:r w:rsidRPr="003256B6" w:rsidDel="00261E18">
          <w:rPr>
            <w:rFonts w:ascii="Times New Roman" w:eastAsia="宋体-简" w:hAnsi="Times New Roman" w:cs="Times New Roman" w:hint="eastAsia"/>
          </w:rPr>
          <w:delText>”</w:delText>
        </w:r>
      </w:del>
      <w:r w:rsidRPr="003256B6">
        <w:rPr>
          <w:rFonts w:ascii="Times New Roman" w:eastAsia="宋体-简" w:hAnsi="Times New Roman" w:cs="Times New Roman" w:hint="eastAsia"/>
        </w:rPr>
        <w:t>以及“</w:t>
      </w:r>
      <w:r w:rsidRPr="003256B6">
        <w:rPr>
          <w:rFonts w:ascii="Times New Roman" w:eastAsia="宋体-简" w:hAnsi="Times New Roman" w:cs="Times New Roman" w:hint="eastAsia"/>
        </w:rPr>
        <w:t>there is an ample supply of water</w:t>
      </w:r>
      <w:r w:rsidRPr="003256B6">
        <w:rPr>
          <w:rFonts w:ascii="Times New Roman" w:eastAsia="宋体-简" w:hAnsi="Times New Roman" w:cs="Times New Roman" w:hint="eastAsia"/>
        </w:rPr>
        <w:t>”，只有第三项没有提到。</w:t>
      </w:r>
    </w:p>
    <w:p w14:paraId="7E5D26D7" w14:textId="77777777" w:rsidR="00F05FBE" w:rsidRPr="007C2B96" w:rsidRDefault="00F05FBE" w:rsidP="00F05FBE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56A7FB4B" w14:textId="4DC03FB5" w:rsidR="00F05FBE" w:rsidRPr="00DA65D6" w:rsidRDefault="00DA65D6" w:rsidP="00F05FBE">
      <w:pPr>
        <w:spacing w:line="400" w:lineRule="exact"/>
        <w:rPr>
          <w:rFonts w:ascii="Times New Roman" w:eastAsia="宋体-简" w:hAnsi="Times New Roman" w:cs="Times New Roman"/>
          <w:bCs/>
          <w:rPrChange w:id="122" w:author="欣鑫 徐" w:date="2016-07-01T17:26:00Z">
            <w:rPr>
              <w:rFonts w:ascii="Times New Roman" w:eastAsia="宋体-简" w:hAnsi="Times New Roman" w:cs="Times New Roman"/>
              <w:b/>
              <w:bCs/>
            </w:rPr>
          </w:rPrChange>
        </w:rPr>
      </w:pPr>
      <w:ins w:id="123" w:author="欣鑫 徐" w:date="2016-07-01T17:26:00Z">
        <w:r w:rsidRPr="00DA65D6">
          <w:rPr>
            <w:rFonts w:ascii="Times New Roman" w:eastAsia="宋体-简" w:hAnsi="Times New Roman" w:cs="Times New Roman"/>
            <w:bCs/>
            <w:rPrChange w:id="124" w:author="欣鑫 徐" w:date="2016-07-01T17:26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t>Q6</w:t>
        </w:r>
      </w:ins>
      <w:del w:id="125" w:author="欣鑫 徐" w:date="2016-07-01T17:26:00Z">
        <w:r w:rsidR="00F05FBE" w:rsidRPr="00DA65D6" w:rsidDel="00DA65D6">
          <w:rPr>
            <w:rFonts w:ascii="Times New Roman" w:eastAsia="宋体-简" w:hAnsi="Times New Roman" w:cs="Times New Roman"/>
            <w:bCs/>
            <w:rPrChange w:id="126" w:author="欣鑫 徐" w:date="2016-07-01T17:26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delText>6</w:delText>
        </w:r>
      </w:del>
    </w:p>
    <w:p w14:paraId="05604963" w14:textId="10BE695B" w:rsidR="00F05FBE" w:rsidRPr="007C2B96" w:rsidRDefault="00DA65D6" w:rsidP="00F05FBE">
      <w:pPr>
        <w:spacing w:line="400" w:lineRule="exact"/>
        <w:rPr>
          <w:rFonts w:ascii="Times New Roman" w:eastAsia="宋体-简" w:hAnsi="Times New Roman" w:cs="Times New Roman"/>
        </w:rPr>
      </w:pPr>
      <w:ins w:id="127" w:author="欣鑫 徐" w:date="2016-07-01T17:26:00Z">
        <w:r>
          <w:rPr>
            <w:rFonts w:ascii="Times New Roman" w:eastAsia="宋体-简" w:hAnsi="Times New Roman" w:cs="Times New Roman" w:hint="eastAsia"/>
          </w:rPr>
          <w:t>正确答案：</w:t>
        </w:r>
        <w:r>
          <w:rPr>
            <w:rFonts w:ascii="Times New Roman" w:eastAsia="宋体-简" w:hAnsi="Times New Roman" w:cs="Times New Roman" w:hint="eastAsia"/>
          </w:rPr>
          <w:t>A</w:t>
        </w:r>
      </w:ins>
      <w:del w:id="128" w:author="欣鑫 徐" w:date="2016-07-01T17:26:00Z">
        <w:r w:rsidR="00F05FBE" w:rsidDel="00DA65D6">
          <w:rPr>
            <w:rFonts w:ascii="Times New Roman" w:eastAsia="宋体-简" w:hAnsi="Times New Roman" w:cs="Times New Roman"/>
          </w:rPr>
          <w:delText>选择第</w:delText>
        </w:r>
        <w:r w:rsidR="00F05FBE" w:rsidRPr="003256B6" w:rsidDel="00DA65D6">
          <w:rPr>
            <w:rFonts w:ascii="Times New Roman" w:eastAsia="宋体-简" w:hAnsi="Times New Roman" w:cs="Times New Roman" w:hint="eastAsia"/>
          </w:rPr>
          <w:delText>一</w:delText>
        </w:r>
        <w:r w:rsidR="00F05FBE" w:rsidRPr="007C2B96" w:rsidDel="00DA65D6">
          <w:rPr>
            <w:rFonts w:ascii="Times New Roman" w:eastAsia="宋体-简" w:hAnsi="Times New Roman" w:cs="Times New Roman"/>
          </w:rPr>
          <w:delText>项</w:delText>
        </w:r>
      </w:del>
    </w:p>
    <w:p w14:paraId="59EC05F9" w14:textId="314DB4D5" w:rsidR="00F05FBE" w:rsidRPr="00C03242" w:rsidRDefault="00F05FBE" w:rsidP="00F05FBE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3256B6">
        <w:rPr>
          <w:rFonts w:ascii="Times New Roman" w:eastAsia="宋体-简" w:hAnsi="Times New Roman" w:cs="Times New Roman" w:hint="eastAsia"/>
        </w:rPr>
        <w:t>本句话的意思是，地层的精确数量随着森林的年龄和</w:t>
      </w:r>
      <w:ins w:id="129" w:author="欣鑫 徐" w:date="2016-07-01T17:34:00Z">
        <w:r w:rsidR="00F51BF9">
          <w:rPr>
            <w:rFonts w:ascii="Times New Roman" w:eastAsia="宋体-简" w:hAnsi="Times New Roman" w:cs="Times New Roman" w:hint="eastAsia"/>
          </w:rPr>
          <w:t>实质</w:t>
        </w:r>
      </w:ins>
      <w:del w:id="130" w:author="欣鑫 徐" w:date="2016-07-01T17:34:00Z">
        <w:r w:rsidRPr="003256B6" w:rsidDel="00F51BF9">
          <w:rPr>
            <w:rFonts w:ascii="Times New Roman" w:eastAsia="宋体-简" w:hAnsi="Times New Roman" w:cs="Times New Roman" w:hint="eastAsia"/>
          </w:rPr>
          <w:delText>本质</w:delText>
        </w:r>
      </w:del>
      <w:r w:rsidRPr="003256B6">
        <w:rPr>
          <w:rFonts w:ascii="Times New Roman" w:eastAsia="宋体-简" w:hAnsi="Times New Roman" w:cs="Times New Roman" w:hint="eastAsia"/>
        </w:rPr>
        <w:t>变化。这里的</w:t>
      </w:r>
      <w:ins w:id="131" w:author="欣鑫 徐" w:date="2016-07-01T17:34:00Z">
        <w:r w:rsidR="00F51BF9">
          <w:rPr>
            <w:rFonts w:ascii="Times New Roman" w:eastAsia="宋体-简" w:hAnsi="Times New Roman" w:cs="Times New Roman" w:hint="eastAsia"/>
          </w:rPr>
          <w:t>“</w:t>
        </w:r>
      </w:ins>
      <w:del w:id="132" w:author="欣鑫 徐" w:date="2016-07-01T17:34:00Z">
        <w:r w:rsidRPr="003256B6" w:rsidDel="00F51BF9">
          <w:rPr>
            <w:rFonts w:ascii="Times New Roman" w:eastAsia="宋体-简" w:hAnsi="Times New Roman" w:cs="Times New Roman" w:hint="eastAsia"/>
          </w:rPr>
          <w:delText>“</w:delText>
        </w:r>
      </w:del>
      <w:r w:rsidRPr="003256B6">
        <w:rPr>
          <w:rFonts w:ascii="Times New Roman" w:eastAsia="宋体-简" w:hAnsi="Times New Roman" w:cs="Times New Roman" w:hint="eastAsia"/>
        </w:rPr>
        <w:t>precise</w:t>
      </w:r>
      <w:r w:rsidRPr="003256B6">
        <w:rPr>
          <w:rFonts w:ascii="Times New Roman" w:eastAsia="宋体-简" w:hAnsi="Times New Roman" w:cs="Times New Roman" w:hint="eastAsia"/>
        </w:rPr>
        <w:t>”是“精确的</w:t>
      </w:r>
      <w:ins w:id="133" w:author="欣鑫 徐" w:date="2016-07-01T17:34:00Z">
        <w:r w:rsidR="00F51BF9">
          <w:rPr>
            <w:rFonts w:ascii="Times New Roman" w:eastAsia="宋体-简" w:hAnsi="Times New Roman" w:cs="Times New Roman" w:hint="eastAsia"/>
          </w:rPr>
          <w:t>、</w:t>
        </w:r>
      </w:ins>
      <w:del w:id="134" w:author="欣鑫 徐" w:date="2016-07-01T17:34:00Z">
        <w:r w:rsidRPr="003256B6" w:rsidDel="00F51BF9">
          <w:rPr>
            <w:rFonts w:ascii="Times New Roman" w:eastAsia="宋体-简" w:hAnsi="Times New Roman" w:cs="Times New Roman" w:hint="eastAsia"/>
          </w:rPr>
          <w:delText>”“</w:delText>
        </w:r>
      </w:del>
      <w:r w:rsidRPr="003256B6">
        <w:rPr>
          <w:rFonts w:ascii="Times New Roman" w:eastAsia="宋体-简" w:hAnsi="Times New Roman" w:cs="Times New Roman" w:hint="eastAsia"/>
        </w:rPr>
        <w:t>准确的”之意，</w:t>
      </w:r>
      <w:ins w:id="135" w:author="欣鑫 徐" w:date="2016-07-01T17:34:00Z">
        <w:r w:rsidR="00F51BF9">
          <w:rPr>
            <w:rFonts w:ascii="Times New Roman" w:eastAsia="宋体-简" w:hAnsi="Times New Roman" w:cs="Times New Roman" w:hint="eastAsia"/>
          </w:rPr>
          <w:t>A</w:t>
        </w:r>
      </w:ins>
      <w:del w:id="136" w:author="欣鑫 徐" w:date="2016-07-01T17:34:00Z">
        <w:r w:rsidRPr="003256B6" w:rsidDel="00F51BF9">
          <w:rPr>
            <w:rFonts w:ascii="Times New Roman" w:eastAsia="宋体-简" w:hAnsi="Times New Roman" w:cs="Times New Roman" w:hint="eastAsia"/>
          </w:rPr>
          <w:delText>第一</w:delText>
        </w:r>
      </w:del>
      <w:r w:rsidRPr="003256B6">
        <w:rPr>
          <w:rFonts w:ascii="Times New Roman" w:eastAsia="宋体-简" w:hAnsi="Times New Roman" w:cs="Times New Roman" w:hint="eastAsia"/>
        </w:rPr>
        <w:t>项正确。其余选项意思分别是“预测的”</w:t>
      </w:r>
      <w:ins w:id="137" w:author="欣鑫 徐" w:date="2016-07-01T17:34:00Z">
        <w:r w:rsidR="00F51BF9">
          <w:rPr>
            <w:rFonts w:ascii="Times New Roman" w:eastAsia="宋体-简" w:hAnsi="Times New Roman" w:cs="Times New Roman" w:hint="eastAsia"/>
          </w:rPr>
          <w:t xml:space="preserve"> </w:t>
        </w:r>
        <w:r w:rsidR="00F51BF9">
          <w:rPr>
            <w:rFonts w:ascii="Times New Roman" w:eastAsia="宋体-简" w:hAnsi="Times New Roman" w:cs="Times New Roman" w:hint="eastAsia"/>
          </w:rPr>
          <w:t>、“</w:t>
        </w:r>
      </w:ins>
      <w:del w:id="138" w:author="欣鑫 徐" w:date="2016-07-01T17:34:00Z">
        <w:r w:rsidRPr="003256B6" w:rsidDel="00F51BF9">
          <w:rPr>
            <w:rFonts w:ascii="Times New Roman" w:eastAsia="宋体-简" w:hAnsi="Times New Roman" w:cs="Times New Roman" w:hint="eastAsia"/>
          </w:rPr>
          <w:delText>“</w:delText>
        </w:r>
      </w:del>
      <w:r w:rsidRPr="003256B6">
        <w:rPr>
          <w:rFonts w:ascii="Times New Roman" w:eastAsia="宋体-简" w:hAnsi="Times New Roman" w:cs="Times New Roman" w:hint="eastAsia"/>
        </w:rPr>
        <w:t>大致的”</w:t>
      </w:r>
      <w:ins w:id="139" w:author="欣鑫 徐" w:date="2016-07-01T17:34:00Z">
        <w:r w:rsidR="00F51BF9">
          <w:rPr>
            <w:rFonts w:ascii="Times New Roman" w:eastAsia="宋体-简" w:hAnsi="Times New Roman" w:cs="Times New Roman" w:hint="eastAsia"/>
          </w:rPr>
          <w:t>和“</w:t>
        </w:r>
      </w:ins>
      <w:del w:id="140" w:author="欣鑫 徐" w:date="2016-07-01T17:34:00Z">
        <w:r w:rsidRPr="003256B6" w:rsidDel="00F51BF9">
          <w:rPr>
            <w:rFonts w:ascii="Times New Roman" w:eastAsia="宋体-简" w:hAnsi="Times New Roman" w:cs="Times New Roman" w:hint="eastAsia"/>
          </w:rPr>
          <w:delText>“</w:delText>
        </w:r>
      </w:del>
      <w:r w:rsidRPr="003256B6">
        <w:rPr>
          <w:rFonts w:ascii="Times New Roman" w:eastAsia="宋体-简" w:hAnsi="Times New Roman" w:cs="Times New Roman" w:hint="eastAsia"/>
        </w:rPr>
        <w:t>要求的”。</w:t>
      </w:r>
      <w:ins w:id="141" w:author="欣鑫 徐" w:date="2016-07-01T17:35:00Z">
        <w:r w:rsidR="00873C53">
          <w:rPr>
            <w:rFonts w:ascii="Times New Roman" w:eastAsia="宋体-简" w:hAnsi="Times New Roman" w:cs="Times New Roman" w:hint="eastAsia"/>
          </w:rPr>
          <w:t>从前后文来看词义，</w:t>
        </w:r>
      </w:ins>
      <w:ins w:id="142" w:author="欣鑫 徐" w:date="2016-07-01T17:36:00Z">
        <w:r w:rsidR="00A17045">
          <w:rPr>
            <w:rFonts w:ascii="Times New Roman" w:eastAsia="宋体-简" w:hAnsi="Times New Roman" w:cs="Times New Roman" w:hint="eastAsia"/>
          </w:rPr>
          <w:t>关于地表物质的</w:t>
        </w:r>
      </w:ins>
      <w:ins w:id="143" w:author="欣鑫 徐" w:date="2016-07-01T17:35:00Z">
        <w:r w:rsidR="00A17045">
          <w:rPr>
            <w:rFonts w:ascii="Times New Roman" w:eastAsia="宋体-简" w:hAnsi="Times New Roman" w:cs="Times New Roman" w:hint="eastAsia"/>
          </w:rPr>
          <w:t xml:space="preserve">Careful </w:t>
        </w:r>
      </w:ins>
      <w:ins w:id="144" w:author="欣鑫 徐" w:date="2016-07-01T17:36:00Z">
        <w:r w:rsidR="00A17045">
          <w:rPr>
            <w:rFonts w:ascii="Times New Roman" w:eastAsia="宋体-简" w:hAnsi="Times New Roman" w:cs="Times New Roman"/>
          </w:rPr>
          <w:t>analysis</w:t>
        </w:r>
        <w:r w:rsidR="00A17045">
          <w:rPr>
            <w:rFonts w:ascii="Times New Roman" w:eastAsia="宋体-简" w:hAnsi="Times New Roman" w:cs="Times New Roman" w:hint="eastAsia"/>
          </w:rPr>
          <w:t xml:space="preserve"> </w:t>
        </w:r>
      </w:ins>
      <w:ins w:id="145" w:author="欣鑫 徐" w:date="2016-07-01T17:37:00Z">
        <w:r w:rsidR="005B0296">
          <w:rPr>
            <w:rFonts w:ascii="Times New Roman" w:eastAsia="宋体-简" w:hAnsi="Times New Roman" w:cs="Times New Roman" w:hint="eastAsia"/>
          </w:rPr>
          <w:t>揭示了</w:t>
        </w:r>
      </w:ins>
      <w:ins w:id="146" w:author="欣鑫 徐" w:date="2016-07-01T17:38:00Z">
        <w:r w:rsidR="005B0296">
          <w:rPr>
            <w:rFonts w:ascii="Times New Roman" w:eastAsia="宋体-简" w:hAnsi="Times New Roman" w:cs="Times New Roman" w:hint="eastAsia"/>
          </w:rPr>
          <w:t>和一系列</w:t>
        </w:r>
        <w:r w:rsidR="005B0296">
          <w:rPr>
            <w:rFonts w:ascii="Times New Roman" w:eastAsia="宋体-简" w:hAnsi="Times New Roman" w:cs="Times New Roman" w:hint="eastAsia"/>
          </w:rPr>
          <w:t>layers</w:t>
        </w:r>
        <w:r w:rsidR="005B0296">
          <w:rPr>
            <w:rFonts w:ascii="Times New Roman" w:eastAsia="宋体-简" w:hAnsi="Times New Roman" w:cs="Times New Roman" w:hint="eastAsia"/>
          </w:rPr>
          <w:t>有关，与</w:t>
        </w:r>
        <w:r w:rsidR="005B0296">
          <w:rPr>
            <w:rFonts w:ascii="Times New Roman" w:eastAsia="宋体-简" w:hAnsi="Times New Roman" w:cs="Times New Roman" w:hint="eastAsia"/>
          </w:rPr>
          <w:t xml:space="preserve">careful analysis </w:t>
        </w:r>
        <w:r w:rsidR="005B0296">
          <w:rPr>
            <w:rFonts w:ascii="Times New Roman" w:eastAsia="宋体-简" w:hAnsi="Times New Roman" w:cs="Times New Roman" w:hint="eastAsia"/>
          </w:rPr>
          <w:t>相对应的结果</w:t>
        </w:r>
      </w:ins>
      <w:ins w:id="147" w:author="欣鑫 徐" w:date="2016-07-01T17:39:00Z">
        <w:r w:rsidR="005B0296">
          <w:rPr>
            <w:rFonts w:ascii="Times New Roman" w:eastAsia="宋体-简" w:hAnsi="Times New Roman" w:cs="Times New Roman" w:hint="eastAsia"/>
          </w:rPr>
          <w:t>应该是精确的。</w:t>
        </w:r>
      </w:ins>
    </w:p>
    <w:p w14:paraId="4EAE0556" w14:textId="77777777" w:rsidR="00F05FBE" w:rsidRPr="007C2B96" w:rsidRDefault="00F05FBE" w:rsidP="00F05FBE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050F92F5" w14:textId="77777777" w:rsidR="00F05FBE" w:rsidRPr="007C2B96" w:rsidRDefault="00F05FBE" w:rsidP="00F05FBE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418564E5" w14:textId="31166E22" w:rsidR="00F05FBE" w:rsidRPr="00C17DD5" w:rsidRDefault="00C17DD5" w:rsidP="00F05FBE">
      <w:pPr>
        <w:spacing w:line="400" w:lineRule="exact"/>
        <w:rPr>
          <w:rFonts w:ascii="Times New Roman" w:eastAsia="宋体-简" w:hAnsi="Times New Roman" w:cs="Times New Roman"/>
          <w:bCs/>
          <w:rPrChange w:id="148" w:author="欣鑫 徐" w:date="2016-07-01T17:35:00Z">
            <w:rPr>
              <w:rFonts w:ascii="Times New Roman" w:eastAsia="宋体-简" w:hAnsi="Times New Roman" w:cs="Times New Roman"/>
              <w:b/>
              <w:bCs/>
            </w:rPr>
          </w:rPrChange>
        </w:rPr>
      </w:pPr>
      <w:ins w:id="149" w:author="欣鑫 徐" w:date="2016-07-01T17:35:00Z">
        <w:r w:rsidRPr="00C17DD5">
          <w:rPr>
            <w:rFonts w:ascii="Times New Roman" w:eastAsia="宋体-简" w:hAnsi="Times New Roman" w:cs="Times New Roman"/>
            <w:bCs/>
            <w:rPrChange w:id="150" w:author="欣鑫 徐" w:date="2016-07-01T17:35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t>Q7</w:t>
        </w:r>
      </w:ins>
      <w:del w:id="151" w:author="欣鑫 徐" w:date="2016-07-01T17:35:00Z">
        <w:r w:rsidR="00F05FBE" w:rsidRPr="00C17DD5" w:rsidDel="00C17DD5">
          <w:rPr>
            <w:rFonts w:ascii="Times New Roman" w:eastAsia="宋体-简" w:hAnsi="Times New Roman" w:cs="Times New Roman"/>
            <w:bCs/>
            <w:rPrChange w:id="152" w:author="欣鑫 徐" w:date="2016-07-01T17:35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delText>7</w:delText>
        </w:r>
      </w:del>
    </w:p>
    <w:p w14:paraId="357C7F42" w14:textId="46F7E39C" w:rsidR="00F05FBE" w:rsidRPr="007C2B96" w:rsidRDefault="00C17DD5" w:rsidP="00F05FBE">
      <w:pPr>
        <w:spacing w:line="400" w:lineRule="exact"/>
        <w:rPr>
          <w:rFonts w:ascii="Times New Roman" w:eastAsia="宋体-简" w:hAnsi="Times New Roman" w:cs="Times New Roman"/>
        </w:rPr>
      </w:pPr>
      <w:ins w:id="153" w:author="欣鑫 徐" w:date="2016-07-01T17:35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154" w:author="欣鑫 徐" w:date="2016-07-01T17:40:00Z">
        <w:r w:rsidR="00E011C9">
          <w:rPr>
            <w:rFonts w:ascii="Times New Roman" w:eastAsia="宋体-简" w:hAnsi="Times New Roman" w:cs="Times New Roman" w:hint="eastAsia"/>
          </w:rPr>
          <w:t>B</w:t>
        </w:r>
      </w:ins>
      <w:del w:id="155" w:author="欣鑫 徐" w:date="2016-07-01T17:35:00Z">
        <w:r w:rsidR="00F05FBE" w:rsidRPr="007C2B96" w:rsidDel="00C17DD5">
          <w:rPr>
            <w:rFonts w:ascii="Times New Roman" w:eastAsia="宋体-简" w:hAnsi="Times New Roman" w:cs="Times New Roman"/>
          </w:rPr>
          <w:delText>选择第</w:delText>
        </w:r>
        <w:r w:rsidR="00F05FBE" w:rsidRPr="003256B6" w:rsidDel="00C17DD5">
          <w:rPr>
            <w:rFonts w:ascii="Times New Roman" w:eastAsia="宋体-简" w:hAnsi="Times New Roman" w:cs="Times New Roman" w:hint="eastAsia"/>
          </w:rPr>
          <w:delText>二</w:delText>
        </w:r>
        <w:r w:rsidR="00F05FBE" w:rsidRPr="007C2B96" w:rsidDel="00C17DD5">
          <w:rPr>
            <w:rFonts w:ascii="Times New Roman" w:eastAsia="宋体-简" w:hAnsi="Times New Roman" w:cs="Times New Roman"/>
          </w:rPr>
          <w:delText>项。</w:delText>
        </w:r>
      </w:del>
    </w:p>
    <w:p w14:paraId="59821313" w14:textId="566808C7" w:rsidR="00B426BA" w:rsidRDefault="00F05FBE" w:rsidP="00F05FBE">
      <w:pPr>
        <w:spacing w:line="400" w:lineRule="exact"/>
        <w:rPr>
          <w:ins w:id="156" w:author="欣鑫 徐" w:date="2016-07-01T18:09:00Z"/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157" w:author="欣鑫 徐" w:date="2016-07-01T17:56:00Z">
        <w:r w:rsidR="0047747F">
          <w:rPr>
            <w:rFonts w:ascii="Times New Roman" w:eastAsia="宋体-简" w:hAnsi="Times New Roman" w:cs="Times New Roman" w:hint="eastAsia"/>
          </w:rPr>
          <w:t>题目问的是</w:t>
        </w:r>
      </w:ins>
      <w:ins w:id="158" w:author="欣鑫 徐" w:date="2016-07-01T17:57:00Z">
        <w:r w:rsidR="0047747F">
          <w:rPr>
            <w:rFonts w:ascii="Times New Roman" w:eastAsia="宋体-简" w:hAnsi="Times New Roman" w:cs="Times New Roman" w:hint="eastAsia"/>
          </w:rPr>
          <w:t>什么</w:t>
        </w:r>
        <w:r w:rsidR="0047747F" w:rsidRPr="0047747F">
          <w:rPr>
            <w:rFonts w:ascii="Times New Roman" w:eastAsia="宋体" w:hAnsi="Times New Roman" w:cs="Times New Roman"/>
            <w:rPrChange w:id="159" w:author="欣鑫 徐" w:date="2016-07-01T17:57:00Z">
              <w:rPr>
                <w:rFonts w:ascii="Times New Roman" w:eastAsia="宋体" w:hAnsi="Times New Roman" w:cs="Times New Roman"/>
                <w:sz w:val="21"/>
                <w:szCs w:val="21"/>
              </w:rPr>
            </w:rPrChange>
          </w:rPr>
          <w:t>creating the structural complexity of a forest</w:t>
        </w:r>
        <w:r w:rsidR="0047747F">
          <w:rPr>
            <w:rFonts w:ascii="Times New Roman" w:eastAsia="宋体" w:hAnsi="Times New Roman" w:cs="Times New Roman" w:hint="eastAsia"/>
          </w:rPr>
          <w:t>，</w:t>
        </w:r>
      </w:ins>
      <w:ins w:id="160" w:author="欣鑫 徐" w:date="2016-07-01T17:58:00Z">
        <w:r w:rsidR="000153D1" w:rsidRPr="006212C3">
          <w:rPr>
            <w:rFonts w:ascii="Times New Roman" w:eastAsia="宋体-简" w:hAnsi="Times New Roman" w:cs="Times New Roman" w:hint="eastAsia"/>
            <w:rPrChange w:id="161" w:author="xuxinxin" w:date="2016-07-03T10:45:00Z">
              <w:rPr>
                <w:rFonts w:ascii="Times New Roman" w:eastAsia="宋体" w:hAnsi="Times New Roman" w:cs="Times New Roman" w:hint="eastAsia"/>
              </w:rPr>
            </w:rPrChange>
          </w:rPr>
          <w:t>段中“</w:t>
        </w:r>
        <w:r w:rsidR="000153D1">
          <w:rPr>
            <w:rFonts w:ascii="Times New Roman" w:eastAsia="宋体" w:hAnsi="Times New Roman" w:cs="Times New Roman" w:hint="eastAsia"/>
          </w:rPr>
          <w:t>Structure is</w:t>
        </w:r>
        <w:r w:rsidR="000153D1">
          <w:rPr>
            <w:rFonts w:ascii="Times New Roman" w:eastAsia="宋体" w:hAnsi="Times New Roman" w:cs="Times New Roman"/>
          </w:rPr>
          <w:t>…</w:t>
        </w:r>
        <w:r w:rsidR="000153D1">
          <w:rPr>
            <w:rFonts w:ascii="Times New Roman" w:eastAsia="宋体" w:hAnsi="Times New Roman" w:cs="Times New Roman" w:hint="eastAsia"/>
          </w:rPr>
          <w:t>complicated.</w:t>
        </w:r>
        <w:r w:rsidR="000153D1">
          <w:rPr>
            <w:rFonts w:ascii="Times New Roman" w:eastAsia="宋体" w:hAnsi="Times New Roman" w:cs="Times New Roman" w:hint="eastAsia"/>
          </w:rPr>
          <w:t>”</w:t>
        </w:r>
      </w:ins>
      <w:ins w:id="162" w:author="欣鑫 徐" w:date="2016-07-01T18:04:00Z">
        <w:r w:rsidR="000F21E9" w:rsidRPr="006212C3">
          <w:rPr>
            <w:rFonts w:ascii="Times New Roman" w:eastAsia="宋体-简" w:hAnsi="Times New Roman" w:cs="Times New Roman" w:hint="eastAsia"/>
            <w:rPrChange w:id="163" w:author="xuxinxin" w:date="2016-07-03T10:45:00Z">
              <w:rPr>
                <w:rFonts w:ascii="Times New Roman" w:eastAsia="宋体" w:hAnsi="Times New Roman" w:cs="Times New Roman" w:hint="eastAsia"/>
              </w:rPr>
            </w:rPrChange>
          </w:rPr>
          <w:t>这</w:t>
        </w:r>
        <w:r w:rsidR="000F21E9" w:rsidRPr="006212C3">
          <w:rPr>
            <w:rFonts w:ascii="Times New Roman" w:eastAsia="宋体-简" w:hAnsi="Times New Roman" w:cs="Times New Roman" w:hint="eastAsia"/>
            <w:rPrChange w:id="164" w:author="xuxinxin" w:date="2016-07-03T10:44:00Z">
              <w:rPr>
                <w:rFonts w:ascii="Times New Roman" w:eastAsia="宋体" w:hAnsi="Times New Roman" w:cs="Times New Roman" w:hint="eastAsia"/>
              </w:rPr>
            </w:rPrChange>
          </w:rPr>
          <w:t>句可以帮助提示</w:t>
        </w:r>
        <w:r w:rsidR="000F21E9" w:rsidRPr="006212C3">
          <w:rPr>
            <w:rFonts w:ascii="Times New Roman" w:eastAsia="宋体-简" w:hAnsi="Times New Roman" w:cs="Times New Roman" w:hint="eastAsia"/>
            <w:rPrChange w:id="165" w:author="xuxinxin" w:date="2016-07-03T10:45:00Z">
              <w:rPr>
                <w:rFonts w:ascii="Times New Roman" w:eastAsia="宋体" w:hAnsi="Times New Roman" w:cs="Times New Roman" w:hint="eastAsia"/>
              </w:rPr>
            </w:rPrChange>
          </w:rPr>
          <w:t>答案。在这句之后，</w:t>
        </w:r>
      </w:ins>
      <w:r w:rsidRPr="003256B6">
        <w:rPr>
          <w:rFonts w:ascii="Times New Roman" w:eastAsia="宋体-简" w:hAnsi="Times New Roman" w:cs="Times New Roman" w:hint="eastAsia"/>
        </w:rPr>
        <w:t>为了说明森林结构的复杂程度，</w:t>
      </w:r>
      <w:ins w:id="166" w:author="欣鑫 徐" w:date="2016-07-01T18:08:00Z">
        <w:r w:rsidR="00B426BA">
          <w:rPr>
            <w:rFonts w:ascii="Times New Roman" w:eastAsia="宋体-简" w:hAnsi="Times New Roman" w:cs="Times New Roman" w:hint="eastAsia"/>
          </w:rPr>
          <w:t>以</w:t>
        </w:r>
      </w:ins>
      <w:ins w:id="167" w:author="欣鑫 徐" w:date="2016-07-01T18:07:00Z">
        <w:r w:rsidR="00696836">
          <w:rPr>
            <w:rFonts w:ascii="Times New Roman" w:eastAsia="宋体-简" w:hAnsi="Times New Roman" w:cs="Times New Roman" w:hint="eastAsia"/>
          </w:rPr>
          <w:t>亚马逊</w:t>
        </w:r>
        <w:r w:rsidR="001532A9">
          <w:rPr>
            <w:rFonts w:ascii="Times New Roman" w:eastAsia="宋体-简" w:hAnsi="Times New Roman" w:cs="Times New Roman" w:hint="eastAsia"/>
          </w:rPr>
          <w:t>河流域</w:t>
        </w:r>
      </w:ins>
      <w:ins w:id="168" w:author="欣鑫 徐" w:date="2016-07-01T18:08:00Z">
        <w:r w:rsidR="00B426BA">
          <w:rPr>
            <w:rFonts w:ascii="Times New Roman" w:eastAsia="宋体-简" w:hAnsi="Times New Roman" w:cs="Times New Roman" w:hint="eastAsia"/>
          </w:rPr>
          <w:t>的热带雨林</w:t>
        </w:r>
      </w:ins>
      <w:del w:id="169" w:author="欣鑫 徐" w:date="2016-07-01T18:07:00Z">
        <w:r w:rsidRPr="003256B6" w:rsidDel="00696836">
          <w:rPr>
            <w:rFonts w:ascii="Times New Roman" w:eastAsia="宋体-简" w:hAnsi="Times New Roman" w:cs="Times New Roman" w:hint="eastAsia"/>
          </w:rPr>
          <w:delText>第三段</w:delText>
        </w:r>
      </w:del>
      <w:r w:rsidRPr="003256B6">
        <w:rPr>
          <w:rFonts w:ascii="Times New Roman" w:eastAsia="宋体-简" w:hAnsi="Times New Roman" w:cs="Times New Roman" w:hint="eastAsia"/>
        </w:rPr>
        <w:t>举例，</w:t>
      </w:r>
      <w:r w:rsidRPr="003256B6">
        <w:rPr>
          <w:rFonts w:ascii="Times New Roman" w:eastAsia="宋体-简" w:hAnsi="Times New Roman" w:cs="Times New Roman" w:hint="eastAsia"/>
        </w:rPr>
        <w:t>canopy</w:t>
      </w:r>
      <w:r w:rsidRPr="003256B6">
        <w:rPr>
          <w:rFonts w:ascii="Times New Roman" w:eastAsia="宋体-简" w:hAnsi="Times New Roman" w:cs="Times New Roman" w:hint="eastAsia"/>
        </w:rPr>
        <w:t>中植被的层数能够体现森林结构。</w:t>
      </w:r>
      <w:ins w:id="170" w:author="欣鑫 徐" w:date="2016-07-01T18:09:00Z">
        <w:r w:rsidR="00B426BA">
          <w:rPr>
            <w:rFonts w:ascii="Times New Roman" w:eastAsia="宋体-简" w:hAnsi="Times New Roman" w:cs="Times New Roman" w:hint="eastAsia"/>
          </w:rPr>
          <w:t>B</w:t>
        </w:r>
      </w:ins>
      <w:del w:id="171" w:author="欣鑫 徐" w:date="2016-07-01T18:09:00Z">
        <w:r w:rsidRPr="003256B6" w:rsidDel="00B426BA">
          <w:rPr>
            <w:rFonts w:ascii="Times New Roman" w:eastAsia="宋体-简" w:hAnsi="Times New Roman" w:cs="Times New Roman" w:hint="eastAsia"/>
          </w:rPr>
          <w:delText>第二</w:delText>
        </w:r>
      </w:del>
      <w:r w:rsidRPr="003256B6">
        <w:rPr>
          <w:rFonts w:ascii="Times New Roman" w:eastAsia="宋体-简" w:hAnsi="Times New Roman" w:cs="Times New Roman" w:hint="eastAsia"/>
        </w:rPr>
        <w:t>项正确。</w:t>
      </w:r>
      <w:ins w:id="172" w:author="欣鑫 徐" w:date="2016-07-01T18:10:00Z">
        <w:r w:rsidR="00B426BA">
          <w:rPr>
            <w:rFonts w:ascii="Times New Roman" w:eastAsia="宋体-简" w:hAnsi="Times New Roman" w:cs="Times New Roman" w:hint="eastAsia"/>
          </w:rPr>
          <w:t>A</w:t>
        </w:r>
        <w:r w:rsidR="00B426BA">
          <w:rPr>
            <w:rFonts w:ascii="Times New Roman" w:eastAsia="宋体-简" w:hAnsi="Times New Roman" w:cs="Times New Roman" w:hint="eastAsia"/>
          </w:rPr>
          <w:t>选项说</w:t>
        </w:r>
        <w:r w:rsidR="00950130">
          <w:rPr>
            <w:rFonts w:ascii="Times New Roman" w:eastAsia="宋体-简" w:hAnsi="Times New Roman" w:cs="Times New Roman" w:hint="eastAsia"/>
          </w:rPr>
          <w:t>树的高度，</w:t>
        </w:r>
        <w:r w:rsidR="00950130">
          <w:rPr>
            <w:rFonts w:ascii="Times New Roman" w:eastAsia="宋体-简" w:hAnsi="Times New Roman" w:cs="Times New Roman" w:hint="eastAsia"/>
          </w:rPr>
          <w:t>C</w:t>
        </w:r>
      </w:ins>
      <w:ins w:id="173" w:author="欣鑫 徐" w:date="2016-07-01T18:11:00Z">
        <w:r w:rsidR="00950130">
          <w:rPr>
            <w:rFonts w:ascii="Times New Roman" w:eastAsia="宋体-简" w:hAnsi="Times New Roman" w:cs="Times New Roman" w:hint="eastAsia"/>
          </w:rPr>
          <w:t>选项</w:t>
        </w:r>
        <w:r w:rsidR="006F1A71">
          <w:rPr>
            <w:rFonts w:ascii="Times New Roman" w:eastAsia="宋体-简" w:hAnsi="Times New Roman" w:cs="Times New Roman" w:hint="eastAsia"/>
          </w:rPr>
          <w:t>说平原区域洪水爆发的频率，</w:t>
        </w:r>
        <w:r w:rsidR="006F1A71">
          <w:rPr>
            <w:rFonts w:ascii="Times New Roman" w:eastAsia="宋体-简" w:hAnsi="Times New Roman" w:cs="Times New Roman" w:hint="eastAsia"/>
          </w:rPr>
          <w:t>D</w:t>
        </w:r>
        <w:r w:rsidR="006F1A71">
          <w:rPr>
            <w:rFonts w:ascii="Times New Roman" w:eastAsia="宋体-简" w:hAnsi="Times New Roman" w:cs="Times New Roman" w:hint="eastAsia"/>
          </w:rPr>
          <w:t>选项</w:t>
        </w:r>
      </w:ins>
      <w:ins w:id="174" w:author="欣鑫 徐" w:date="2016-07-01T18:12:00Z">
        <w:r w:rsidR="006F1A71">
          <w:rPr>
            <w:rFonts w:ascii="Times New Roman" w:eastAsia="宋体-简" w:hAnsi="Times New Roman" w:cs="Times New Roman" w:hint="eastAsia"/>
          </w:rPr>
          <w:t>说地下根系组织的年龄，都属于没有被提及。</w:t>
        </w:r>
      </w:ins>
    </w:p>
    <w:p w14:paraId="042AC732" w14:textId="6E22B58A" w:rsidR="00F05FBE" w:rsidRPr="007C2B96" w:rsidDel="00B426BA" w:rsidRDefault="00F05FBE" w:rsidP="00F05FBE">
      <w:pPr>
        <w:spacing w:line="400" w:lineRule="exact"/>
        <w:rPr>
          <w:del w:id="175" w:author="欣鑫 徐" w:date="2016-07-01T18:09:00Z"/>
          <w:rFonts w:ascii="Times New Roman" w:eastAsia="宋体-简" w:hAnsi="Times New Roman" w:cs="Times New Roman"/>
        </w:rPr>
      </w:pPr>
      <w:del w:id="176" w:author="欣鑫 徐" w:date="2016-07-01T18:09:00Z">
        <w:r w:rsidRPr="003256B6" w:rsidDel="00B426BA">
          <w:rPr>
            <w:rFonts w:ascii="Times New Roman" w:eastAsia="宋体-简" w:hAnsi="Times New Roman" w:cs="Times New Roman" w:hint="eastAsia"/>
          </w:rPr>
          <w:delText>其余选项（“</w:delText>
        </w:r>
        <w:r w:rsidRPr="003256B6" w:rsidDel="00B426BA">
          <w:rPr>
            <w:rFonts w:ascii="Times New Roman" w:eastAsia="宋体-简" w:hAnsi="Times New Roman" w:cs="Times New Roman" w:hint="eastAsia"/>
          </w:rPr>
          <w:delText>tallest tree</w:delText>
        </w:r>
        <w:r w:rsidRPr="003256B6" w:rsidDel="00B426BA">
          <w:rPr>
            <w:rFonts w:ascii="Times New Roman" w:eastAsia="宋体-简" w:hAnsi="Times New Roman" w:cs="Times New Roman" w:hint="eastAsia"/>
          </w:rPr>
          <w:delText>”“</w:delText>
        </w:r>
        <w:r w:rsidRPr="003256B6" w:rsidDel="00B426BA">
          <w:rPr>
            <w:rFonts w:ascii="Times New Roman" w:eastAsia="宋体-简" w:hAnsi="Times New Roman" w:cs="Times New Roman" w:hint="eastAsia"/>
          </w:rPr>
          <w:delText>floods</w:delText>
        </w:r>
        <w:r w:rsidRPr="003256B6" w:rsidDel="00B426BA">
          <w:rPr>
            <w:rFonts w:ascii="Times New Roman" w:eastAsia="宋体-简" w:hAnsi="Times New Roman" w:cs="Times New Roman" w:hint="eastAsia"/>
          </w:rPr>
          <w:delText>”以及“</w:delText>
        </w:r>
        <w:r w:rsidRPr="003256B6" w:rsidDel="00B426BA">
          <w:rPr>
            <w:rFonts w:ascii="Times New Roman" w:eastAsia="宋体-简" w:hAnsi="Times New Roman" w:cs="Times New Roman" w:hint="eastAsia"/>
          </w:rPr>
          <w:delText>root tissues</w:delText>
        </w:r>
        <w:r w:rsidRPr="003256B6" w:rsidDel="00B426BA">
          <w:rPr>
            <w:rFonts w:ascii="Times New Roman" w:eastAsia="宋体-简" w:hAnsi="Times New Roman" w:cs="Times New Roman" w:hint="eastAsia"/>
          </w:rPr>
          <w:delText>”）文中均没有提到。</w:delText>
        </w:r>
      </w:del>
    </w:p>
    <w:p w14:paraId="78286FD3" w14:textId="77777777" w:rsidR="00F05FBE" w:rsidRPr="007C2B96" w:rsidRDefault="00F05FBE" w:rsidP="00F05FBE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4256E75D" w14:textId="482177A6" w:rsidR="00F05FBE" w:rsidRPr="00B426BA" w:rsidDel="00E011C9" w:rsidRDefault="00E011C9" w:rsidP="00F05FBE">
      <w:pPr>
        <w:spacing w:line="400" w:lineRule="exact"/>
        <w:rPr>
          <w:del w:id="177" w:author="欣鑫 徐" w:date="2016-07-01T17:40:00Z"/>
          <w:rFonts w:ascii="Times New Roman" w:eastAsia="宋体-简" w:hAnsi="Times New Roman" w:cs="Times New Roman"/>
          <w:bCs/>
          <w:rPrChange w:id="178" w:author="欣鑫 徐" w:date="2016-07-01T18:09:00Z">
            <w:rPr>
              <w:del w:id="179" w:author="欣鑫 徐" w:date="2016-07-01T17:40:00Z"/>
              <w:rFonts w:ascii="Times New Roman" w:eastAsia="宋体-简" w:hAnsi="Times New Roman" w:cs="Times New Roman"/>
              <w:b/>
              <w:bCs/>
            </w:rPr>
          </w:rPrChange>
        </w:rPr>
      </w:pPr>
      <w:ins w:id="180" w:author="欣鑫 徐" w:date="2016-07-01T17:40:00Z">
        <w:r w:rsidRPr="00B426BA">
          <w:rPr>
            <w:rFonts w:ascii="Times New Roman" w:eastAsia="宋体-简" w:hAnsi="Times New Roman" w:cs="Times New Roman"/>
            <w:bCs/>
            <w:rPrChange w:id="181" w:author="欣鑫 徐" w:date="2016-07-01T18:09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t>Q8</w:t>
        </w:r>
      </w:ins>
    </w:p>
    <w:p w14:paraId="1AF6C26A" w14:textId="77777777" w:rsidR="00F05FBE" w:rsidRPr="007C2B96" w:rsidRDefault="00F05FBE" w:rsidP="00F05FBE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del w:id="182" w:author="欣鑫 徐" w:date="2016-07-01T17:40:00Z">
        <w:r w:rsidDel="00E011C9">
          <w:rPr>
            <w:rFonts w:ascii="Times New Roman" w:eastAsia="宋体-简" w:hAnsi="Times New Roman" w:cs="Times New Roman" w:hint="eastAsia"/>
            <w:b/>
            <w:bCs/>
          </w:rPr>
          <w:delText>8</w:delText>
        </w:r>
      </w:del>
    </w:p>
    <w:p w14:paraId="078D1801" w14:textId="668DCC9A" w:rsidR="00F05FBE" w:rsidRPr="007C2B96" w:rsidRDefault="00B426BA" w:rsidP="00F05FBE">
      <w:pPr>
        <w:spacing w:line="400" w:lineRule="exact"/>
        <w:rPr>
          <w:rFonts w:ascii="Times New Roman" w:eastAsia="宋体-简" w:hAnsi="Times New Roman" w:cs="Times New Roman"/>
        </w:rPr>
      </w:pPr>
      <w:ins w:id="183" w:author="欣鑫 徐" w:date="2016-07-01T18:10:00Z">
        <w:r>
          <w:rPr>
            <w:rFonts w:ascii="Times New Roman" w:eastAsia="宋体-简" w:hAnsi="Times New Roman" w:cs="Times New Roman" w:hint="eastAsia"/>
          </w:rPr>
          <w:t>正确答案：</w:t>
        </w:r>
        <w:r>
          <w:rPr>
            <w:rFonts w:ascii="Times New Roman" w:eastAsia="宋体-简" w:hAnsi="Times New Roman" w:cs="Times New Roman" w:hint="eastAsia"/>
          </w:rPr>
          <w:t>C</w:t>
        </w:r>
      </w:ins>
      <w:del w:id="184" w:author="欣鑫 徐" w:date="2016-07-01T18:10:00Z">
        <w:r w:rsidR="00F05FBE" w:rsidRPr="007C2B96" w:rsidDel="00B426BA">
          <w:rPr>
            <w:rFonts w:ascii="Times New Roman" w:eastAsia="宋体-简" w:hAnsi="Times New Roman" w:cs="Times New Roman"/>
          </w:rPr>
          <w:delText>选择第</w:delText>
        </w:r>
        <w:r w:rsidR="00F05FBE" w:rsidDel="00B426BA">
          <w:rPr>
            <w:rFonts w:ascii="Times New Roman" w:hAnsi="Times New Roman" w:cs="Times New Roman" w:hint="eastAsia"/>
          </w:rPr>
          <w:delText>三</w:delText>
        </w:r>
        <w:r w:rsidR="00F05FBE" w:rsidRPr="007C2B96" w:rsidDel="00B426BA">
          <w:rPr>
            <w:rFonts w:ascii="Times New Roman" w:eastAsia="宋体-简" w:hAnsi="Times New Roman" w:cs="Times New Roman"/>
          </w:rPr>
          <w:delText>项。</w:delText>
        </w:r>
      </w:del>
    </w:p>
    <w:p w14:paraId="4ADE9A61" w14:textId="7C5BE7DC" w:rsidR="00F05FBE" w:rsidRPr="007C2B96" w:rsidRDefault="00F05FBE" w:rsidP="00F05FBE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3256B6">
        <w:rPr>
          <w:rFonts w:ascii="Times New Roman" w:eastAsia="宋体-简" w:hAnsi="Times New Roman" w:cs="Times New Roman" w:hint="eastAsia"/>
        </w:rPr>
        <w:t>第三段中间部分给出了“</w:t>
      </w:r>
      <w:r w:rsidRPr="003256B6">
        <w:rPr>
          <w:rFonts w:ascii="Times New Roman" w:eastAsia="宋体-简" w:hAnsi="Times New Roman" w:cs="Times New Roman" w:hint="eastAsia"/>
        </w:rPr>
        <w:t>structure</w:t>
      </w:r>
      <w:r w:rsidRPr="003256B6">
        <w:rPr>
          <w:rFonts w:ascii="Times New Roman" w:eastAsia="宋体-简" w:hAnsi="Times New Roman" w:cs="Times New Roman" w:hint="eastAsia"/>
        </w:rPr>
        <w:t>”的定义，说明</w:t>
      </w:r>
      <w:del w:id="185" w:author="xuxinxin" w:date="2016-07-03T10:50:00Z">
        <w:r w:rsidRPr="003256B6" w:rsidDel="004C2379">
          <w:rPr>
            <w:rFonts w:ascii="Times New Roman" w:eastAsia="宋体-简" w:hAnsi="Times New Roman" w:cs="Times New Roman" w:hint="eastAsia"/>
          </w:rPr>
          <w:delText>“</w:delText>
        </w:r>
      </w:del>
      <w:ins w:id="186" w:author="xuxinxin" w:date="2016-07-03T10:51:00Z">
        <w:r w:rsidR="004C2379">
          <w:rPr>
            <w:rFonts w:ascii="Times New Roman" w:eastAsia="宋体-简" w:hAnsi="Times New Roman" w:cs="Times New Roman" w:hint="eastAsia"/>
          </w:rPr>
          <w:t>“</w:t>
        </w:r>
      </w:ins>
      <w:r w:rsidRPr="003256B6">
        <w:rPr>
          <w:rFonts w:ascii="Times New Roman" w:eastAsia="宋体-简" w:hAnsi="Times New Roman" w:cs="Times New Roman" w:hint="eastAsia"/>
        </w:rPr>
        <w:t>structure</w:t>
      </w:r>
      <w:ins w:id="187" w:author="xuxinxin" w:date="2016-07-03T10:51:00Z">
        <w:r w:rsidR="004C2379">
          <w:rPr>
            <w:rFonts w:ascii="Times New Roman" w:eastAsia="宋体-简" w:hAnsi="Times New Roman" w:cs="Times New Roman" w:hint="eastAsia"/>
          </w:rPr>
          <w:t>”</w:t>
        </w:r>
      </w:ins>
      <w:del w:id="188" w:author="xuxinxin" w:date="2016-07-03T10:50:00Z">
        <w:r w:rsidRPr="003256B6" w:rsidDel="004C2379">
          <w:rPr>
            <w:rFonts w:ascii="Times New Roman" w:eastAsia="宋体-简" w:hAnsi="Times New Roman" w:cs="Times New Roman" w:hint="eastAsia"/>
          </w:rPr>
          <w:delText>”</w:delText>
        </w:r>
      </w:del>
      <w:r w:rsidRPr="003256B6">
        <w:rPr>
          <w:rFonts w:ascii="Times New Roman" w:eastAsia="宋体-简" w:hAnsi="Times New Roman" w:cs="Times New Roman" w:hint="eastAsia"/>
        </w:rPr>
        <w:t>指的是</w:t>
      </w:r>
      <w:ins w:id="189" w:author="xuxinxin" w:date="2016-07-03T10:51:00Z">
        <w:r w:rsidR="004C2379">
          <w:rPr>
            <w:rFonts w:ascii="Times New Roman" w:eastAsia="宋体-简" w:hAnsi="Times New Roman" w:cs="Times New Roman" w:hint="eastAsia"/>
          </w:rPr>
          <w:t>“</w:t>
        </w:r>
      </w:ins>
      <w:del w:id="190" w:author="xuxinxin" w:date="2016-07-03T10:51:00Z">
        <w:r w:rsidRPr="003256B6" w:rsidDel="004C2379">
          <w:rPr>
            <w:rFonts w:ascii="Times New Roman" w:eastAsia="宋体-简" w:hAnsi="Times New Roman" w:cs="Times New Roman" w:hint="eastAsia"/>
          </w:rPr>
          <w:delText>“</w:delText>
        </w:r>
      </w:del>
      <w:r w:rsidRPr="003256B6">
        <w:rPr>
          <w:rFonts w:ascii="Times New Roman" w:eastAsia="宋体-简" w:hAnsi="Times New Roman" w:cs="Times New Roman" w:hint="eastAsia"/>
        </w:rPr>
        <w:t>arrangement of the biological mass</w:t>
      </w:r>
      <w:ins w:id="191" w:author="xuxinxin" w:date="2016-07-03T10:51:00Z">
        <w:r w:rsidR="004C2379">
          <w:rPr>
            <w:rFonts w:ascii="Times New Roman" w:eastAsia="宋体-简" w:hAnsi="Times New Roman" w:cs="Times New Roman" w:hint="eastAsia"/>
          </w:rPr>
          <w:t>”</w:t>
        </w:r>
      </w:ins>
      <w:del w:id="192" w:author="xuxinxin" w:date="2016-07-03T10:51:00Z">
        <w:r w:rsidRPr="003256B6" w:rsidDel="004C2379">
          <w:rPr>
            <w:rFonts w:ascii="Times New Roman" w:eastAsia="宋体-简" w:hAnsi="Times New Roman" w:cs="Times New Roman" w:hint="eastAsia"/>
          </w:rPr>
          <w:delText>”</w:delText>
        </w:r>
      </w:del>
      <w:r w:rsidRPr="003256B6">
        <w:rPr>
          <w:rFonts w:ascii="Times New Roman" w:eastAsia="宋体-简" w:hAnsi="Times New Roman" w:cs="Times New Roman" w:hint="eastAsia"/>
        </w:rPr>
        <w:t>，而</w:t>
      </w:r>
      <w:ins w:id="193" w:author="xuxinxin" w:date="2016-07-03T10:51:00Z">
        <w:r w:rsidR="004C2379">
          <w:rPr>
            <w:rFonts w:ascii="Times New Roman" w:eastAsia="宋体-简" w:hAnsi="Times New Roman" w:cs="Times New Roman" w:hint="eastAsia"/>
          </w:rPr>
          <w:t>“</w:t>
        </w:r>
      </w:ins>
      <w:del w:id="194" w:author="xuxinxin" w:date="2016-07-03T10:51:00Z">
        <w:r w:rsidRPr="003256B6" w:rsidDel="004C2379">
          <w:rPr>
            <w:rFonts w:ascii="Times New Roman" w:eastAsia="宋体-简" w:hAnsi="Times New Roman" w:cs="Times New Roman" w:hint="eastAsia"/>
          </w:rPr>
          <w:delText>“</w:delText>
        </w:r>
      </w:del>
      <w:r w:rsidRPr="003256B6">
        <w:rPr>
          <w:rFonts w:ascii="Times New Roman" w:eastAsia="宋体-简" w:hAnsi="Times New Roman" w:cs="Times New Roman" w:hint="eastAsia"/>
        </w:rPr>
        <w:t>composition</w:t>
      </w:r>
      <w:ins w:id="195" w:author="xuxinxin" w:date="2016-07-03T10:51:00Z">
        <w:r w:rsidR="004C2379">
          <w:rPr>
            <w:rFonts w:ascii="Times New Roman" w:eastAsia="宋体-简" w:hAnsi="Times New Roman" w:cs="Times New Roman" w:hint="eastAsia"/>
          </w:rPr>
          <w:t>”</w:t>
        </w:r>
      </w:ins>
      <w:del w:id="196" w:author="xuxinxin" w:date="2016-07-03T10:51:00Z">
        <w:r w:rsidRPr="003256B6" w:rsidDel="004C2379">
          <w:rPr>
            <w:rFonts w:ascii="Times New Roman" w:eastAsia="宋体-简" w:hAnsi="Times New Roman" w:cs="Times New Roman" w:hint="eastAsia"/>
          </w:rPr>
          <w:delText>”</w:delText>
        </w:r>
      </w:del>
      <w:r w:rsidRPr="003256B6">
        <w:rPr>
          <w:rFonts w:ascii="Times New Roman" w:eastAsia="宋体-简" w:hAnsi="Times New Roman" w:cs="Times New Roman" w:hint="eastAsia"/>
        </w:rPr>
        <w:t>指的是</w:t>
      </w:r>
      <w:ins w:id="197" w:author="xuxinxin" w:date="2016-07-03T10:51:00Z">
        <w:r w:rsidR="004C2379">
          <w:rPr>
            <w:rFonts w:ascii="Times New Roman" w:eastAsia="宋体-简" w:hAnsi="Times New Roman" w:cs="Times New Roman" w:hint="eastAsia"/>
          </w:rPr>
          <w:t>“</w:t>
        </w:r>
      </w:ins>
      <w:del w:id="198" w:author="xuxinxin" w:date="2016-07-03T10:51:00Z">
        <w:r w:rsidRPr="003256B6" w:rsidDel="004C2379">
          <w:rPr>
            <w:rFonts w:ascii="Times New Roman" w:eastAsia="宋体-简" w:hAnsi="Times New Roman" w:cs="Times New Roman" w:hint="eastAsia"/>
          </w:rPr>
          <w:delText>“</w:delText>
        </w:r>
      </w:del>
      <w:r w:rsidRPr="003256B6">
        <w:rPr>
          <w:rFonts w:ascii="Times New Roman" w:eastAsia="宋体-简" w:hAnsi="Times New Roman" w:cs="Times New Roman" w:hint="eastAsia"/>
        </w:rPr>
        <w:t>species of organisms forming the community</w:t>
      </w:r>
      <w:ins w:id="199" w:author="xuxinxin" w:date="2016-07-03T10:51:00Z">
        <w:r w:rsidR="004C2379">
          <w:rPr>
            <w:rFonts w:ascii="Times New Roman" w:eastAsia="宋体-简" w:hAnsi="Times New Roman" w:cs="Times New Roman" w:hint="eastAsia"/>
          </w:rPr>
          <w:t>”</w:t>
        </w:r>
      </w:ins>
      <w:del w:id="200" w:author="xuxinxin" w:date="2016-07-03T10:51:00Z">
        <w:r w:rsidRPr="003256B6" w:rsidDel="004C2379">
          <w:rPr>
            <w:rFonts w:ascii="Times New Roman" w:eastAsia="宋体-简" w:hAnsi="Times New Roman" w:cs="Times New Roman" w:hint="eastAsia"/>
          </w:rPr>
          <w:delText>”</w:delText>
        </w:r>
      </w:del>
      <w:r w:rsidRPr="003256B6">
        <w:rPr>
          <w:rFonts w:ascii="Times New Roman" w:eastAsia="宋体-简" w:hAnsi="Times New Roman" w:cs="Times New Roman" w:hint="eastAsia"/>
        </w:rPr>
        <w:t>。于是相应排除其他选项，</w:t>
      </w:r>
      <w:ins w:id="201" w:author="xuxinxin" w:date="2016-07-03T10:50:00Z">
        <w:r w:rsidR="00ED7D23">
          <w:rPr>
            <w:rFonts w:ascii="Times New Roman" w:eastAsia="宋体-简" w:hAnsi="Times New Roman" w:cs="Times New Roman" w:hint="eastAsia"/>
          </w:rPr>
          <w:t>C</w:t>
        </w:r>
      </w:ins>
      <w:del w:id="202" w:author="xuxinxin" w:date="2016-07-03T10:50:00Z">
        <w:r w:rsidRPr="003256B6" w:rsidDel="00ED7D23">
          <w:rPr>
            <w:rFonts w:ascii="Times New Roman" w:eastAsia="宋体-简" w:hAnsi="Times New Roman" w:cs="Times New Roman" w:hint="eastAsia"/>
          </w:rPr>
          <w:delText>第三</w:delText>
        </w:r>
      </w:del>
      <w:r w:rsidRPr="003256B6">
        <w:rPr>
          <w:rFonts w:ascii="Times New Roman" w:eastAsia="宋体-简" w:hAnsi="Times New Roman" w:cs="Times New Roman" w:hint="eastAsia"/>
        </w:rPr>
        <w:t>项是唯一正确的答案。</w:t>
      </w:r>
      <w:ins w:id="203" w:author="xuxinxin" w:date="2016-07-03T10:52:00Z">
        <w:r w:rsidR="00657E5F">
          <w:rPr>
            <w:rFonts w:ascii="Times New Roman" w:eastAsia="宋体-简" w:hAnsi="Times New Roman" w:cs="Times New Roman" w:hint="eastAsia"/>
          </w:rPr>
          <w:t>可能</w:t>
        </w:r>
        <w:r w:rsidR="00657E5F">
          <w:rPr>
            <w:rFonts w:ascii="Times New Roman" w:eastAsia="宋体-简" w:hAnsi="Times New Roman" w:cs="Times New Roman" w:hint="eastAsia"/>
          </w:rPr>
          <w:t>A</w:t>
        </w:r>
        <w:r w:rsidR="00657E5F">
          <w:rPr>
            <w:rFonts w:ascii="Times New Roman" w:eastAsia="宋体-简" w:hAnsi="Times New Roman" w:cs="Times New Roman" w:hint="eastAsia"/>
          </w:rPr>
          <w:t>选项有</w:t>
        </w:r>
        <w:r w:rsidR="00657E5F">
          <w:rPr>
            <w:rFonts w:ascii="Times New Roman" w:eastAsia="宋体-简" w:hAnsi="Times New Roman" w:cs="Times New Roman"/>
          </w:rPr>
          <w:t>一定困扰，但是</w:t>
        </w:r>
      </w:ins>
      <w:ins w:id="204" w:author="xuxinxin" w:date="2016-07-03T10:53:00Z">
        <w:r w:rsidR="00657E5F">
          <w:rPr>
            <w:rFonts w:ascii="Times New Roman" w:eastAsia="宋体-简" w:hAnsi="Times New Roman" w:cs="Times New Roman" w:hint="eastAsia"/>
          </w:rPr>
          <w:t>文中</w:t>
        </w:r>
        <w:r w:rsidR="00657E5F">
          <w:rPr>
            <w:rFonts w:ascii="Times New Roman" w:eastAsia="宋体-简" w:hAnsi="Times New Roman" w:cs="Times New Roman"/>
          </w:rPr>
          <w:t>并没有说限于</w:t>
        </w:r>
        <w:r w:rsidR="00657E5F">
          <w:rPr>
            <w:rFonts w:ascii="Times New Roman" w:eastAsia="宋体-简" w:hAnsi="Times New Roman" w:cs="Times New Roman" w:hint="eastAsia"/>
          </w:rPr>
          <w:t>地上</w:t>
        </w:r>
        <w:r w:rsidR="00657E5F">
          <w:rPr>
            <w:rFonts w:ascii="Times New Roman" w:eastAsia="宋体-简" w:hAnsi="Times New Roman" w:cs="Times New Roman"/>
          </w:rPr>
          <w:t>（</w:t>
        </w:r>
        <w:r w:rsidR="00657E5F">
          <w:rPr>
            <w:rFonts w:ascii="Times New Roman" w:eastAsia="宋体-简" w:hAnsi="Times New Roman" w:cs="Times New Roman" w:hint="eastAsia"/>
          </w:rPr>
          <w:t>above</w:t>
        </w:r>
        <w:r w:rsidR="00657E5F">
          <w:rPr>
            <w:rFonts w:ascii="Times New Roman" w:eastAsia="宋体-简" w:hAnsi="Times New Roman" w:cs="Times New Roman"/>
          </w:rPr>
          <w:t xml:space="preserve"> the ground surface</w:t>
        </w:r>
        <w:r w:rsidR="00657E5F">
          <w:rPr>
            <w:rFonts w:ascii="Times New Roman" w:eastAsia="宋体-简" w:hAnsi="Times New Roman" w:cs="Times New Roman"/>
          </w:rPr>
          <w:t>）</w:t>
        </w:r>
        <w:r w:rsidR="00657E5F">
          <w:rPr>
            <w:rFonts w:ascii="Times New Roman" w:eastAsia="宋体-简" w:hAnsi="Times New Roman" w:cs="Times New Roman" w:hint="eastAsia"/>
          </w:rPr>
          <w:t>，</w:t>
        </w:r>
        <w:r w:rsidR="00657E5F">
          <w:rPr>
            <w:rFonts w:ascii="Times New Roman" w:eastAsia="宋体-简" w:hAnsi="Times New Roman" w:cs="Times New Roman"/>
          </w:rPr>
          <w:t>而且此选项</w:t>
        </w:r>
      </w:ins>
      <w:ins w:id="205" w:author="xuxinxin" w:date="2016-07-03T10:54:00Z">
        <w:r w:rsidR="00657E5F">
          <w:rPr>
            <w:rFonts w:ascii="Times New Roman" w:eastAsia="宋体-简" w:hAnsi="Times New Roman" w:cs="Times New Roman"/>
          </w:rPr>
          <w:t>里，</w:t>
        </w:r>
        <w:r w:rsidR="00657E5F">
          <w:rPr>
            <w:rFonts w:ascii="Times New Roman" w:eastAsia="宋体-简" w:hAnsi="Times New Roman" w:cs="Times New Roman"/>
          </w:rPr>
          <w:t>“composition”</w:t>
        </w:r>
        <w:r w:rsidR="00657E5F">
          <w:rPr>
            <w:rFonts w:ascii="Times New Roman" w:eastAsia="宋体-简" w:hAnsi="Times New Roman" w:cs="Times New Roman" w:hint="eastAsia"/>
          </w:rPr>
          <w:t>的</w:t>
        </w:r>
        <w:r w:rsidR="00657E5F">
          <w:rPr>
            <w:rFonts w:ascii="Times New Roman" w:eastAsia="宋体-简" w:hAnsi="Times New Roman" w:cs="Times New Roman"/>
          </w:rPr>
          <w:t>定义说的也不对；</w:t>
        </w:r>
        <w:r w:rsidR="00657E5F">
          <w:rPr>
            <w:rFonts w:ascii="Times New Roman" w:eastAsia="宋体-简" w:hAnsi="Times New Roman" w:cs="Times New Roman" w:hint="eastAsia"/>
          </w:rPr>
          <w:t>B</w:t>
        </w:r>
        <w:r w:rsidR="00657E5F">
          <w:rPr>
            <w:rFonts w:ascii="Times New Roman" w:eastAsia="宋体-简" w:hAnsi="Times New Roman" w:cs="Times New Roman" w:hint="eastAsia"/>
          </w:rPr>
          <w:t>选项</w:t>
        </w:r>
        <w:r w:rsidR="00657E5F">
          <w:rPr>
            <w:rFonts w:ascii="Times New Roman" w:eastAsia="宋体-简" w:hAnsi="Times New Roman" w:cs="Times New Roman"/>
          </w:rPr>
          <w:t>和</w:t>
        </w:r>
        <w:r w:rsidR="00657E5F">
          <w:rPr>
            <w:rFonts w:ascii="Times New Roman" w:eastAsia="宋体-简" w:hAnsi="Times New Roman" w:cs="Times New Roman" w:hint="eastAsia"/>
          </w:rPr>
          <w:t>D</w:t>
        </w:r>
        <w:r w:rsidR="00657E5F">
          <w:rPr>
            <w:rFonts w:ascii="Times New Roman" w:eastAsia="宋体-简" w:hAnsi="Times New Roman" w:cs="Times New Roman" w:hint="eastAsia"/>
          </w:rPr>
          <w:t>选项与</w:t>
        </w:r>
        <w:r w:rsidR="00657E5F">
          <w:rPr>
            <w:rFonts w:ascii="Times New Roman" w:eastAsia="宋体-简" w:hAnsi="Times New Roman" w:cs="Times New Roman"/>
          </w:rPr>
          <w:t>原文无关，比较容易</w:t>
        </w:r>
      </w:ins>
      <w:ins w:id="206" w:author="xuxinxin" w:date="2016-07-03T10:55:00Z">
        <w:r w:rsidR="00657E5F">
          <w:rPr>
            <w:rFonts w:ascii="Times New Roman" w:eastAsia="宋体-简" w:hAnsi="Times New Roman" w:cs="Times New Roman" w:hint="eastAsia"/>
          </w:rPr>
          <w:t>排除</w:t>
        </w:r>
        <w:r w:rsidR="00657E5F">
          <w:rPr>
            <w:rFonts w:ascii="Times New Roman" w:eastAsia="宋体-简" w:hAnsi="Times New Roman" w:cs="Times New Roman"/>
          </w:rPr>
          <w:t>。</w:t>
        </w:r>
      </w:ins>
    </w:p>
    <w:p w14:paraId="58D56808" w14:textId="77777777" w:rsidR="00F05FBE" w:rsidRPr="007C2B96" w:rsidRDefault="00F05FBE" w:rsidP="00F05FBE">
      <w:pPr>
        <w:spacing w:line="400" w:lineRule="exact"/>
        <w:rPr>
          <w:rFonts w:ascii="Times New Roman" w:eastAsia="宋体-简" w:hAnsi="Times New Roman" w:cs="Times New Roman"/>
          <w:bCs/>
        </w:rPr>
      </w:pPr>
    </w:p>
    <w:p w14:paraId="0E04F139" w14:textId="6CDAE7EB" w:rsidR="00F05FBE" w:rsidRPr="00657E5F" w:rsidDel="00657E5F" w:rsidRDefault="00657E5F" w:rsidP="00F05FBE">
      <w:pPr>
        <w:spacing w:line="400" w:lineRule="exact"/>
        <w:rPr>
          <w:del w:id="207" w:author="xuxinxin" w:date="2016-07-03T10:55:00Z"/>
          <w:rFonts w:ascii="Times New Roman" w:eastAsia="宋体-简" w:hAnsi="Times New Roman" w:cs="Times New Roman"/>
          <w:bCs/>
        </w:rPr>
      </w:pPr>
      <w:ins w:id="208" w:author="xuxinxin" w:date="2016-07-03T10:55:00Z">
        <w:r w:rsidRPr="00657E5F">
          <w:rPr>
            <w:rFonts w:ascii="Times New Roman" w:eastAsia="宋体-简" w:hAnsi="Times New Roman" w:cs="Times New Roman"/>
            <w:bCs/>
            <w:rPrChange w:id="209" w:author="xuxinxin" w:date="2016-07-03T10:55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t>Q9</w:t>
        </w:r>
      </w:ins>
    </w:p>
    <w:p w14:paraId="6EA6C3EA" w14:textId="77777777" w:rsidR="00F05FBE" w:rsidRPr="007C2B96" w:rsidRDefault="00F05FBE" w:rsidP="00F05FBE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del w:id="210" w:author="xuxinxin" w:date="2016-07-03T10:55:00Z">
        <w:r w:rsidDel="00657E5F">
          <w:rPr>
            <w:rFonts w:ascii="Times New Roman" w:eastAsia="宋体-简" w:hAnsi="Times New Roman" w:cs="Times New Roman" w:hint="eastAsia"/>
            <w:b/>
            <w:bCs/>
          </w:rPr>
          <w:delText>9</w:delText>
        </w:r>
      </w:del>
    </w:p>
    <w:p w14:paraId="0EB6C84B" w14:textId="4A20CBE4" w:rsidR="00F05FBE" w:rsidRPr="007C2B96" w:rsidRDefault="00A11E31" w:rsidP="00F05FBE">
      <w:pPr>
        <w:spacing w:line="400" w:lineRule="exact"/>
        <w:rPr>
          <w:rFonts w:ascii="Times New Roman" w:eastAsia="宋体-简" w:hAnsi="Times New Roman" w:cs="Times New Roman"/>
        </w:rPr>
      </w:pPr>
      <w:ins w:id="211" w:author="xuxinxin" w:date="2016-07-03T10:55:00Z">
        <w:r>
          <w:rPr>
            <w:rFonts w:ascii="Times New Roman" w:eastAsia="宋体-简" w:hAnsi="Times New Roman" w:cs="Times New Roman" w:hint="eastAsia"/>
          </w:rPr>
          <w:lastRenderedPageBreak/>
          <w:t>正确</w:t>
        </w:r>
        <w:r>
          <w:rPr>
            <w:rFonts w:ascii="Times New Roman" w:eastAsia="宋体-简" w:hAnsi="Times New Roman" w:cs="Times New Roman"/>
          </w:rPr>
          <w:t>答案：</w:t>
        </w:r>
        <w:r>
          <w:rPr>
            <w:rFonts w:ascii="Times New Roman" w:eastAsia="宋体-简" w:hAnsi="Times New Roman" w:cs="Times New Roman" w:hint="eastAsia"/>
          </w:rPr>
          <w:t>B</w:t>
        </w:r>
      </w:ins>
      <w:del w:id="212" w:author="xuxinxin" w:date="2016-07-03T10:55:00Z">
        <w:r w:rsidR="00F05FBE" w:rsidRPr="007C2B96" w:rsidDel="00A11E31">
          <w:rPr>
            <w:rFonts w:ascii="Times New Roman" w:eastAsia="宋体-简" w:hAnsi="Times New Roman" w:cs="Times New Roman"/>
          </w:rPr>
          <w:delText>选择第</w:delText>
        </w:r>
        <w:r w:rsidR="00F05FBE" w:rsidRPr="003256B6" w:rsidDel="00A11E31">
          <w:rPr>
            <w:rFonts w:ascii="Times New Roman" w:eastAsia="宋体-简" w:hAnsi="Times New Roman" w:cs="Times New Roman" w:hint="eastAsia"/>
          </w:rPr>
          <w:delText>二</w:delText>
        </w:r>
        <w:r w:rsidR="00F05FBE" w:rsidRPr="007C2B96" w:rsidDel="00A11E31">
          <w:rPr>
            <w:rFonts w:ascii="Times New Roman" w:eastAsia="宋体-简" w:hAnsi="Times New Roman" w:cs="Times New Roman"/>
          </w:rPr>
          <w:delText>项。</w:delText>
        </w:r>
      </w:del>
    </w:p>
    <w:p w14:paraId="152EA876" w14:textId="360B55F1" w:rsidR="00F05FBE" w:rsidRDefault="00F05FBE" w:rsidP="00F05FBE">
      <w:pPr>
        <w:spacing w:line="400" w:lineRule="exact"/>
        <w:rPr>
          <w:ins w:id="213" w:author="xuxinxin" w:date="2016-07-03T10:55:00Z"/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3256B6">
        <w:rPr>
          <w:rFonts w:ascii="Times New Roman" w:eastAsia="宋体-简" w:hAnsi="Times New Roman" w:cs="Times New Roman" w:hint="eastAsia"/>
        </w:rPr>
        <w:t>为了解释论点</w:t>
      </w:r>
      <w:ins w:id="214" w:author="xuxinxin" w:date="2016-07-03T10:56:00Z">
        <w:r w:rsidR="00A11E31">
          <w:rPr>
            <w:rFonts w:ascii="Times New Roman" w:eastAsia="宋体-简" w:hAnsi="Times New Roman" w:cs="Times New Roman" w:hint="eastAsia"/>
          </w:rPr>
          <w:t>“</w:t>
        </w:r>
      </w:ins>
      <w:del w:id="215" w:author="xuxinxin" w:date="2016-07-03T10:56:00Z">
        <w:r w:rsidRPr="003256B6" w:rsidDel="00A11E31">
          <w:rPr>
            <w:rFonts w:ascii="Times New Roman" w:eastAsia="宋体-简" w:hAnsi="Times New Roman" w:cs="Times New Roman" w:hint="eastAsia"/>
          </w:rPr>
          <w:delText>“</w:delText>
        </w:r>
      </w:del>
      <w:r w:rsidRPr="003256B6">
        <w:rPr>
          <w:rFonts w:ascii="Times New Roman" w:eastAsia="宋体-简" w:hAnsi="Times New Roman" w:cs="Times New Roman" w:hint="eastAsia"/>
        </w:rPr>
        <w:t xml:space="preserve">Structure </w:t>
      </w:r>
      <w:r w:rsidRPr="003256B6">
        <w:rPr>
          <w:rFonts w:ascii="Times New Roman" w:eastAsia="宋体-简" w:hAnsi="Times New Roman" w:cs="Times New Roman" w:hint="eastAsia"/>
        </w:rPr>
        <w:t>…</w:t>
      </w:r>
      <w:r w:rsidRPr="003256B6">
        <w:rPr>
          <w:rFonts w:ascii="Times New Roman" w:eastAsia="宋体-简" w:hAnsi="Times New Roman" w:cs="Times New Roman" w:hint="eastAsia"/>
        </w:rPr>
        <w:t>in the case of tropical forests, it can be extremely complicated</w:t>
      </w:r>
      <w:ins w:id="216" w:author="xuxinxin" w:date="2016-07-03T10:56:00Z">
        <w:r w:rsidR="00A11E31">
          <w:rPr>
            <w:rFonts w:ascii="Times New Roman" w:eastAsia="宋体-简" w:hAnsi="Times New Roman" w:cs="Times New Roman" w:hint="eastAsia"/>
          </w:rPr>
          <w:t>”</w:t>
        </w:r>
      </w:ins>
      <w:del w:id="217" w:author="xuxinxin" w:date="2016-07-03T10:56:00Z">
        <w:r w:rsidRPr="003256B6" w:rsidDel="00A11E31">
          <w:rPr>
            <w:rFonts w:ascii="Times New Roman" w:eastAsia="宋体-简" w:hAnsi="Times New Roman" w:cs="Times New Roman" w:hint="eastAsia"/>
          </w:rPr>
          <w:delText>”</w:delText>
        </w:r>
      </w:del>
      <w:r w:rsidRPr="003256B6">
        <w:rPr>
          <w:rFonts w:ascii="Times New Roman" w:eastAsia="宋体-简" w:hAnsi="Times New Roman" w:cs="Times New Roman" w:hint="eastAsia"/>
        </w:rPr>
        <w:t>，</w:t>
      </w:r>
      <w:ins w:id="218" w:author="xuxinxin" w:date="2016-07-03T10:57:00Z">
        <w:r w:rsidR="00A11E31" w:rsidRPr="00A11E31">
          <w:rPr>
            <w:rFonts w:ascii="Times New Roman" w:eastAsia="宋体-简" w:hAnsi="Times New Roman" w:cs="Times New Roman" w:hint="eastAsia"/>
          </w:rPr>
          <w:t>为了说明森林结构的复杂程度，以亚马逊河流域的热带雨林第三段举例，</w:t>
        </w:r>
        <w:r w:rsidR="00A11E31" w:rsidRPr="00A11E31">
          <w:rPr>
            <w:rFonts w:ascii="Times New Roman" w:eastAsia="宋体-简" w:hAnsi="Times New Roman" w:cs="Times New Roman" w:hint="eastAsia"/>
          </w:rPr>
          <w:t>canopy</w:t>
        </w:r>
        <w:r w:rsidR="00A11E31" w:rsidRPr="00A11E31">
          <w:rPr>
            <w:rFonts w:ascii="Times New Roman" w:eastAsia="宋体-简" w:hAnsi="Times New Roman" w:cs="Times New Roman" w:hint="eastAsia"/>
          </w:rPr>
          <w:t>中植被的层数能够体现森林结构。</w:t>
        </w:r>
      </w:ins>
      <w:del w:id="219" w:author="xuxinxin" w:date="2016-07-03T10:57:00Z">
        <w:r w:rsidRPr="003256B6" w:rsidDel="00A11E31">
          <w:rPr>
            <w:rFonts w:ascii="Times New Roman" w:eastAsia="宋体-简" w:hAnsi="Times New Roman" w:cs="Times New Roman" w:hint="eastAsia"/>
          </w:rPr>
          <w:delText>第三段以亚马逊热带雨林为例，介绍了一个非常复杂的植被组成方式。第二项正确。由于这个例子唯一对应的论点是上面这一句，所以排除其他选项。</w:delText>
        </w:r>
      </w:del>
      <w:ins w:id="220" w:author="xuxinxin" w:date="2016-07-03T10:58:00Z">
        <w:r w:rsidR="00A11E31">
          <w:rPr>
            <w:rFonts w:ascii="Times New Roman" w:eastAsia="宋体-简" w:hAnsi="Times New Roman" w:cs="Times New Roman" w:hint="eastAsia"/>
          </w:rPr>
          <w:t>显然</w:t>
        </w:r>
        <w:r w:rsidR="00A11E31">
          <w:rPr>
            <w:rFonts w:ascii="Times New Roman" w:eastAsia="宋体-简" w:hAnsi="Times New Roman" w:cs="Times New Roman"/>
          </w:rPr>
          <w:t>是先提出</w:t>
        </w:r>
        <w:r w:rsidR="00A11E31">
          <w:rPr>
            <w:rFonts w:ascii="Times New Roman" w:eastAsia="宋体-简" w:hAnsi="Times New Roman" w:cs="Times New Roman" w:hint="eastAsia"/>
          </w:rPr>
          <w:t>论点</w:t>
        </w:r>
        <w:r w:rsidR="00A11E31">
          <w:rPr>
            <w:rFonts w:ascii="Times New Roman" w:eastAsia="宋体-简" w:hAnsi="Times New Roman" w:cs="Times New Roman"/>
          </w:rPr>
          <w:t>，再举例论证</w:t>
        </w:r>
        <w:r w:rsidR="00A11E31">
          <w:rPr>
            <w:rFonts w:ascii="Times New Roman" w:eastAsia="宋体-简" w:hAnsi="Times New Roman" w:cs="Times New Roman" w:hint="eastAsia"/>
          </w:rPr>
          <w:t>；</w:t>
        </w:r>
        <w:r w:rsidR="00A11E31">
          <w:rPr>
            <w:rFonts w:ascii="Times New Roman" w:eastAsia="宋体-简" w:hAnsi="Times New Roman" w:cs="Times New Roman"/>
          </w:rPr>
          <w:t>其中</w:t>
        </w:r>
        <w:r w:rsidR="00E35A2D">
          <w:rPr>
            <w:rFonts w:ascii="Times New Roman" w:eastAsia="宋体-简" w:hAnsi="Times New Roman" w:cs="Times New Roman" w:hint="eastAsia"/>
          </w:rPr>
          <w:t>A</w:t>
        </w:r>
        <w:r w:rsidR="00E35A2D">
          <w:rPr>
            <w:rFonts w:ascii="Times New Roman" w:eastAsia="宋体-简" w:hAnsi="Times New Roman" w:cs="Times New Roman" w:hint="eastAsia"/>
          </w:rPr>
          <w:t>选项</w:t>
        </w:r>
        <w:r w:rsidR="0092655E">
          <w:rPr>
            <w:rFonts w:ascii="Times New Roman" w:eastAsia="宋体-简" w:hAnsi="Times New Roman" w:cs="Times New Roman"/>
          </w:rPr>
          <w:t>的</w:t>
        </w:r>
      </w:ins>
      <w:ins w:id="221" w:author="xuxinxin" w:date="2016-07-03T11:33:00Z">
        <w:r w:rsidR="0092655E">
          <w:rPr>
            <w:rFonts w:ascii="Times New Roman" w:eastAsia="宋体-简" w:hAnsi="Times New Roman" w:cs="Times New Roman" w:hint="eastAsia"/>
          </w:rPr>
          <w:t>怀疑</w:t>
        </w:r>
      </w:ins>
      <w:ins w:id="222" w:author="xuxinxin" w:date="2016-07-03T10:58:00Z">
        <w:r w:rsidR="00E35A2D">
          <w:rPr>
            <w:rFonts w:ascii="Times New Roman" w:eastAsia="宋体-简" w:hAnsi="Times New Roman" w:cs="Times New Roman"/>
          </w:rPr>
          <w:t>（</w:t>
        </w:r>
      </w:ins>
      <w:ins w:id="223" w:author="xuxinxin" w:date="2016-07-03T11:32:00Z">
        <w:r w:rsidR="0092655E">
          <w:rPr>
            <w:rFonts w:ascii="Times New Roman" w:eastAsia="宋体-简" w:hAnsi="Times New Roman" w:cs="Times New Roman" w:hint="eastAsia"/>
          </w:rPr>
          <w:t>dis</w:t>
        </w:r>
        <w:r w:rsidR="0092655E">
          <w:rPr>
            <w:rFonts w:ascii="Times New Roman" w:eastAsia="宋体-简" w:hAnsi="Times New Roman" w:cs="Times New Roman"/>
          </w:rPr>
          <w:t>p</w:t>
        </w:r>
        <w:r w:rsidR="0092655E">
          <w:rPr>
            <w:rFonts w:ascii="Times New Roman" w:eastAsia="宋体-简" w:hAnsi="Times New Roman" w:cs="Times New Roman" w:hint="eastAsia"/>
          </w:rPr>
          <w:t>ute</w:t>
        </w:r>
      </w:ins>
      <w:ins w:id="224" w:author="xuxinxin" w:date="2016-07-03T10:58:00Z">
        <w:r w:rsidR="00E35A2D">
          <w:rPr>
            <w:rFonts w:ascii="Times New Roman" w:eastAsia="宋体-简" w:hAnsi="Times New Roman" w:cs="Times New Roman"/>
          </w:rPr>
          <w:t>）</w:t>
        </w:r>
      </w:ins>
      <w:ins w:id="225" w:author="xuxinxin" w:date="2016-07-03T11:32:00Z">
        <w:r w:rsidR="0092655E">
          <w:rPr>
            <w:rFonts w:ascii="Times New Roman" w:eastAsia="宋体-简" w:hAnsi="Times New Roman" w:cs="Times New Roman" w:hint="eastAsia"/>
          </w:rPr>
          <w:t>和</w:t>
        </w:r>
        <w:r w:rsidR="0092655E">
          <w:rPr>
            <w:rFonts w:ascii="Times New Roman" w:eastAsia="宋体-简" w:hAnsi="Times New Roman" w:cs="Times New Roman" w:hint="eastAsia"/>
          </w:rPr>
          <w:t>C</w:t>
        </w:r>
      </w:ins>
      <w:ins w:id="226" w:author="xuxinxin" w:date="2016-07-03T11:33:00Z">
        <w:r w:rsidR="0092655E">
          <w:rPr>
            <w:rFonts w:ascii="Times New Roman" w:eastAsia="宋体-简" w:hAnsi="Times New Roman" w:cs="Times New Roman" w:hint="eastAsia"/>
          </w:rPr>
          <w:t>选项</w:t>
        </w:r>
        <w:r w:rsidR="0092655E">
          <w:rPr>
            <w:rFonts w:ascii="Times New Roman" w:eastAsia="宋体-简" w:hAnsi="Times New Roman" w:cs="Times New Roman"/>
          </w:rPr>
          <w:t>的</w:t>
        </w:r>
        <w:r w:rsidR="0092655E">
          <w:rPr>
            <w:rFonts w:ascii="Times New Roman" w:eastAsia="宋体-简" w:hAnsi="Times New Roman" w:cs="Times New Roman" w:hint="eastAsia"/>
          </w:rPr>
          <w:t>suggest</w:t>
        </w:r>
        <w:r w:rsidR="0092655E">
          <w:rPr>
            <w:rFonts w:ascii="Times New Roman" w:eastAsia="宋体-简" w:hAnsi="Times New Roman" w:cs="Times New Roman" w:hint="eastAsia"/>
          </w:rPr>
          <w:t>以及</w:t>
        </w:r>
        <w:r w:rsidR="0092655E">
          <w:rPr>
            <w:rFonts w:ascii="Times New Roman" w:eastAsia="宋体-简" w:hAnsi="Times New Roman" w:cs="Times New Roman" w:hint="eastAsia"/>
          </w:rPr>
          <w:t>D</w:t>
        </w:r>
      </w:ins>
      <w:ins w:id="227" w:author="xuxinxin" w:date="2016-07-03T11:34:00Z">
        <w:r w:rsidR="0092655E">
          <w:rPr>
            <w:rFonts w:ascii="Times New Roman" w:eastAsia="宋体-简" w:hAnsi="Times New Roman" w:cs="Times New Roman" w:hint="eastAsia"/>
          </w:rPr>
          <w:t>选项</w:t>
        </w:r>
        <w:r w:rsidR="0092655E">
          <w:rPr>
            <w:rFonts w:ascii="Times New Roman" w:eastAsia="宋体-简" w:hAnsi="Times New Roman" w:cs="Times New Roman"/>
          </w:rPr>
          <w:t>的</w:t>
        </w:r>
        <w:r w:rsidR="0092655E">
          <w:rPr>
            <w:rFonts w:ascii="Times New Roman" w:eastAsia="宋体-简" w:hAnsi="Times New Roman" w:cs="Times New Roman" w:hint="eastAsia"/>
          </w:rPr>
          <w:t>emphasize</w:t>
        </w:r>
        <w:r w:rsidR="0092655E">
          <w:rPr>
            <w:rFonts w:ascii="Times New Roman" w:eastAsia="宋体-简" w:hAnsi="Times New Roman" w:cs="Times New Roman" w:hint="eastAsia"/>
          </w:rPr>
          <w:t>都是</w:t>
        </w:r>
        <w:r w:rsidR="0092655E">
          <w:rPr>
            <w:rFonts w:ascii="Times New Roman" w:eastAsia="宋体-简" w:hAnsi="Times New Roman" w:cs="Times New Roman"/>
          </w:rPr>
          <w:t>不对的。</w:t>
        </w:r>
      </w:ins>
    </w:p>
    <w:p w14:paraId="673AC3F7" w14:textId="77777777" w:rsidR="00A11E31" w:rsidRPr="007C2B96" w:rsidRDefault="00A11E31" w:rsidP="00F05FBE">
      <w:pPr>
        <w:spacing w:line="400" w:lineRule="exact"/>
        <w:rPr>
          <w:rFonts w:ascii="Times New Roman" w:eastAsia="宋体-简" w:hAnsi="Times New Roman" w:cs="Times New Roman"/>
        </w:rPr>
      </w:pPr>
    </w:p>
    <w:p w14:paraId="3A0167B9" w14:textId="6BECDC95" w:rsidR="00F05FBE" w:rsidRPr="007C2B96" w:rsidRDefault="0092655E" w:rsidP="00F05FBE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228" w:author="xuxinxin" w:date="2016-07-03T11:34:00Z">
        <w:r w:rsidRPr="0092655E">
          <w:rPr>
            <w:rFonts w:ascii="Times New Roman" w:eastAsia="宋体-简" w:hAnsi="Times New Roman" w:cs="Times New Roman"/>
            <w:bCs/>
            <w:rPrChange w:id="229" w:author="xuxinxin" w:date="2016-07-03T11:34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t>Q10</w:t>
        </w:r>
      </w:ins>
      <w:del w:id="230" w:author="xuxinxin" w:date="2016-07-03T11:34:00Z">
        <w:r w:rsidR="00F05FBE" w:rsidDel="0092655E">
          <w:rPr>
            <w:rFonts w:ascii="Times New Roman" w:eastAsia="宋体-简" w:hAnsi="Times New Roman" w:cs="Times New Roman" w:hint="eastAsia"/>
            <w:b/>
            <w:bCs/>
          </w:rPr>
          <w:delText>10</w:delText>
        </w:r>
      </w:del>
    </w:p>
    <w:p w14:paraId="62F4E82A" w14:textId="2D17DBA5" w:rsidR="00F05FBE" w:rsidRPr="007C2B96" w:rsidRDefault="0092655E" w:rsidP="00F05FBE">
      <w:pPr>
        <w:spacing w:line="400" w:lineRule="exact"/>
        <w:rPr>
          <w:rFonts w:ascii="Times New Roman" w:eastAsia="宋体-简" w:hAnsi="Times New Roman" w:cs="Times New Roman"/>
        </w:rPr>
      </w:pPr>
      <w:ins w:id="231" w:author="xuxinxin" w:date="2016-07-03T11:34:00Z">
        <w:r>
          <w:rPr>
            <w:rFonts w:ascii="Times New Roman" w:eastAsia="宋体-简" w:hAnsi="Times New Roman" w:cs="Times New Roman" w:hint="eastAsia"/>
          </w:rPr>
          <w:t>正确</w:t>
        </w:r>
      </w:ins>
      <w:ins w:id="232" w:author="xuxinxin" w:date="2016-07-03T11:35:00Z">
        <w:r>
          <w:rPr>
            <w:rFonts w:ascii="Times New Roman" w:eastAsia="宋体-简" w:hAnsi="Times New Roman" w:cs="Times New Roman" w:hint="eastAsia"/>
          </w:rPr>
          <w:t>答案</w:t>
        </w:r>
        <w:r>
          <w:rPr>
            <w:rFonts w:ascii="Times New Roman" w:eastAsia="宋体-简" w:hAnsi="Times New Roman" w:cs="Times New Roman"/>
          </w:rPr>
          <w:t>：</w:t>
        </w:r>
        <w:r>
          <w:rPr>
            <w:rFonts w:ascii="Times New Roman" w:eastAsia="宋体-简" w:hAnsi="Times New Roman" w:cs="Times New Roman" w:hint="eastAsia"/>
          </w:rPr>
          <w:t>D</w:t>
        </w:r>
      </w:ins>
      <w:del w:id="233" w:author="xuxinxin" w:date="2016-07-03T11:34:00Z">
        <w:r w:rsidR="00F05FBE" w:rsidRPr="007C2B96" w:rsidDel="0092655E">
          <w:rPr>
            <w:rFonts w:ascii="Times New Roman" w:eastAsia="宋体-简" w:hAnsi="Times New Roman" w:cs="Times New Roman"/>
          </w:rPr>
          <w:delText>选择第</w:delText>
        </w:r>
        <w:r w:rsidR="00F05FBE" w:rsidRPr="003256B6" w:rsidDel="0092655E">
          <w:rPr>
            <w:rFonts w:ascii="Times New Roman" w:eastAsia="宋体-简" w:hAnsi="Times New Roman" w:cs="Times New Roman" w:hint="eastAsia"/>
          </w:rPr>
          <w:delText>四</w:delText>
        </w:r>
        <w:r w:rsidR="00F05FBE" w:rsidRPr="007C2B96" w:rsidDel="0092655E">
          <w:rPr>
            <w:rFonts w:ascii="Times New Roman" w:eastAsia="宋体-简" w:hAnsi="Times New Roman" w:cs="Times New Roman"/>
          </w:rPr>
          <w:delText>项。</w:delText>
        </w:r>
      </w:del>
    </w:p>
    <w:p w14:paraId="687B89CB" w14:textId="13B94D94" w:rsidR="00F05FBE" w:rsidRPr="007C2B96" w:rsidRDefault="00F05FBE" w:rsidP="00F05FBE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3256B6">
        <w:rPr>
          <w:rFonts w:ascii="Times New Roman" w:eastAsia="宋体-简" w:hAnsi="Times New Roman" w:cs="Times New Roman" w:hint="eastAsia"/>
        </w:rPr>
        <w:t>其余三个选项分别对应</w:t>
      </w:r>
      <w:ins w:id="234" w:author="xuxinxin" w:date="2016-07-03T11:36:00Z">
        <w:r w:rsidR="0092655E">
          <w:rPr>
            <w:rFonts w:ascii="Times New Roman" w:eastAsia="宋体-简" w:hAnsi="Times New Roman" w:cs="Times New Roman"/>
          </w:rPr>
          <w:t xml:space="preserve"> “</w:t>
        </w:r>
      </w:ins>
      <w:del w:id="235" w:author="xuxinxin" w:date="2016-07-03T11:36:00Z">
        <w:r w:rsidRPr="003256B6" w:rsidDel="0092655E">
          <w:rPr>
            <w:rFonts w:ascii="Times New Roman" w:eastAsia="宋体-简" w:hAnsi="Times New Roman" w:cs="Times New Roman" w:hint="eastAsia"/>
          </w:rPr>
          <w:delText>“</w:delText>
        </w:r>
      </w:del>
      <w:r w:rsidRPr="003256B6">
        <w:rPr>
          <w:rFonts w:ascii="Times New Roman" w:eastAsia="宋体-简" w:hAnsi="Times New Roman" w:cs="Times New Roman" w:hint="eastAsia"/>
        </w:rPr>
        <w:t>both the range and extremes of temperature</w:t>
      </w:r>
      <w:ins w:id="236" w:author="xuxinxin" w:date="2016-07-03T11:36:00Z">
        <w:r w:rsidR="0092655E">
          <w:rPr>
            <w:rFonts w:ascii="Times New Roman" w:eastAsia="宋体-简" w:hAnsi="Times New Roman" w:cs="Times New Roman" w:hint="eastAsia"/>
          </w:rPr>
          <w:t>”</w:t>
        </w:r>
      </w:ins>
      <w:del w:id="237" w:author="xuxinxin" w:date="2016-07-03T11:36:00Z">
        <w:r w:rsidRPr="003256B6" w:rsidDel="0092655E">
          <w:rPr>
            <w:rFonts w:ascii="Times New Roman" w:eastAsia="宋体-简" w:hAnsi="Times New Roman" w:cs="Times New Roman" w:hint="eastAsia"/>
          </w:rPr>
          <w:delText>”</w:delText>
        </w:r>
      </w:del>
      <w:ins w:id="238" w:author="xuxinxin" w:date="2016-07-03T11:36:00Z">
        <w:r w:rsidR="0092655E">
          <w:rPr>
            <w:rFonts w:ascii="Times New Roman" w:eastAsia="宋体-简" w:hAnsi="Times New Roman" w:cs="Times New Roman" w:hint="eastAsia"/>
          </w:rPr>
          <w:t>“</w:t>
        </w:r>
      </w:ins>
      <w:del w:id="239" w:author="xuxinxin" w:date="2016-07-03T11:36:00Z">
        <w:r w:rsidRPr="003256B6" w:rsidDel="0092655E">
          <w:rPr>
            <w:rFonts w:ascii="Times New Roman" w:eastAsia="宋体-简" w:hAnsi="Times New Roman" w:cs="Times New Roman" w:hint="eastAsia"/>
          </w:rPr>
          <w:delText>“</w:delText>
        </w:r>
      </w:del>
      <w:r w:rsidRPr="003256B6">
        <w:rPr>
          <w:rFonts w:ascii="Times New Roman" w:eastAsia="宋体-简" w:hAnsi="Times New Roman" w:cs="Times New Roman" w:hint="eastAsia"/>
        </w:rPr>
        <w:t>influencing light intensity, humidity</w:t>
      </w:r>
      <w:ins w:id="240" w:author="xuxinxin" w:date="2016-07-03T11:36:00Z">
        <w:r w:rsidR="0092655E">
          <w:rPr>
            <w:rFonts w:ascii="Times New Roman" w:eastAsia="宋体-简" w:hAnsi="Times New Roman" w:cs="Times New Roman" w:hint="eastAsia"/>
          </w:rPr>
          <w:t>”</w:t>
        </w:r>
      </w:ins>
      <w:del w:id="241" w:author="xuxinxin" w:date="2016-07-03T11:36:00Z">
        <w:r w:rsidRPr="003256B6" w:rsidDel="0092655E">
          <w:rPr>
            <w:rFonts w:ascii="Times New Roman" w:eastAsia="宋体-简" w:hAnsi="Times New Roman" w:cs="Times New Roman" w:hint="eastAsia"/>
          </w:rPr>
          <w:delText>”</w:delText>
        </w:r>
      </w:del>
      <w:r w:rsidRPr="003256B6">
        <w:rPr>
          <w:rFonts w:ascii="Times New Roman" w:eastAsia="宋体-简" w:hAnsi="Times New Roman" w:cs="Times New Roman" w:hint="eastAsia"/>
        </w:rPr>
        <w:t>，而只有第四项没有提及。</w:t>
      </w:r>
    </w:p>
    <w:p w14:paraId="66621838" w14:textId="77777777" w:rsidR="00F05FBE" w:rsidRPr="007C2B96" w:rsidRDefault="00F05FBE" w:rsidP="00F05FBE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5C4816A0" w14:textId="46E1E28F" w:rsidR="00F05FBE" w:rsidRPr="007C2B96" w:rsidRDefault="0092655E" w:rsidP="00F05FBE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242" w:author="xuxinxin" w:date="2016-07-03T11:36:00Z">
        <w:r w:rsidRPr="0092655E">
          <w:rPr>
            <w:rFonts w:ascii="Times New Roman" w:eastAsia="宋体-简" w:hAnsi="Times New Roman" w:cs="Times New Roman"/>
            <w:bCs/>
            <w:rPrChange w:id="243" w:author="xuxinxin" w:date="2016-07-03T11:36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t>Q11</w:t>
        </w:r>
      </w:ins>
      <w:del w:id="244" w:author="xuxinxin" w:date="2016-07-03T11:36:00Z">
        <w:r w:rsidR="00F05FBE" w:rsidDel="0092655E">
          <w:rPr>
            <w:rFonts w:ascii="Times New Roman" w:eastAsia="宋体-简" w:hAnsi="Times New Roman" w:cs="Times New Roman" w:hint="eastAsia"/>
            <w:b/>
            <w:bCs/>
          </w:rPr>
          <w:delText>11</w:delText>
        </w:r>
      </w:del>
    </w:p>
    <w:p w14:paraId="5498E2BF" w14:textId="50BEADFF" w:rsidR="00F05FBE" w:rsidRPr="007C2B96" w:rsidRDefault="0092655E" w:rsidP="00F05FBE">
      <w:pPr>
        <w:spacing w:line="400" w:lineRule="exact"/>
        <w:rPr>
          <w:rFonts w:ascii="Times New Roman" w:eastAsia="宋体-简" w:hAnsi="Times New Roman" w:cs="Times New Roman"/>
        </w:rPr>
      </w:pPr>
      <w:ins w:id="245" w:author="xuxinxin" w:date="2016-07-03T11:37:00Z">
        <w:r>
          <w:rPr>
            <w:rFonts w:ascii="Times New Roman" w:eastAsia="宋体-简" w:hAnsi="Times New Roman" w:cs="Times New Roman" w:hint="eastAsia"/>
          </w:rPr>
          <w:t>正确</w:t>
        </w:r>
        <w:r>
          <w:rPr>
            <w:rFonts w:ascii="Times New Roman" w:eastAsia="宋体-简" w:hAnsi="Times New Roman" w:cs="Times New Roman"/>
          </w:rPr>
          <w:t>答案：</w:t>
        </w:r>
        <w:r>
          <w:rPr>
            <w:rFonts w:ascii="Times New Roman" w:eastAsia="宋体-简" w:hAnsi="Times New Roman" w:cs="Times New Roman" w:hint="eastAsia"/>
          </w:rPr>
          <w:t>A</w:t>
        </w:r>
      </w:ins>
      <w:del w:id="246" w:author="xuxinxin" w:date="2016-07-03T11:36:00Z">
        <w:r w:rsidR="00F05FBE" w:rsidRPr="007C2B96" w:rsidDel="0092655E">
          <w:rPr>
            <w:rFonts w:ascii="Times New Roman" w:eastAsia="宋体-简" w:hAnsi="Times New Roman" w:cs="Times New Roman"/>
          </w:rPr>
          <w:delText>选择第</w:delText>
        </w:r>
        <w:r w:rsidR="00F05FBE" w:rsidRPr="003256B6" w:rsidDel="0092655E">
          <w:rPr>
            <w:rFonts w:ascii="Times New Roman" w:eastAsia="宋体-简" w:hAnsi="Times New Roman" w:cs="Times New Roman" w:hint="eastAsia"/>
          </w:rPr>
          <w:delText>一</w:delText>
        </w:r>
        <w:r w:rsidR="00F05FBE" w:rsidRPr="007C2B96" w:rsidDel="0092655E">
          <w:rPr>
            <w:rFonts w:ascii="Times New Roman" w:eastAsia="宋体-简" w:hAnsi="Times New Roman" w:cs="Times New Roman"/>
          </w:rPr>
          <w:delText>项。</w:delText>
        </w:r>
      </w:del>
    </w:p>
    <w:p w14:paraId="083FA570" w14:textId="278E6ACB" w:rsidR="00F05FBE" w:rsidRPr="007C2B96" w:rsidRDefault="00F05FBE" w:rsidP="00F05FBE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3256B6">
        <w:rPr>
          <w:rFonts w:ascii="Times New Roman" w:eastAsia="宋体-简" w:hAnsi="Times New Roman" w:cs="Times New Roman" w:hint="eastAsia"/>
        </w:rPr>
        <w:t>第四段</w:t>
      </w:r>
      <w:ins w:id="247" w:author="xuxinxin" w:date="2016-07-03T11:46:00Z">
        <w:r w:rsidR="009931B9">
          <w:rPr>
            <w:rFonts w:ascii="Times New Roman" w:eastAsia="宋体-简" w:hAnsi="Times New Roman" w:cs="Times New Roman" w:hint="eastAsia"/>
          </w:rPr>
          <w:t>中</w:t>
        </w:r>
        <w:r w:rsidR="009931B9">
          <w:rPr>
            <w:rFonts w:ascii="Times New Roman" w:eastAsia="宋体-简" w:hAnsi="Times New Roman" w:cs="Times New Roman"/>
          </w:rPr>
          <w:t>“</w:t>
        </w:r>
        <w:r w:rsidR="009931B9" w:rsidRPr="009931B9">
          <w:rPr>
            <w:rFonts w:ascii="Times New Roman" w:eastAsia="宋体-简" w:hAnsi="Times New Roman" w:cs="Times New Roman"/>
          </w:rPr>
          <w:t xml:space="preserve">The complexity of the microclimate is closely related to the complexity of structure </w:t>
        </w:r>
      </w:ins>
      <w:ins w:id="248" w:author="xuxinxin" w:date="2016-07-03T11:47:00Z">
        <w:r w:rsidR="009931B9">
          <w:rPr>
            <w:rFonts w:ascii="Times New Roman" w:eastAsia="宋体-简" w:hAnsi="Times New Roman" w:cs="Times New Roman"/>
          </w:rPr>
          <w:t>…</w:t>
        </w:r>
      </w:ins>
      <w:ins w:id="249" w:author="xuxinxin" w:date="2016-07-03T11:46:00Z">
        <w:r w:rsidR="009931B9" w:rsidRPr="009931B9">
          <w:rPr>
            <w:rFonts w:ascii="Times New Roman" w:eastAsia="宋体-简" w:hAnsi="Times New Roman" w:cs="Times New Roman"/>
          </w:rPr>
          <w:t>the more species of animal are able to make a living there.</w:t>
        </w:r>
        <w:r w:rsidR="009931B9">
          <w:rPr>
            <w:rFonts w:ascii="Times New Roman" w:eastAsia="宋体-简" w:hAnsi="Times New Roman" w:cs="Times New Roman"/>
          </w:rPr>
          <w:t>”</w:t>
        </w:r>
      </w:ins>
      <w:del w:id="250" w:author="xuxinxin" w:date="2016-07-03T11:46:00Z">
        <w:r w:rsidRPr="003256B6" w:rsidDel="009931B9">
          <w:rPr>
            <w:rFonts w:ascii="Times New Roman" w:eastAsia="宋体-简" w:hAnsi="Times New Roman" w:cs="Times New Roman" w:hint="eastAsia"/>
          </w:rPr>
          <w:delText>介绍，</w:delText>
        </w:r>
      </w:del>
      <w:ins w:id="251" w:author="xuxinxin" w:date="2016-07-03T11:47:00Z">
        <w:r w:rsidR="009931B9">
          <w:rPr>
            <w:rFonts w:ascii="Times New Roman" w:eastAsia="宋体-简" w:hAnsi="Times New Roman" w:cs="Times New Roman" w:hint="eastAsia"/>
          </w:rPr>
          <w:t>意思</w:t>
        </w:r>
        <w:r w:rsidR="009931B9">
          <w:rPr>
            <w:rFonts w:ascii="Times New Roman" w:eastAsia="宋体-简" w:hAnsi="Times New Roman" w:cs="Times New Roman"/>
          </w:rPr>
          <w:t>就是</w:t>
        </w:r>
      </w:ins>
      <w:r w:rsidRPr="003256B6">
        <w:rPr>
          <w:rFonts w:ascii="Times New Roman" w:eastAsia="宋体-简" w:hAnsi="Times New Roman" w:cs="Times New Roman" w:hint="eastAsia"/>
        </w:rPr>
        <w:t>由于植物的多样性</w:t>
      </w:r>
      <w:ins w:id="252" w:author="xuxinxin" w:date="2016-07-03T11:47:00Z">
        <w:r w:rsidR="009931B9">
          <w:rPr>
            <w:rFonts w:ascii="Times New Roman" w:eastAsia="宋体-简" w:hAnsi="Times New Roman" w:cs="Times New Roman" w:hint="eastAsia"/>
          </w:rPr>
          <w:t>增加</w:t>
        </w:r>
      </w:ins>
      <w:r w:rsidRPr="003256B6">
        <w:rPr>
          <w:rFonts w:ascii="Times New Roman" w:eastAsia="宋体-简" w:hAnsi="Times New Roman" w:cs="Times New Roman" w:hint="eastAsia"/>
        </w:rPr>
        <w:t>，以之为食物的动物的多样性也相应增加，所以反推，第一项正确。第二项错误，正好相反</w:t>
      </w:r>
      <w:del w:id="253" w:author="xuxinxin" w:date="2016-07-03T11:50:00Z">
        <w:r w:rsidRPr="003256B6" w:rsidDel="009931B9">
          <w:rPr>
            <w:rFonts w:ascii="Times New Roman" w:eastAsia="宋体-简" w:hAnsi="Times New Roman" w:cs="Times New Roman" w:hint="eastAsia"/>
          </w:rPr>
          <w:delText>，地缘气候增加</w:delText>
        </w:r>
      </w:del>
      <w:r w:rsidRPr="003256B6">
        <w:rPr>
          <w:rFonts w:ascii="Times New Roman" w:eastAsia="宋体-简" w:hAnsi="Times New Roman" w:cs="Times New Roman" w:hint="eastAsia"/>
        </w:rPr>
        <w:t>。第三项</w:t>
      </w:r>
      <w:ins w:id="254" w:author="xuxinxin" w:date="2016-07-03T12:22:00Z">
        <w:r w:rsidR="005836F1">
          <w:rPr>
            <w:rFonts w:ascii="Times New Roman" w:eastAsia="宋体-简" w:hAnsi="Times New Roman" w:cs="Times New Roman" w:hint="eastAsia"/>
          </w:rPr>
          <w:t>“</w:t>
        </w:r>
      </w:ins>
      <w:del w:id="255" w:author="xuxinxin" w:date="2016-07-03T12:22:00Z">
        <w:r w:rsidRPr="003256B6" w:rsidDel="005836F1">
          <w:rPr>
            <w:rFonts w:ascii="Times New Roman" w:eastAsia="宋体-简" w:hAnsi="Times New Roman" w:cs="Times New Roman" w:hint="eastAsia"/>
          </w:rPr>
          <w:delText>“</w:delText>
        </w:r>
      </w:del>
      <w:r w:rsidRPr="003256B6">
        <w:rPr>
          <w:rFonts w:ascii="Times New Roman" w:eastAsia="宋体-简" w:hAnsi="Times New Roman" w:cs="Times New Roman" w:hint="eastAsia"/>
        </w:rPr>
        <w:t>less complex</w:t>
      </w:r>
      <w:ins w:id="256" w:author="xuxinxin" w:date="2016-07-03T12:22:00Z">
        <w:r w:rsidR="005836F1">
          <w:rPr>
            <w:rFonts w:ascii="Times New Roman" w:eastAsia="宋体-简" w:hAnsi="Times New Roman" w:cs="Times New Roman" w:hint="eastAsia"/>
          </w:rPr>
          <w:t>”</w:t>
        </w:r>
      </w:ins>
      <w:del w:id="257" w:author="xuxinxin" w:date="2016-07-03T12:22:00Z">
        <w:r w:rsidRPr="003256B6" w:rsidDel="005836F1">
          <w:rPr>
            <w:rFonts w:ascii="Times New Roman" w:eastAsia="宋体-简" w:hAnsi="Times New Roman" w:cs="Times New Roman" w:hint="eastAsia"/>
          </w:rPr>
          <w:delText>”</w:delText>
        </w:r>
      </w:del>
      <w:r w:rsidRPr="003256B6">
        <w:rPr>
          <w:rFonts w:ascii="Times New Roman" w:eastAsia="宋体-简" w:hAnsi="Times New Roman" w:cs="Times New Roman" w:hint="eastAsia"/>
        </w:rPr>
        <w:t>错误。第四项</w:t>
      </w:r>
      <w:ins w:id="258" w:author="xuxinxin" w:date="2016-07-03T12:22:00Z">
        <w:r w:rsidR="005836F1">
          <w:rPr>
            <w:rFonts w:ascii="Times New Roman" w:eastAsia="宋体-简" w:hAnsi="Times New Roman" w:cs="Times New Roman" w:hint="eastAsia"/>
          </w:rPr>
          <w:t>“</w:t>
        </w:r>
      </w:ins>
      <w:del w:id="259" w:author="xuxinxin" w:date="2016-07-03T12:22:00Z">
        <w:r w:rsidRPr="003256B6" w:rsidDel="005836F1">
          <w:rPr>
            <w:rFonts w:ascii="Times New Roman" w:eastAsia="宋体-简" w:hAnsi="Times New Roman" w:cs="Times New Roman" w:hint="eastAsia"/>
          </w:rPr>
          <w:delText>“</w:delText>
        </w:r>
      </w:del>
      <w:r w:rsidRPr="003256B6">
        <w:rPr>
          <w:rFonts w:ascii="Times New Roman" w:eastAsia="宋体-简" w:hAnsi="Times New Roman" w:cs="Times New Roman" w:hint="eastAsia"/>
        </w:rPr>
        <w:t>similar</w:t>
      </w:r>
      <w:ins w:id="260" w:author="xuxinxin" w:date="2016-07-03T12:23:00Z">
        <w:r w:rsidR="005836F1">
          <w:rPr>
            <w:rFonts w:ascii="Times New Roman" w:eastAsia="宋体-简" w:hAnsi="Times New Roman" w:cs="Times New Roman" w:hint="eastAsia"/>
          </w:rPr>
          <w:t>”</w:t>
        </w:r>
      </w:ins>
      <w:del w:id="261" w:author="xuxinxin" w:date="2016-07-03T12:23:00Z">
        <w:r w:rsidRPr="003256B6" w:rsidDel="005836F1">
          <w:rPr>
            <w:rFonts w:ascii="Times New Roman" w:eastAsia="宋体-简" w:hAnsi="Times New Roman" w:cs="Times New Roman" w:hint="eastAsia"/>
          </w:rPr>
          <w:delText>”</w:delText>
        </w:r>
      </w:del>
      <w:r w:rsidRPr="003256B6">
        <w:rPr>
          <w:rFonts w:ascii="Times New Roman" w:eastAsia="宋体-简" w:hAnsi="Times New Roman" w:cs="Times New Roman" w:hint="eastAsia"/>
        </w:rPr>
        <w:t>错误。</w:t>
      </w:r>
    </w:p>
    <w:p w14:paraId="0CBA6A52" w14:textId="77777777" w:rsidR="00F05FBE" w:rsidRPr="007C2B96" w:rsidRDefault="00F05FBE" w:rsidP="00F05FBE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668D7AD8" w14:textId="294BD2FF" w:rsidR="00F05FBE" w:rsidRPr="007C2B96" w:rsidRDefault="00D538C2" w:rsidP="00F05FBE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262" w:author="xuxinxin" w:date="2016-07-03T12:23:00Z">
        <w:r w:rsidRPr="00D538C2">
          <w:rPr>
            <w:rFonts w:ascii="Times New Roman" w:eastAsia="宋体-简" w:hAnsi="Times New Roman" w:cs="Times New Roman"/>
            <w:bCs/>
            <w:rPrChange w:id="263" w:author="xuxinxin" w:date="2016-07-03T12:23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t>Q12</w:t>
        </w:r>
      </w:ins>
      <w:del w:id="264" w:author="xuxinxin" w:date="2016-07-03T12:23:00Z">
        <w:r w:rsidR="00F05FBE" w:rsidDel="00D538C2">
          <w:rPr>
            <w:rFonts w:ascii="Times New Roman" w:eastAsia="宋体-简" w:hAnsi="Times New Roman" w:cs="Times New Roman" w:hint="eastAsia"/>
            <w:b/>
            <w:bCs/>
          </w:rPr>
          <w:delText>12</w:delText>
        </w:r>
      </w:del>
    </w:p>
    <w:p w14:paraId="5CAE8D01" w14:textId="7A834896" w:rsidR="00F05FBE" w:rsidRPr="007C2B96" w:rsidRDefault="00D538C2" w:rsidP="00F05FBE">
      <w:pPr>
        <w:spacing w:line="400" w:lineRule="exact"/>
        <w:rPr>
          <w:rFonts w:ascii="Times New Roman" w:eastAsia="宋体-简" w:hAnsi="Times New Roman" w:cs="Times New Roman"/>
        </w:rPr>
      </w:pPr>
      <w:ins w:id="265" w:author="xuxinxin" w:date="2016-07-03T12:23:00Z">
        <w:r>
          <w:rPr>
            <w:rFonts w:ascii="Times New Roman" w:eastAsia="宋体-简" w:hAnsi="Times New Roman" w:cs="Times New Roman" w:hint="eastAsia"/>
          </w:rPr>
          <w:t>正确</w:t>
        </w:r>
        <w:r>
          <w:rPr>
            <w:rFonts w:ascii="Times New Roman" w:eastAsia="宋体-简" w:hAnsi="Times New Roman" w:cs="Times New Roman"/>
          </w:rPr>
          <w:t>答案：</w:t>
        </w:r>
        <w:r>
          <w:rPr>
            <w:rFonts w:ascii="Times New Roman" w:eastAsia="宋体-简" w:hAnsi="Times New Roman" w:cs="Times New Roman" w:hint="eastAsia"/>
          </w:rPr>
          <w:t>D</w:t>
        </w:r>
      </w:ins>
      <w:del w:id="266" w:author="xuxinxin" w:date="2016-07-03T12:23:00Z">
        <w:r w:rsidR="00F05FBE" w:rsidRPr="007C2B96" w:rsidDel="00D538C2">
          <w:rPr>
            <w:rFonts w:ascii="Times New Roman" w:eastAsia="宋体-简" w:hAnsi="Times New Roman" w:cs="Times New Roman"/>
          </w:rPr>
          <w:delText>选择第</w:delText>
        </w:r>
        <w:r w:rsidR="00F05FBE" w:rsidRPr="003256B6" w:rsidDel="00D538C2">
          <w:rPr>
            <w:rFonts w:ascii="Times New Roman" w:eastAsia="宋体-简" w:hAnsi="Times New Roman" w:cs="Times New Roman" w:hint="eastAsia"/>
          </w:rPr>
          <w:delText>四</w:delText>
        </w:r>
        <w:r w:rsidR="00F05FBE" w:rsidRPr="007C2B96" w:rsidDel="00D538C2">
          <w:rPr>
            <w:rFonts w:ascii="Times New Roman" w:eastAsia="宋体-简" w:hAnsi="Times New Roman" w:cs="Times New Roman"/>
          </w:rPr>
          <w:delText>项。</w:delText>
        </w:r>
      </w:del>
    </w:p>
    <w:p w14:paraId="2F6445B7" w14:textId="5835AD3D" w:rsidR="00F05FBE" w:rsidRPr="007C2B96" w:rsidDel="006B6CBB" w:rsidRDefault="00F05FBE" w:rsidP="00F05FBE">
      <w:pPr>
        <w:spacing w:line="400" w:lineRule="exact"/>
        <w:rPr>
          <w:del w:id="267" w:author="xuxinxin" w:date="2016-07-03T12:24:00Z"/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3256B6">
        <w:rPr>
          <w:rFonts w:ascii="Times New Roman" w:eastAsia="宋体-简" w:hAnsi="Times New Roman" w:cs="Times New Roman" w:hint="eastAsia"/>
        </w:rPr>
        <w:t>这句话的意思是，植物的多样性更低，于是动物的多样性也降低。这里的</w:t>
      </w:r>
      <w:ins w:id="268" w:author="xuxinxin" w:date="2016-07-03T12:24:00Z">
        <w:r w:rsidR="00AB32B0">
          <w:rPr>
            <w:rFonts w:ascii="Times New Roman" w:eastAsia="宋体-简" w:hAnsi="Times New Roman" w:cs="Times New Roman" w:hint="eastAsia"/>
          </w:rPr>
          <w:t>“</w:t>
        </w:r>
      </w:ins>
      <w:del w:id="269" w:author="xuxinxin" w:date="2016-07-03T12:24:00Z">
        <w:r w:rsidRPr="003256B6" w:rsidDel="00AB32B0">
          <w:rPr>
            <w:rFonts w:ascii="Times New Roman" w:eastAsia="宋体-简" w:hAnsi="Times New Roman" w:cs="Times New Roman" w:hint="eastAsia"/>
          </w:rPr>
          <w:delText>“</w:delText>
        </w:r>
      </w:del>
      <w:r w:rsidRPr="003256B6">
        <w:rPr>
          <w:rFonts w:ascii="Times New Roman" w:eastAsia="宋体-简" w:hAnsi="Times New Roman" w:cs="Times New Roman" w:hint="eastAsia"/>
        </w:rPr>
        <w:t>consequently</w:t>
      </w:r>
      <w:ins w:id="270" w:author="xuxinxin" w:date="2016-07-03T12:24:00Z">
        <w:r w:rsidR="00AB32B0">
          <w:rPr>
            <w:rFonts w:ascii="Times New Roman" w:eastAsia="宋体-简" w:hAnsi="Times New Roman" w:cs="Times New Roman" w:hint="eastAsia"/>
          </w:rPr>
          <w:t>”</w:t>
        </w:r>
      </w:ins>
      <w:del w:id="271" w:author="xuxinxin" w:date="2016-07-03T12:24:00Z">
        <w:r w:rsidRPr="003256B6" w:rsidDel="00AB32B0">
          <w:rPr>
            <w:rFonts w:ascii="Times New Roman" w:eastAsia="宋体-简" w:hAnsi="Times New Roman" w:cs="Times New Roman" w:hint="eastAsia"/>
          </w:rPr>
          <w:delText>”</w:delText>
        </w:r>
      </w:del>
      <w:r w:rsidRPr="003256B6">
        <w:rPr>
          <w:rFonts w:ascii="Times New Roman" w:eastAsia="宋体-简" w:hAnsi="Times New Roman" w:cs="Times New Roman" w:hint="eastAsia"/>
        </w:rPr>
        <w:t>描述了因果关系，四项当中，只有第四项是</w:t>
      </w:r>
      <w:ins w:id="272" w:author="xuxinxin" w:date="2016-07-03T12:24:00Z">
        <w:r w:rsidR="00AB32B0">
          <w:rPr>
            <w:rFonts w:ascii="Times New Roman" w:eastAsia="宋体-简" w:hAnsi="Times New Roman" w:cs="Times New Roman" w:hint="eastAsia"/>
          </w:rPr>
          <w:t>“</w:t>
        </w:r>
      </w:ins>
      <w:del w:id="273" w:author="xuxinxin" w:date="2016-07-03T12:24:00Z">
        <w:r w:rsidRPr="003256B6" w:rsidDel="00AB32B0">
          <w:rPr>
            <w:rFonts w:ascii="Times New Roman" w:eastAsia="宋体-简" w:hAnsi="Times New Roman" w:cs="Times New Roman" w:hint="eastAsia"/>
          </w:rPr>
          <w:delText>“</w:delText>
        </w:r>
      </w:del>
      <w:r w:rsidRPr="003256B6">
        <w:rPr>
          <w:rFonts w:ascii="Times New Roman" w:eastAsia="宋体-简" w:hAnsi="Times New Roman" w:cs="Times New Roman" w:hint="eastAsia"/>
        </w:rPr>
        <w:t>所以</w:t>
      </w:r>
      <w:ins w:id="274" w:author="xuxinxin" w:date="2016-07-03T12:24:00Z">
        <w:r w:rsidR="00AB32B0">
          <w:rPr>
            <w:rFonts w:ascii="Times New Roman" w:eastAsia="宋体-简" w:hAnsi="Times New Roman" w:cs="Times New Roman" w:hint="eastAsia"/>
          </w:rPr>
          <w:t>”</w:t>
        </w:r>
      </w:ins>
      <w:del w:id="275" w:author="xuxinxin" w:date="2016-07-03T12:24:00Z">
        <w:r w:rsidRPr="003256B6" w:rsidDel="00AB32B0">
          <w:rPr>
            <w:rFonts w:ascii="Times New Roman" w:eastAsia="宋体-简" w:hAnsi="Times New Roman" w:cs="Times New Roman" w:hint="eastAsia"/>
          </w:rPr>
          <w:delText>”</w:delText>
        </w:r>
      </w:del>
      <w:r w:rsidRPr="003256B6">
        <w:rPr>
          <w:rFonts w:ascii="Times New Roman" w:eastAsia="宋体-简" w:hAnsi="Times New Roman" w:cs="Times New Roman" w:hint="eastAsia"/>
        </w:rPr>
        <w:t>的意思。</w:t>
      </w:r>
    </w:p>
    <w:p w14:paraId="34D35BF7" w14:textId="77777777" w:rsidR="00F05FBE" w:rsidRPr="007C2B96" w:rsidDel="006B6CBB" w:rsidRDefault="00F05FBE" w:rsidP="00F05FBE">
      <w:pPr>
        <w:spacing w:line="400" w:lineRule="exact"/>
        <w:rPr>
          <w:del w:id="276" w:author="xuxinxin" w:date="2016-07-03T12:24:00Z"/>
          <w:rFonts w:ascii="Times New Roman" w:eastAsia="宋体-简" w:hAnsi="Times New Roman" w:cs="Times New Roman"/>
          <w:b/>
          <w:bCs/>
        </w:rPr>
      </w:pPr>
    </w:p>
    <w:p w14:paraId="2B7BEE72" w14:textId="77777777" w:rsidR="00F05FBE" w:rsidRPr="007C2B96" w:rsidDel="006B6CBB" w:rsidRDefault="00F05FBE" w:rsidP="00F05FBE">
      <w:pPr>
        <w:spacing w:line="400" w:lineRule="exact"/>
        <w:rPr>
          <w:del w:id="277" w:author="xuxinxin" w:date="2016-07-03T12:24:00Z"/>
          <w:rFonts w:ascii="Times New Roman" w:eastAsia="宋体-简" w:hAnsi="Times New Roman" w:cs="Times New Roman"/>
          <w:b/>
          <w:bCs/>
        </w:rPr>
      </w:pPr>
    </w:p>
    <w:p w14:paraId="4C774B7A" w14:textId="206FFB93" w:rsidR="00F05FBE" w:rsidRPr="007C2B96" w:rsidRDefault="006B6CBB" w:rsidP="00F05FBE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ins w:id="278" w:author="xuxinxin" w:date="2016-07-03T12:24:00Z">
        <w:r w:rsidRPr="006B6CBB">
          <w:rPr>
            <w:rFonts w:ascii="Times New Roman" w:eastAsia="宋体-简" w:hAnsi="Times New Roman" w:cs="Times New Roman"/>
            <w:bCs/>
            <w:rPrChange w:id="279" w:author="xuxinxin" w:date="2016-07-03T12:25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t>Q13</w:t>
        </w:r>
      </w:ins>
      <w:del w:id="280" w:author="xuxinxin" w:date="2016-07-03T12:24:00Z">
        <w:r w:rsidR="00F05FBE" w:rsidDel="006B6CBB">
          <w:rPr>
            <w:rFonts w:ascii="Times New Roman" w:eastAsia="宋体-简" w:hAnsi="Times New Roman" w:cs="Times New Roman" w:hint="eastAsia"/>
            <w:b/>
            <w:bCs/>
          </w:rPr>
          <w:delText>13</w:delText>
        </w:r>
      </w:del>
    </w:p>
    <w:p w14:paraId="17976CC7" w14:textId="1F14988D" w:rsidR="00F05FBE" w:rsidRPr="004E0795" w:rsidRDefault="006B6CBB" w:rsidP="00F05FBE">
      <w:pPr>
        <w:spacing w:line="400" w:lineRule="exact"/>
        <w:rPr>
          <w:rFonts w:ascii="Times New Roman" w:eastAsia="宋体-简" w:hAnsi="Times New Roman" w:cs="Times New Roman"/>
        </w:rPr>
      </w:pPr>
      <w:ins w:id="281" w:author="xuxinxin" w:date="2016-07-03T12:25:00Z">
        <w:r>
          <w:rPr>
            <w:rFonts w:ascii="Times New Roman" w:eastAsia="宋体-简" w:hAnsi="Times New Roman" w:cs="Times New Roman" w:hint="eastAsia"/>
          </w:rPr>
          <w:t>正确</w:t>
        </w:r>
        <w:r>
          <w:rPr>
            <w:rFonts w:ascii="Times New Roman" w:eastAsia="宋体-简" w:hAnsi="Times New Roman" w:cs="Times New Roman"/>
          </w:rPr>
          <w:t>答案：</w:t>
        </w:r>
      </w:ins>
      <w:ins w:id="282" w:author="xuxinxin" w:date="2016-07-03T12:26:00Z">
        <w:r w:rsidR="00EB2553">
          <w:rPr>
            <w:rFonts w:ascii="Times New Roman" w:eastAsia="宋体-简" w:hAnsi="Times New Roman" w:cs="Times New Roman" w:hint="eastAsia"/>
          </w:rPr>
          <w:t>A</w:t>
        </w:r>
      </w:ins>
      <w:r w:rsidR="00F05FBE">
        <w:rPr>
          <w:rFonts w:ascii="Times New Roman" w:eastAsia="宋体-简" w:hAnsi="Times New Roman" w:cs="Times New Roman"/>
        </w:rPr>
        <w:t>填入第</w:t>
      </w:r>
      <w:r w:rsidR="00F05FBE">
        <w:rPr>
          <w:rFonts w:ascii="Times New Roman" w:eastAsia="宋体-简" w:hAnsi="Times New Roman" w:cs="Times New Roman" w:hint="eastAsia"/>
        </w:rPr>
        <w:t>一</w:t>
      </w:r>
      <w:r w:rsidR="00F05FBE" w:rsidRPr="004E0795">
        <w:rPr>
          <w:rFonts w:ascii="Times New Roman" w:eastAsia="宋体-简" w:hAnsi="Times New Roman" w:cs="Times New Roman"/>
        </w:rPr>
        <w:t>个方框。</w:t>
      </w:r>
    </w:p>
    <w:p w14:paraId="2734BF86" w14:textId="3B6BE32B" w:rsidR="00F05FBE" w:rsidRPr="007C2B96" w:rsidRDefault="00F05FBE" w:rsidP="00F05FBE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3256B6">
        <w:rPr>
          <w:rFonts w:ascii="Times New Roman" w:eastAsia="宋体-简" w:hAnsi="Times New Roman" w:cs="Times New Roman" w:hint="eastAsia"/>
        </w:rPr>
        <w:t>被插入文本描述了热带</w:t>
      </w:r>
      <w:ins w:id="283" w:author="xuxinxin" w:date="2016-07-03T12:27:00Z">
        <w:r w:rsidR="00E570BA">
          <w:rPr>
            <w:rFonts w:ascii="Times New Roman" w:eastAsia="宋体-简" w:hAnsi="Times New Roman" w:cs="Times New Roman" w:hint="eastAsia"/>
          </w:rPr>
          <w:t>地区</w:t>
        </w:r>
      </w:ins>
      <w:r w:rsidRPr="003256B6">
        <w:rPr>
          <w:rFonts w:ascii="Times New Roman" w:eastAsia="宋体-简" w:hAnsi="Times New Roman" w:cs="Times New Roman" w:hint="eastAsia"/>
        </w:rPr>
        <w:t>与高纬度</w:t>
      </w:r>
      <w:ins w:id="284" w:author="xuxinxin" w:date="2016-07-03T12:27:00Z">
        <w:r w:rsidR="00E570BA">
          <w:rPr>
            <w:rFonts w:ascii="Times New Roman" w:eastAsia="宋体-简" w:hAnsi="Times New Roman" w:cs="Times New Roman" w:hint="eastAsia"/>
          </w:rPr>
          <w:t>地区</w:t>
        </w:r>
      </w:ins>
      <w:r w:rsidRPr="003256B6">
        <w:rPr>
          <w:rFonts w:ascii="Times New Roman" w:eastAsia="宋体-简" w:hAnsi="Times New Roman" w:cs="Times New Roman" w:hint="eastAsia"/>
        </w:rPr>
        <w:t>的生物多样性差异</w:t>
      </w:r>
      <w:ins w:id="285" w:author="xuxinxin" w:date="2016-07-03T12:27:00Z">
        <w:r w:rsidR="00E570BA">
          <w:rPr>
            <w:rFonts w:ascii="Times New Roman" w:eastAsia="宋体-简" w:hAnsi="Times New Roman" w:cs="Times New Roman" w:hint="eastAsia"/>
          </w:rPr>
          <w:t>的</w:t>
        </w:r>
        <w:r w:rsidR="00E570BA">
          <w:rPr>
            <w:rFonts w:ascii="Times New Roman" w:eastAsia="宋体-简" w:hAnsi="Times New Roman" w:cs="Times New Roman"/>
          </w:rPr>
          <w:t>一个</w:t>
        </w:r>
        <w:r w:rsidR="00E570BA">
          <w:rPr>
            <w:rFonts w:ascii="Times New Roman" w:eastAsia="宋体-简" w:hAnsi="Times New Roman" w:cs="Times New Roman"/>
          </w:rPr>
          <w:t>example</w:t>
        </w:r>
      </w:ins>
      <w:r w:rsidRPr="003256B6">
        <w:rPr>
          <w:rFonts w:ascii="Times New Roman" w:eastAsia="宋体-简" w:hAnsi="Times New Roman" w:cs="Times New Roman" w:hint="eastAsia"/>
        </w:rPr>
        <w:t>，</w:t>
      </w:r>
      <w:ins w:id="286" w:author="xuxinxin" w:date="2016-07-03T12:32:00Z">
        <w:r w:rsidR="00E570BA">
          <w:rPr>
            <w:rFonts w:ascii="Times New Roman" w:eastAsia="宋体-简" w:hAnsi="Times New Roman" w:cs="Times New Roman" w:hint="eastAsia"/>
          </w:rPr>
          <w:t>这个</w:t>
        </w:r>
        <w:r w:rsidR="00E570BA">
          <w:rPr>
            <w:rFonts w:ascii="Times New Roman" w:eastAsia="宋体-简" w:hAnsi="Times New Roman" w:cs="Times New Roman"/>
          </w:rPr>
          <w:t>例子说的是</w:t>
        </w:r>
        <w:r w:rsidR="00E570BA">
          <w:rPr>
            <w:rFonts w:ascii="Times New Roman" w:eastAsia="宋体-简" w:hAnsi="Times New Roman" w:cs="Times New Roman" w:hint="eastAsia"/>
          </w:rPr>
          <w:t>P</w:t>
        </w:r>
        <w:r w:rsidR="00E570BA">
          <w:rPr>
            <w:rFonts w:ascii="Times New Roman" w:eastAsia="宋体-简" w:hAnsi="Times New Roman" w:cs="Times New Roman"/>
          </w:rPr>
          <w:t>anama</w:t>
        </w:r>
      </w:ins>
      <w:ins w:id="287" w:author="xuxinxin" w:date="2016-07-03T12:33:00Z">
        <w:r w:rsidR="00215F38">
          <w:rPr>
            <w:rFonts w:ascii="Times New Roman" w:eastAsia="宋体-简" w:hAnsi="Times New Roman" w:cs="Times New Roman" w:hint="eastAsia"/>
          </w:rPr>
          <w:t>热带</w:t>
        </w:r>
      </w:ins>
      <w:ins w:id="288" w:author="xuxinxin" w:date="2016-07-03T12:32:00Z">
        <w:r w:rsidR="00E570BA">
          <w:rPr>
            <w:rFonts w:ascii="Times New Roman" w:eastAsia="宋体-简" w:hAnsi="Times New Roman" w:cs="Times New Roman" w:hint="eastAsia"/>
          </w:rPr>
          <w:t>地区</w:t>
        </w:r>
        <w:r w:rsidR="00E570BA">
          <w:rPr>
            <w:rFonts w:ascii="Times New Roman" w:eastAsia="宋体-简" w:hAnsi="Times New Roman" w:cs="Times New Roman"/>
          </w:rPr>
          <w:t>发现</w:t>
        </w:r>
      </w:ins>
      <w:ins w:id="289" w:author="xuxinxin" w:date="2016-07-03T12:33:00Z">
        <w:r w:rsidR="00E570BA">
          <w:rPr>
            <w:rFonts w:ascii="Times New Roman" w:eastAsia="宋体-简" w:hAnsi="Times New Roman" w:cs="Times New Roman"/>
          </w:rPr>
          <w:t>的</w:t>
        </w:r>
        <w:r w:rsidR="00215F38">
          <w:rPr>
            <w:rFonts w:ascii="Times New Roman" w:eastAsia="宋体-简" w:hAnsi="Times New Roman" w:cs="Times New Roman" w:hint="eastAsia"/>
          </w:rPr>
          <w:t>繁殖</w:t>
        </w:r>
        <w:r w:rsidR="00215F38">
          <w:rPr>
            <w:rFonts w:ascii="Times New Roman" w:eastAsia="宋体-简" w:hAnsi="Times New Roman" w:cs="Times New Roman"/>
          </w:rPr>
          <w:t>鸟类</w:t>
        </w:r>
      </w:ins>
      <w:ins w:id="290" w:author="xuxinxin" w:date="2016-07-03T12:34:00Z">
        <w:r w:rsidR="00215F38">
          <w:rPr>
            <w:rFonts w:ascii="Times New Roman" w:eastAsia="宋体-简" w:hAnsi="Times New Roman" w:cs="Times New Roman" w:hint="eastAsia"/>
          </w:rPr>
          <w:t>种类</w:t>
        </w:r>
      </w:ins>
      <w:ins w:id="291" w:author="xuxinxin" w:date="2016-07-03T12:33:00Z">
        <w:r w:rsidR="00215F38">
          <w:rPr>
            <w:rFonts w:ascii="Times New Roman" w:eastAsia="宋体-简" w:hAnsi="Times New Roman" w:cs="Times New Roman"/>
          </w:rPr>
          <w:t>数量</w:t>
        </w:r>
      </w:ins>
      <w:ins w:id="292" w:author="xuxinxin" w:date="2016-07-03T12:34:00Z">
        <w:r w:rsidR="00215F38">
          <w:rPr>
            <w:rFonts w:ascii="Times New Roman" w:eastAsia="宋体-简" w:hAnsi="Times New Roman" w:cs="Times New Roman" w:hint="eastAsia"/>
          </w:rPr>
          <w:t>是</w:t>
        </w:r>
        <w:r w:rsidR="00215F38">
          <w:rPr>
            <w:rFonts w:ascii="Times New Roman" w:eastAsia="宋体-简" w:hAnsi="Times New Roman" w:cs="Times New Roman" w:hint="eastAsia"/>
          </w:rPr>
          <w:t>A</w:t>
        </w:r>
        <w:r w:rsidR="00215F38">
          <w:rPr>
            <w:rFonts w:ascii="Times New Roman" w:eastAsia="宋体-简" w:hAnsi="Times New Roman" w:cs="Times New Roman"/>
          </w:rPr>
          <w:t>laska</w:t>
        </w:r>
        <w:r w:rsidR="00215F38">
          <w:rPr>
            <w:rFonts w:ascii="Times New Roman" w:eastAsia="宋体-简" w:hAnsi="Times New Roman" w:cs="Times New Roman" w:hint="eastAsia"/>
          </w:rPr>
          <w:t>地区发现</w:t>
        </w:r>
        <w:r w:rsidR="00215F38">
          <w:rPr>
            <w:rFonts w:ascii="Times New Roman" w:eastAsia="宋体-简" w:hAnsi="Times New Roman" w:cs="Times New Roman"/>
          </w:rPr>
          <w:t>的三倍</w:t>
        </w:r>
        <w:r w:rsidR="00215F38">
          <w:rPr>
            <w:rFonts w:ascii="Times New Roman" w:eastAsia="宋体-简" w:hAnsi="Times New Roman" w:cs="Times New Roman" w:hint="eastAsia"/>
          </w:rPr>
          <w:t>。</w:t>
        </w:r>
      </w:ins>
      <w:ins w:id="293" w:author="xuxinxin" w:date="2016-07-03T12:28:00Z">
        <w:r w:rsidR="00E570BA">
          <w:rPr>
            <w:rFonts w:ascii="Times New Roman" w:eastAsia="宋体-简" w:hAnsi="Times New Roman" w:cs="Times New Roman" w:hint="eastAsia"/>
          </w:rPr>
          <w:t>这说明</w:t>
        </w:r>
        <w:r w:rsidR="00E570BA">
          <w:rPr>
            <w:rFonts w:ascii="Times New Roman" w:eastAsia="宋体-简" w:hAnsi="Times New Roman" w:cs="Times New Roman"/>
          </w:rPr>
          <w:t>被插入句子的前面应该是有对应的论点提出，</w:t>
        </w:r>
      </w:ins>
      <w:ins w:id="294" w:author="xuxinxin" w:date="2016-07-03T12:30:00Z">
        <w:r w:rsidR="00E570BA">
          <w:rPr>
            <w:rFonts w:ascii="Times New Roman" w:eastAsia="宋体-简" w:hAnsi="Times New Roman" w:cs="Times New Roman" w:hint="eastAsia"/>
          </w:rPr>
          <w:t>第一个</w:t>
        </w:r>
        <w:r w:rsidR="00E570BA">
          <w:rPr>
            <w:rFonts w:ascii="Times New Roman" w:eastAsia="宋体-简" w:hAnsi="Times New Roman" w:cs="Times New Roman"/>
          </w:rPr>
          <w:t>方框</w:t>
        </w:r>
        <w:r w:rsidR="00E570BA">
          <w:rPr>
            <w:rFonts w:ascii="Times New Roman" w:eastAsia="宋体-简" w:hAnsi="Times New Roman" w:cs="Times New Roman" w:hint="eastAsia"/>
          </w:rPr>
          <w:t>前</w:t>
        </w:r>
        <w:r w:rsidR="00E570BA">
          <w:rPr>
            <w:rFonts w:ascii="Times New Roman" w:eastAsia="宋体-简" w:hAnsi="Times New Roman" w:cs="Times New Roman"/>
          </w:rPr>
          <w:t>的句子说</w:t>
        </w:r>
      </w:ins>
      <w:ins w:id="295" w:author="xuxinxin" w:date="2016-07-03T12:29:00Z">
        <w:r w:rsidR="00E570BA" w:rsidRPr="00E570BA">
          <w:rPr>
            <w:rFonts w:ascii="Times New Roman" w:eastAsia="宋体-简" w:hAnsi="Times New Roman" w:cs="Times New Roman" w:hint="eastAsia"/>
          </w:rPr>
          <w:t>热带地区总体上比更高纬度的同等地区包含的生物种类更丰富</w:t>
        </w:r>
      </w:ins>
      <w:ins w:id="296" w:author="xuxinxin" w:date="2016-07-03T12:32:00Z">
        <w:r w:rsidR="00E570BA">
          <w:rPr>
            <w:rFonts w:ascii="Times New Roman" w:eastAsia="宋体-简" w:hAnsi="Times New Roman" w:cs="Times New Roman" w:hint="eastAsia"/>
          </w:rPr>
          <w:t>，对于很多不同群体的动植物，这个规则貌似也成立。</w:t>
        </w:r>
      </w:ins>
      <w:ins w:id="297" w:author="xuxinxin" w:date="2016-07-03T12:35:00Z">
        <w:r w:rsidR="00215F38">
          <w:rPr>
            <w:rFonts w:ascii="Times New Roman" w:eastAsia="宋体-简" w:hAnsi="Times New Roman" w:cs="Times New Roman" w:hint="eastAsia"/>
          </w:rPr>
          <w:t>这</w:t>
        </w:r>
      </w:ins>
      <w:del w:id="298" w:author="xuxinxin" w:date="2016-07-03T12:34:00Z">
        <w:r w:rsidRPr="003256B6" w:rsidDel="00215F38">
          <w:rPr>
            <w:rFonts w:ascii="Times New Roman" w:eastAsia="宋体-简" w:hAnsi="Times New Roman" w:cs="Times New Roman" w:hint="eastAsia"/>
          </w:rPr>
          <w:delText>而第一段</w:delText>
        </w:r>
      </w:del>
      <w:r w:rsidRPr="003256B6">
        <w:rPr>
          <w:rFonts w:ascii="Times New Roman" w:eastAsia="宋体-简" w:hAnsi="Times New Roman" w:cs="Times New Roman" w:hint="eastAsia"/>
        </w:rPr>
        <w:t>正好提出了这一观点，所以恰好填入第一段的末尾，证明该论点的正确性。</w:t>
      </w:r>
    </w:p>
    <w:p w14:paraId="2DA4381F" w14:textId="77777777" w:rsidR="00F05FBE" w:rsidRPr="00E570BA" w:rsidDel="00E570BA" w:rsidRDefault="00F05FBE" w:rsidP="00F05FBE">
      <w:pPr>
        <w:spacing w:line="400" w:lineRule="exact"/>
        <w:rPr>
          <w:del w:id="299" w:author="xuxinxin" w:date="2016-07-03T12:26:00Z"/>
          <w:rFonts w:ascii="Times New Roman" w:eastAsia="宋体-简" w:hAnsi="Times New Roman" w:cs="Times New Roman"/>
          <w:b/>
          <w:bCs/>
        </w:rPr>
      </w:pPr>
    </w:p>
    <w:p w14:paraId="1009B8D5" w14:textId="26986FA3" w:rsidR="00F05FBE" w:rsidRPr="00F026DA" w:rsidDel="00F026DA" w:rsidRDefault="00F026DA" w:rsidP="00F05FBE">
      <w:pPr>
        <w:spacing w:line="400" w:lineRule="exact"/>
        <w:rPr>
          <w:del w:id="300" w:author="xuxinxin" w:date="2016-07-03T12:35:00Z"/>
          <w:rFonts w:ascii="Times New Roman" w:eastAsia="宋体-简" w:hAnsi="Times New Roman" w:cs="Times New Roman"/>
          <w:bCs/>
          <w:rPrChange w:id="301" w:author="xuxinxin" w:date="2016-07-03T12:35:00Z">
            <w:rPr>
              <w:del w:id="302" w:author="xuxinxin" w:date="2016-07-03T12:35:00Z"/>
              <w:rFonts w:ascii="Times New Roman" w:eastAsia="宋体-简" w:hAnsi="Times New Roman" w:cs="Times New Roman"/>
              <w:b/>
              <w:bCs/>
            </w:rPr>
          </w:rPrChange>
        </w:rPr>
      </w:pPr>
      <w:ins w:id="303" w:author="xuxinxin" w:date="2016-07-03T12:35:00Z">
        <w:r w:rsidRPr="00F026DA">
          <w:rPr>
            <w:rFonts w:ascii="Times New Roman" w:eastAsia="宋体-简" w:hAnsi="Times New Roman" w:cs="Times New Roman"/>
            <w:bCs/>
            <w:rPrChange w:id="304" w:author="xuxinxin" w:date="2016-07-03T12:35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t>Q14</w:t>
        </w:r>
      </w:ins>
    </w:p>
    <w:p w14:paraId="6004865D" w14:textId="77777777" w:rsidR="00F05FBE" w:rsidRPr="007C2B96" w:rsidRDefault="00F05FBE" w:rsidP="00F05FBE">
      <w:pPr>
        <w:spacing w:line="400" w:lineRule="exact"/>
        <w:rPr>
          <w:rFonts w:ascii="Times New Roman" w:eastAsia="宋体-简" w:hAnsi="Times New Roman" w:cs="Times New Roman"/>
          <w:b/>
          <w:bCs/>
        </w:rPr>
      </w:pPr>
      <w:del w:id="305" w:author="xuxinxin" w:date="2016-07-03T12:35:00Z">
        <w:r w:rsidDel="00F026DA">
          <w:rPr>
            <w:rFonts w:ascii="Times New Roman" w:eastAsia="宋体-简" w:hAnsi="Times New Roman" w:cs="Times New Roman" w:hint="eastAsia"/>
            <w:b/>
            <w:bCs/>
          </w:rPr>
          <w:delText>14</w:delText>
        </w:r>
      </w:del>
    </w:p>
    <w:p w14:paraId="28A38676" w14:textId="08F7B624" w:rsidR="00F05FBE" w:rsidRPr="007C2B96" w:rsidRDefault="00F026DA" w:rsidP="00F05FBE">
      <w:pPr>
        <w:spacing w:line="400" w:lineRule="exact"/>
        <w:rPr>
          <w:rFonts w:ascii="Times New Roman" w:eastAsia="宋体-简" w:hAnsi="Times New Roman" w:cs="Times New Roman"/>
        </w:rPr>
      </w:pPr>
      <w:ins w:id="306" w:author="xuxinxin" w:date="2016-07-03T12:35:00Z">
        <w:r>
          <w:rPr>
            <w:rFonts w:ascii="Times New Roman" w:eastAsia="宋体-简" w:hAnsi="Times New Roman" w:cs="Times New Roman" w:hint="eastAsia"/>
          </w:rPr>
          <w:t>正确</w:t>
        </w:r>
        <w:r>
          <w:rPr>
            <w:rFonts w:ascii="Times New Roman" w:eastAsia="宋体-简" w:hAnsi="Times New Roman" w:cs="Times New Roman"/>
          </w:rPr>
          <w:t>答案：</w:t>
        </w:r>
      </w:ins>
      <w:r w:rsidR="00F05FBE" w:rsidRPr="007C2B96">
        <w:rPr>
          <w:rFonts w:ascii="Times New Roman" w:eastAsia="宋体-简" w:hAnsi="Times New Roman" w:cs="Times New Roman"/>
        </w:rPr>
        <w:t>依次填入</w:t>
      </w:r>
      <w:ins w:id="307" w:author="xuxinxin" w:date="2016-07-03T12:35:00Z">
        <w:r>
          <w:rPr>
            <w:rFonts w:ascii="Times New Roman" w:eastAsia="宋体-简" w:hAnsi="Times New Roman" w:cs="Times New Roman" w:hint="eastAsia"/>
          </w:rPr>
          <w:t xml:space="preserve">A </w:t>
        </w:r>
      </w:ins>
      <w:ins w:id="308" w:author="xuxinxin" w:date="2016-07-03T12:36:00Z">
        <w:r>
          <w:rPr>
            <w:rFonts w:ascii="Times New Roman" w:eastAsia="宋体-简" w:hAnsi="Times New Roman" w:cs="Times New Roman"/>
          </w:rPr>
          <w:t xml:space="preserve">C </w:t>
        </w:r>
      </w:ins>
      <w:ins w:id="309" w:author="xuxinxin" w:date="2016-07-03T12:35:00Z">
        <w:r>
          <w:rPr>
            <w:rFonts w:ascii="Times New Roman" w:eastAsia="宋体-简" w:hAnsi="Times New Roman" w:cs="Times New Roman"/>
          </w:rPr>
          <w:t>D</w:t>
        </w:r>
      </w:ins>
    </w:p>
    <w:p w14:paraId="246A2D31" w14:textId="231599A9" w:rsidR="00F05FBE" w:rsidRPr="007C2B96" w:rsidDel="006B70E0" w:rsidRDefault="00A75356" w:rsidP="00F05FBE">
      <w:pPr>
        <w:spacing w:line="400" w:lineRule="exact"/>
        <w:rPr>
          <w:del w:id="310" w:author="欣鑫 徐" w:date="2016-07-21T17:56:00Z"/>
          <w:rFonts w:ascii="Times New Roman" w:eastAsia="宋体-简" w:hAnsi="Times New Roman" w:cs="Times New Roman"/>
        </w:rPr>
      </w:pPr>
      <w:ins w:id="311" w:author="欣鑫 徐" w:date="2016-07-21T17:58:00Z">
        <w:r>
          <w:rPr>
            <w:rFonts w:ascii="Times New Roman" w:eastAsia="宋体-简" w:hAnsi="Times New Roman" w:cs="Times New Roman" w:hint="eastAsia"/>
          </w:rPr>
          <w:t>解析：</w:t>
        </w:r>
      </w:ins>
      <w:bookmarkStart w:id="312" w:name="_GoBack"/>
      <w:bookmarkEnd w:id="312"/>
      <w:ins w:id="313" w:author="欣鑫 徐" w:date="2016-07-21T17:56:00Z">
        <w:r w:rsidR="006B70E0">
          <w:rPr>
            <w:rFonts w:ascii="Times New Roman" w:eastAsia="宋体-简" w:hAnsi="Times New Roman" w:cs="Times New Roman" w:hint="eastAsia"/>
          </w:rPr>
          <w:t>A</w:t>
        </w:r>
        <w:r w:rsidR="006B70E0">
          <w:rPr>
            <w:rFonts w:ascii="Times New Roman" w:eastAsia="宋体-简" w:hAnsi="Times New Roman" w:cs="Times New Roman" w:hint="eastAsia"/>
          </w:rPr>
          <w:t>选项</w:t>
        </w:r>
      </w:ins>
      <w:del w:id="314" w:author="欣鑫 徐" w:date="2016-07-21T17:56:00Z">
        <w:r w:rsidR="00F05FBE" w:rsidRPr="004E0795" w:rsidDel="006B70E0">
          <w:rPr>
            <w:rFonts w:ascii="Times New Roman" w:eastAsia="宋体-简" w:hAnsi="Times New Roman" w:cs="Times New Roman"/>
          </w:rPr>
          <w:delText>○</w:delText>
        </w:r>
        <w:r w:rsidR="00F05FBE" w:rsidDel="006B70E0">
          <w:rPr>
            <w:rFonts w:ascii="Times New Roman" w:eastAsia="宋体-简" w:hAnsi="Times New Roman" w:cs="Times New Roman" w:hint="eastAsia"/>
          </w:rPr>
          <w:delText xml:space="preserve"> </w:delText>
        </w:r>
        <w:r w:rsidR="00F05FBE" w:rsidRPr="003256B6" w:rsidDel="006B70E0">
          <w:rPr>
            <w:rFonts w:ascii="Times New Roman" w:eastAsia="宋体-简" w:hAnsi="Times New Roman" w:cs="Times New Roman" w:hint="eastAsia"/>
          </w:rPr>
          <w:delText>Though land area may be related to a region's biodiversity, it is not a primary determining factor.</w:delText>
        </w:r>
      </w:del>
      <w:ins w:id="315" w:author="xuxinxin" w:date="2016-07-03T12:38:00Z">
        <w:del w:id="316" w:author="欣鑫 徐" w:date="2016-07-21T17:56:00Z">
          <w:r w:rsidR="002B053F" w:rsidDel="006B70E0">
            <w:rPr>
              <w:rFonts w:ascii="Times New Roman" w:eastAsia="宋体-简" w:hAnsi="Times New Roman" w:cs="Times New Roman"/>
            </w:rPr>
            <w:delText xml:space="preserve"> </w:delText>
          </w:r>
        </w:del>
      </w:ins>
      <w:del w:id="317" w:author="欣鑫 徐" w:date="2016-07-21T17:56:00Z">
        <w:r w:rsidR="00F05FBE" w:rsidRPr="003256B6" w:rsidDel="006B70E0">
          <w:rPr>
            <w:rFonts w:ascii="Times New Roman" w:eastAsia="宋体-简" w:hAnsi="Times New Roman" w:cs="Times New Roman" w:hint="eastAsia"/>
          </w:rPr>
          <w:delText xml:space="preserve">   </w:delText>
        </w:r>
        <w:r w:rsidR="00F05FBE" w:rsidRPr="003256B6" w:rsidDel="006B70E0">
          <w:rPr>
            <w:rFonts w:ascii="Times New Roman" w:eastAsia="宋体-简" w:hAnsi="Times New Roman" w:cs="Times New Roman" w:hint="eastAsia"/>
          </w:rPr>
          <w:delText>（</w:delText>
        </w:r>
      </w:del>
      <w:r w:rsidR="00F05FBE" w:rsidRPr="003256B6">
        <w:rPr>
          <w:rFonts w:ascii="Times New Roman" w:eastAsia="宋体-简" w:hAnsi="Times New Roman" w:cs="Times New Roman" w:hint="eastAsia"/>
        </w:rPr>
        <w:t>对应第二段，描述地理面积对生物多样性的影响，并说明此理论存</w:t>
      </w:r>
      <w:r w:rsidR="00F05FBE" w:rsidRPr="003256B6">
        <w:rPr>
          <w:rFonts w:ascii="Times New Roman" w:eastAsia="宋体-简" w:hAnsi="Times New Roman" w:cs="Times New Roman" w:hint="eastAsia"/>
        </w:rPr>
        <w:lastRenderedPageBreak/>
        <w:t>疑</w:t>
      </w:r>
      <w:ins w:id="318" w:author="xuxinxin" w:date="2016-07-03T12:37:00Z">
        <w:r w:rsidR="002B053F">
          <w:rPr>
            <w:rFonts w:ascii="Times New Roman" w:eastAsia="宋体-简" w:hAnsi="Times New Roman" w:cs="Times New Roman" w:hint="eastAsia"/>
          </w:rPr>
          <w:t>,</w:t>
        </w:r>
        <w:r w:rsidR="002B053F">
          <w:rPr>
            <w:rFonts w:ascii="Times New Roman" w:eastAsia="宋体-简" w:hAnsi="Times New Roman" w:cs="Times New Roman"/>
          </w:rPr>
          <w:t>破折号</w:t>
        </w:r>
      </w:ins>
      <w:ins w:id="319" w:author="xuxinxin" w:date="2016-07-03T12:38:00Z">
        <w:r w:rsidR="002B053F">
          <w:rPr>
            <w:rFonts w:ascii="Times New Roman" w:eastAsia="宋体-简" w:hAnsi="Times New Roman" w:cs="Times New Roman" w:hint="eastAsia"/>
          </w:rPr>
          <w:t>引出</w:t>
        </w:r>
        <w:r w:rsidR="002B053F">
          <w:rPr>
            <w:rFonts w:ascii="Times New Roman" w:eastAsia="宋体-简" w:hAnsi="Times New Roman" w:cs="Times New Roman"/>
          </w:rPr>
          <w:t>的很长</w:t>
        </w:r>
      </w:ins>
      <w:ins w:id="320" w:author="xuxinxin" w:date="2016-07-03T12:37:00Z">
        <w:r w:rsidR="002B053F">
          <w:rPr>
            <w:rFonts w:ascii="Times New Roman" w:eastAsia="宋体-简" w:hAnsi="Times New Roman" w:cs="Times New Roman"/>
          </w:rPr>
          <w:t>插入句</w:t>
        </w:r>
      </w:ins>
      <w:ins w:id="321" w:author="xuxinxin" w:date="2016-07-03T12:38:00Z">
        <w:r w:rsidR="002B053F">
          <w:rPr>
            <w:rFonts w:ascii="Times New Roman" w:eastAsia="宋体-简" w:hAnsi="Times New Roman" w:cs="Times New Roman" w:hint="eastAsia"/>
          </w:rPr>
          <w:t>内容</w:t>
        </w:r>
        <w:r w:rsidR="002B053F">
          <w:rPr>
            <w:rFonts w:ascii="Times New Roman" w:eastAsia="宋体-简" w:hAnsi="Times New Roman" w:cs="Times New Roman"/>
          </w:rPr>
          <w:t>，以及</w:t>
        </w:r>
        <w:r w:rsidR="002B053F" w:rsidRPr="002B053F">
          <w:rPr>
            <w:rFonts w:ascii="Times New Roman" w:eastAsia="宋体-简" w:hAnsi="Times New Roman" w:cs="Times New Roman"/>
          </w:rPr>
          <w:t>Klaus Rohde</w:t>
        </w:r>
        <w:r w:rsidR="002B053F">
          <w:rPr>
            <w:rFonts w:ascii="Times New Roman" w:eastAsia="宋体-简" w:hAnsi="Times New Roman" w:cs="Times New Roman" w:hint="eastAsia"/>
          </w:rPr>
          <w:t>观点</w:t>
        </w:r>
        <w:r w:rsidR="002B053F">
          <w:rPr>
            <w:rFonts w:ascii="Times New Roman" w:eastAsia="宋体-简" w:hAnsi="Times New Roman" w:cs="Times New Roman"/>
          </w:rPr>
          <w:t>的提出</w:t>
        </w:r>
      </w:ins>
      <w:ins w:id="322" w:author="xuxinxin" w:date="2016-07-03T12:39:00Z">
        <w:r w:rsidR="00A0659C">
          <w:rPr>
            <w:rFonts w:ascii="Times New Roman" w:eastAsia="宋体-简" w:hAnsi="Times New Roman" w:cs="Times New Roman" w:hint="eastAsia"/>
          </w:rPr>
          <w:t>，</w:t>
        </w:r>
        <w:r w:rsidR="00AD3522">
          <w:rPr>
            <w:rFonts w:ascii="Times New Roman" w:eastAsia="宋体-简" w:hAnsi="Times New Roman" w:cs="Times New Roman"/>
          </w:rPr>
          <w:t>参</w:t>
        </w:r>
      </w:ins>
      <w:ins w:id="323" w:author="xuxinxin" w:date="2016-07-03T12:42:00Z">
        <w:r w:rsidR="00AD3522">
          <w:rPr>
            <w:rFonts w:ascii="Times New Roman" w:eastAsia="宋体-简" w:hAnsi="Times New Roman" w:cs="Times New Roman" w:hint="eastAsia"/>
          </w:rPr>
          <w:t>考</w:t>
        </w:r>
      </w:ins>
      <w:ins w:id="324" w:author="xuxinxin" w:date="2016-07-03T12:39:00Z">
        <w:r w:rsidR="00A0659C">
          <w:rPr>
            <w:rFonts w:ascii="Times New Roman" w:eastAsia="宋体-简" w:hAnsi="Times New Roman" w:cs="Times New Roman"/>
          </w:rPr>
          <w:t>Q3</w:t>
        </w:r>
        <w:r w:rsidR="00A0659C">
          <w:rPr>
            <w:rFonts w:ascii="Times New Roman" w:eastAsia="宋体-简" w:hAnsi="Times New Roman" w:cs="Times New Roman" w:hint="eastAsia"/>
          </w:rPr>
          <w:t>和</w:t>
        </w:r>
      </w:ins>
      <w:ins w:id="325" w:author="xuxinxin" w:date="2016-07-03T12:40:00Z">
        <w:r w:rsidR="00A0659C">
          <w:rPr>
            <w:rFonts w:ascii="Times New Roman" w:eastAsia="宋体-简" w:hAnsi="Times New Roman" w:cs="Times New Roman" w:hint="eastAsia"/>
          </w:rPr>
          <w:t>Q4</w:t>
        </w:r>
      </w:ins>
      <w:ins w:id="326" w:author="欣鑫 徐" w:date="2016-07-21T17:56:00Z">
        <w:r w:rsidR="006B70E0">
          <w:rPr>
            <w:rFonts w:ascii="Times New Roman" w:eastAsia="宋体-简" w:hAnsi="Times New Roman" w:cs="Times New Roman" w:hint="eastAsia"/>
          </w:rPr>
          <w:t>；</w:t>
        </w:r>
        <w:r w:rsidR="006B70E0">
          <w:rPr>
            <w:rFonts w:ascii="Times New Roman" w:eastAsia="宋体-简" w:hAnsi="Times New Roman" w:cs="Times New Roman" w:hint="eastAsia"/>
          </w:rPr>
          <w:t>C</w:t>
        </w:r>
        <w:r w:rsidR="006B70E0">
          <w:rPr>
            <w:rFonts w:ascii="Times New Roman" w:eastAsia="宋体-简" w:hAnsi="Times New Roman" w:cs="Times New Roman" w:hint="eastAsia"/>
          </w:rPr>
          <w:t>选项</w:t>
        </w:r>
      </w:ins>
      <w:del w:id="327" w:author="欣鑫 徐" w:date="2016-07-21T17:56:00Z">
        <w:r w:rsidR="00F05FBE" w:rsidRPr="003256B6" w:rsidDel="006B70E0">
          <w:rPr>
            <w:rFonts w:ascii="Times New Roman" w:eastAsia="宋体-简" w:hAnsi="Times New Roman" w:cs="Times New Roman" w:hint="eastAsia"/>
          </w:rPr>
          <w:delText>）</w:delText>
        </w:r>
      </w:del>
    </w:p>
    <w:p w14:paraId="18547FDA" w14:textId="77777777" w:rsidR="00F05FBE" w:rsidDel="006B70E0" w:rsidRDefault="00F05FBE" w:rsidP="00F05FBE">
      <w:pPr>
        <w:spacing w:line="400" w:lineRule="exact"/>
        <w:rPr>
          <w:ins w:id="328" w:author="xuxinxin" w:date="2016-07-03T12:39:00Z"/>
          <w:del w:id="329" w:author="欣鑫 徐" w:date="2016-07-21T17:56:00Z"/>
          <w:rFonts w:ascii="Times New Roman" w:eastAsia="宋体-简" w:hAnsi="Times New Roman" w:cs="Times New Roman"/>
        </w:rPr>
      </w:pPr>
    </w:p>
    <w:p w14:paraId="5936538F" w14:textId="05E64C05" w:rsidR="00E93263" w:rsidDel="006B70E0" w:rsidRDefault="00E93263" w:rsidP="00F05FBE">
      <w:pPr>
        <w:spacing w:line="400" w:lineRule="exact"/>
        <w:rPr>
          <w:ins w:id="330" w:author="xuxinxin" w:date="2016-07-03T12:39:00Z"/>
          <w:del w:id="331" w:author="欣鑫 徐" w:date="2016-07-21T17:57:00Z"/>
          <w:rFonts w:ascii="Times New Roman" w:eastAsia="宋体-简" w:hAnsi="Times New Roman" w:cs="Times New Roman"/>
        </w:rPr>
      </w:pPr>
      <w:moveToRangeStart w:id="332" w:author="xuxinxin" w:date="2016-07-03T12:39:00Z" w:name="move455312880"/>
      <w:del w:id="333" w:author="欣鑫 徐" w:date="2016-07-21T17:56:00Z">
        <w:r w:rsidRPr="00E93263" w:rsidDel="006B70E0">
          <w:rPr>
            <w:rFonts w:ascii="Times New Roman" w:eastAsia="宋体-简" w:hAnsi="Times New Roman" w:cs="Times New Roman" w:hint="eastAsia"/>
          </w:rPr>
          <w:delText>○</w:delText>
        </w:r>
        <w:r w:rsidRPr="00E93263" w:rsidDel="006B70E0">
          <w:rPr>
            <w:rFonts w:ascii="Times New Roman" w:eastAsia="宋体-简" w:hAnsi="Times New Roman" w:cs="Times New Roman" w:hint="eastAsia"/>
          </w:rPr>
          <w:delText xml:space="preserve"> The more complex the structure of the vegetation of a region, the more species it is able to support.   </w:delText>
        </w:r>
        <w:r w:rsidRPr="00E93263" w:rsidDel="006B70E0">
          <w:rPr>
            <w:rFonts w:ascii="Times New Roman" w:eastAsia="宋体-简" w:hAnsi="Times New Roman" w:cs="Times New Roman" w:hint="eastAsia"/>
          </w:rPr>
          <w:delText>（</w:delText>
        </w:r>
      </w:del>
      <w:r w:rsidRPr="00E93263">
        <w:rPr>
          <w:rFonts w:ascii="Times New Roman" w:eastAsia="宋体-简" w:hAnsi="Times New Roman" w:cs="Times New Roman" w:hint="eastAsia"/>
        </w:rPr>
        <w:t>对应第四段，说明动物多样性受益于植物多样性的增加</w:t>
      </w:r>
      <w:ins w:id="334" w:author="xuxinxin" w:date="2016-07-03T12:41:00Z">
        <w:r w:rsidR="00A0659C">
          <w:rPr>
            <w:rFonts w:ascii="Times New Roman" w:eastAsia="宋体-简" w:hAnsi="Times New Roman" w:cs="Times New Roman" w:hint="eastAsia"/>
          </w:rPr>
          <w:t>，</w:t>
        </w:r>
        <w:r w:rsidR="00AD3522">
          <w:rPr>
            <w:rFonts w:ascii="Times New Roman" w:eastAsia="宋体-简" w:hAnsi="Times New Roman" w:cs="Times New Roman"/>
          </w:rPr>
          <w:t>参</w:t>
        </w:r>
      </w:ins>
      <w:ins w:id="335" w:author="xuxinxin" w:date="2016-07-03T12:42:00Z">
        <w:r w:rsidR="00AD3522">
          <w:rPr>
            <w:rFonts w:ascii="Times New Roman" w:eastAsia="宋体-简" w:hAnsi="Times New Roman" w:cs="Times New Roman" w:hint="eastAsia"/>
          </w:rPr>
          <w:t>考</w:t>
        </w:r>
      </w:ins>
      <w:ins w:id="336" w:author="xuxinxin" w:date="2016-07-03T12:41:00Z">
        <w:r w:rsidR="00A0659C">
          <w:rPr>
            <w:rFonts w:ascii="Times New Roman" w:eastAsia="宋体-简" w:hAnsi="Times New Roman" w:cs="Times New Roman" w:hint="eastAsia"/>
          </w:rPr>
          <w:t>Q</w:t>
        </w:r>
      </w:ins>
      <w:ins w:id="337" w:author="xuxinxin" w:date="2016-07-03T12:42:00Z">
        <w:r w:rsidR="00A0659C">
          <w:rPr>
            <w:rFonts w:ascii="Times New Roman" w:eastAsia="宋体-简" w:hAnsi="Times New Roman" w:cs="Times New Roman"/>
          </w:rPr>
          <w:t>11</w:t>
        </w:r>
      </w:ins>
      <w:ins w:id="338" w:author="欣鑫 徐" w:date="2016-07-21T17:56:00Z">
        <w:r w:rsidR="006B70E0">
          <w:rPr>
            <w:rFonts w:ascii="Times New Roman" w:eastAsia="宋体-简" w:hAnsi="Times New Roman" w:cs="Times New Roman" w:hint="eastAsia"/>
          </w:rPr>
          <w:t>；</w:t>
        </w:r>
      </w:ins>
      <w:del w:id="339" w:author="欣鑫 徐" w:date="2016-07-21T17:56:00Z">
        <w:r w:rsidRPr="00E93263" w:rsidDel="006B70E0">
          <w:rPr>
            <w:rFonts w:ascii="Times New Roman" w:eastAsia="宋体-简" w:hAnsi="Times New Roman" w:cs="Times New Roman" w:hint="eastAsia"/>
          </w:rPr>
          <w:delText>）</w:delText>
        </w:r>
      </w:del>
      <w:moveToRangeEnd w:id="332"/>
      <w:ins w:id="340" w:author="欣鑫 徐" w:date="2016-07-21T17:57:00Z">
        <w:r w:rsidR="006B70E0">
          <w:rPr>
            <w:rFonts w:ascii="Times New Roman" w:eastAsia="宋体-简" w:hAnsi="Times New Roman" w:cs="Times New Roman" w:hint="eastAsia"/>
          </w:rPr>
          <w:t>D</w:t>
        </w:r>
        <w:r w:rsidR="006B70E0">
          <w:rPr>
            <w:rFonts w:ascii="Times New Roman" w:eastAsia="宋体-简" w:hAnsi="Times New Roman" w:cs="Times New Roman" w:hint="eastAsia"/>
          </w:rPr>
          <w:t>选项</w:t>
        </w:r>
      </w:ins>
    </w:p>
    <w:p w14:paraId="41A1C24D" w14:textId="77777777" w:rsidR="00E93263" w:rsidRPr="007C2B96" w:rsidDel="006B70E0" w:rsidRDefault="00E93263" w:rsidP="00F05FBE">
      <w:pPr>
        <w:spacing w:line="400" w:lineRule="exact"/>
        <w:rPr>
          <w:del w:id="341" w:author="欣鑫 徐" w:date="2016-07-21T17:57:00Z"/>
          <w:rFonts w:ascii="Times New Roman" w:eastAsia="宋体-简" w:hAnsi="Times New Roman" w:cs="Times New Roman"/>
        </w:rPr>
      </w:pPr>
    </w:p>
    <w:p w14:paraId="7CB999DF" w14:textId="6EFF0207" w:rsidR="00F05FBE" w:rsidRPr="007C2B96" w:rsidDel="006B70E0" w:rsidRDefault="00F05FBE" w:rsidP="00F05FBE">
      <w:pPr>
        <w:spacing w:line="400" w:lineRule="exact"/>
        <w:rPr>
          <w:del w:id="342" w:author="欣鑫 徐" w:date="2016-07-21T17:57:00Z"/>
          <w:rFonts w:ascii="Times New Roman" w:eastAsia="宋体-简" w:hAnsi="Times New Roman" w:cs="Times New Roman"/>
        </w:rPr>
      </w:pPr>
      <w:del w:id="343" w:author="欣鑫 徐" w:date="2016-07-21T17:57:00Z">
        <w:r w:rsidRPr="004E0795" w:rsidDel="006B70E0">
          <w:rPr>
            <w:rFonts w:ascii="Times New Roman" w:eastAsia="宋体-简" w:hAnsi="Times New Roman" w:cs="Times New Roman"/>
          </w:rPr>
          <w:delText>○</w:delText>
        </w:r>
        <w:r w:rsidDel="006B70E0">
          <w:rPr>
            <w:rFonts w:ascii="Times New Roman" w:eastAsia="宋体-简" w:hAnsi="Times New Roman" w:cs="Times New Roman" w:hint="eastAsia"/>
          </w:rPr>
          <w:delText xml:space="preserve"> </w:delText>
        </w:r>
        <w:r w:rsidRPr="003256B6" w:rsidDel="006B70E0">
          <w:rPr>
            <w:rFonts w:ascii="Times New Roman" w:eastAsia="宋体-简" w:hAnsi="Times New Roman" w:cs="Times New Roman" w:hint="eastAsia"/>
          </w:rPr>
          <w:delText xml:space="preserve">Regions possessing conditions that are favorable for plant growth tend to have abundant and diverse vegetation that supports a large number of species.   </w:delText>
        </w:r>
        <w:r w:rsidRPr="003256B6" w:rsidDel="006B70E0">
          <w:rPr>
            <w:rFonts w:ascii="Times New Roman" w:eastAsia="宋体-简" w:hAnsi="Times New Roman" w:cs="Times New Roman" w:hint="eastAsia"/>
          </w:rPr>
          <w:delText>（</w:delText>
        </w:r>
      </w:del>
      <w:r w:rsidRPr="003256B6">
        <w:rPr>
          <w:rFonts w:ascii="Times New Roman" w:eastAsia="宋体-简" w:hAnsi="Times New Roman" w:cs="Times New Roman" w:hint="eastAsia"/>
        </w:rPr>
        <w:t>对应第三段，说明生存条件的优势可能使生物多样性较高</w:t>
      </w:r>
      <w:ins w:id="344" w:author="欣鑫 徐" w:date="2016-07-21T17:57:00Z">
        <w:r w:rsidR="006B70E0">
          <w:rPr>
            <w:rFonts w:ascii="Times New Roman" w:eastAsia="宋体-简" w:hAnsi="Times New Roman" w:cs="Times New Roman" w:hint="eastAsia"/>
          </w:rPr>
          <w:t>。</w:t>
        </w:r>
      </w:ins>
      <w:del w:id="345" w:author="欣鑫 徐" w:date="2016-07-21T17:57:00Z">
        <w:r w:rsidRPr="003256B6" w:rsidDel="006B70E0">
          <w:rPr>
            <w:rFonts w:ascii="Times New Roman" w:eastAsia="宋体-简" w:hAnsi="Times New Roman" w:cs="Times New Roman" w:hint="eastAsia"/>
          </w:rPr>
          <w:delText>）</w:delText>
        </w:r>
      </w:del>
    </w:p>
    <w:p w14:paraId="7750EB62" w14:textId="77777777" w:rsidR="00F05FBE" w:rsidDel="006B70E0" w:rsidRDefault="00F05FBE" w:rsidP="00F05FBE">
      <w:pPr>
        <w:spacing w:line="400" w:lineRule="exact"/>
        <w:rPr>
          <w:ins w:id="346" w:author="xuxinxin" w:date="2016-07-03T12:43:00Z"/>
          <w:del w:id="347" w:author="欣鑫 徐" w:date="2016-07-21T17:57:00Z"/>
          <w:rFonts w:ascii="Times New Roman" w:eastAsia="宋体-简" w:hAnsi="Times New Roman" w:cs="Times New Roman"/>
        </w:rPr>
      </w:pPr>
    </w:p>
    <w:p w14:paraId="24A20170" w14:textId="7F7A7711" w:rsidR="004079CF" w:rsidDel="006B70E0" w:rsidRDefault="004079CF" w:rsidP="00F05FBE">
      <w:pPr>
        <w:spacing w:line="400" w:lineRule="exact"/>
        <w:rPr>
          <w:ins w:id="348" w:author="xuxinxin" w:date="2016-07-03T12:43:00Z"/>
          <w:del w:id="349" w:author="欣鑫 徐" w:date="2016-07-21T17:57:00Z"/>
          <w:rFonts w:ascii="Times New Roman" w:eastAsia="宋体-简" w:hAnsi="Times New Roman" w:cs="Times New Roman"/>
        </w:rPr>
      </w:pPr>
      <w:ins w:id="350" w:author="xuxinxin" w:date="2016-07-03T12:43:00Z">
        <w:del w:id="351" w:author="欣鑫 徐" w:date="2016-07-21T17:57:00Z">
          <w:r w:rsidDel="006B70E0">
            <w:rPr>
              <w:rFonts w:ascii="Times New Roman" w:eastAsia="宋体-简" w:hAnsi="Times New Roman" w:cs="Times New Roman" w:hint="eastAsia"/>
            </w:rPr>
            <w:delText>B</w:delText>
          </w:r>
          <w:r w:rsidDel="006B70E0">
            <w:rPr>
              <w:rFonts w:ascii="Times New Roman" w:eastAsia="宋体-简" w:hAnsi="Times New Roman" w:cs="Times New Roman" w:hint="eastAsia"/>
            </w:rPr>
            <w:delText>错在</w:delText>
          </w:r>
        </w:del>
      </w:ins>
      <w:ins w:id="352" w:author="xuxinxin" w:date="2016-07-03T12:49:00Z">
        <w:del w:id="353" w:author="欣鑫 徐" w:date="2016-07-21T17:57:00Z">
          <w:r w:rsidR="00D71F5F" w:rsidDel="006B70E0">
            <w:rPr>
              <w:rFonts w:ascii="Times New Roman" w:eastAsia="宋体-简" w:hAnsi="Times New Roman" w:cs="Times New Roman" w:hint="eastAsia"/>
            </w:rPr>
            <w:delText>文中</w:delText>
          </w:r>
          <w:r w:rsidR="00D71F5F" w:rsidDel="006B70E0">
            <w:rPr>
              <w:rFonts w:ascii="Times New Roman" w:eastAsia="宋体-简" w:hAnsi="Times New Roman" w:cs="Times New Roman"/>
            </w:rPr>
            <w:delText>并没有把热带</w:delText>
          </w:r>
        </w:del>
      </w:ins>
      <w:ins w:id="354" w:author="xuxinxin" w:date="2016-07-03T12:52:00Z">
        <w:del w:id="355" w:author="欣鑫 徐" w:date="2016-07-21T17:57:00Z">
          <w:r w:rsidR="00D71F5F" w:rsidDel="006B70E0">
            <w:rPr>
              <w:rFonts w:ascii="Times New Roman" w:eastAsia="宋体-简" w:hAnsi="Times New Roman" w:cs="Times New Roman" w:hint="eastAsia"/>
            </w:rPr>
            <w:delText>森林</w:delText>
          </w:r>
        </w:del>
      </w:ins>
      <w:ins w:id="356" w:author="xuxinxin" w:date="2016-07-03T12:49:00Z">
        <w:del w:id="357" w:author="欣鑫 徐" w:date="2016-07-21T17:57:00Z">
          <w:r w:rsidR="00D71F5F" w:rsidDel="006B70E0">
            <w:rPr>
              <w:rFonts w:ascii="Times New Roman" w:eastAsia="宋体-简" w:hAnsi="Times New Roman" w:cs="Times New Roman"/>
            </w:rPr>
            <w:delText>和</w:delText>
          </w:r>
        </w:del>
      </w:ins>
      <w:ins w:id="358" w:author="xuxinxin" w:date="2016-07-03T12:50:00Z">
        <w:del w:id="359" w:author="欣鑫 徐" w:date="2016-07-21T17:57:00Z">
          <w:r w:rsidR="00D71F5F" w:rsidDel="006B70E0">
            <w:rPr>
              <w:rFonts w:ascii="Times New Roman" w:eastAsia="宋体-简" w:hAnsi="Times New Roman" w:cs="Times New Roman" w:hint="eastAsia"/>
            </w:rPr>
            <w:delText>温带</w:delText>
          </w:r>
          <w:r w:rsidR="00D71F5F" w:rsidDel="006B70E0">
            <w:rPr>
              <w:rFonts w:ascii="Times New Roman" w:eastAsia="宋体-简" w:hAnsi="Times New Roman" w:cs="Times New Roman"/>
            </w:rPr>
            <w:delText>地区</w:delText>
          </w:r>
        </w:del>
      </w:ins>
      <w:ins w:id="360" w:author="xuxinxin" w:date="2016-07-03T12:52:00Z">
        <w:del w:id="361" w:author="欣鑫 徐" w:date="2016-07-21T17:57:00Z">
          <w:r w:rsidR="00D71F5F" w:rsidDel="006B70E0">
            <w:rPr>
              <w:rFonts w:ascii="Times New Roman" w:eastAsia="宋体-简" w:hAnsi="Times New Roman" w:cs="Times New Roman" w:hint="eastAsia"/>
            </w:rPr>
            <w:delText>森林</w:delText>
          </w:r>
        </w:del>
      </w:ins>
      <w:ins w:id="362" w:author="xuxinxin" w:date="2016-07-03T12:50:00Z">
        <w:del w:id="363" w:author="欣鑫 徐" w:date="2016-07-21T17:57:00Z">
          <w:r w:rsidR="00D71F5F" w:rsidDel="006B70E0">
            <w:rPr>
              <w:rFonts w:ascii="Times New Roman" w:eastAsia="宋体-简" w:hAnsi="Times New Roman" w:cs="Times New Roman"/>
            </w:rPr>
            <w:delText>的</w:delText>
          </w:r>
          <w:r w:rsidR="00D71F5F" w:rsidDel="006B70E0">
            <w:rPr>
              <w:rFonts w:ascii="Times New Roman" w:eastAsia="宋体-简" w:hAnsi="Times New Roman" w:cs="Times New Roman" w:hint="eastAsia"/>
            </w:rPr>
            <w:delText>structure</w:delText>
          </w:r>
        </w:del>
      </w:ins>
      <w:ins w:id="364" w:author="xuxinxin" w:date="2016-07-03T12:51:00Z">
        <w:del w:id="365" w:author="欣鑫 徐" w:date="2016-07-21T17:57:00Z">
          <w:r w:rsidR="00D71F5F" w:rsidDel="006B70E0">
            <w:rPr>
              <w:rFonts w:ascii="Times New Roman" w:eastAsia="宋体-简" w:hAnsi="Times New Roman" w:cs="Times New Roman"/>
            </w:rPr>
            <w:delText xml:space="preserve"> heights</w:delText>
          </w:r>
          <w:r w:rsidR="00D71F5F" w:rsidDel="006B70E0">
            <w:rPr>
              <w:rFonts w:ascii="Times New Roman" w:eastAsia="宋体-简" w:hAnsi="Times New Roman" w:cs="Times New Roman"/>
            </w:rPr>
            <w:delText>作比较，只是在第三段最后</w:delText>
          </w:r>
          <w:r w:rsidR="00D71F5F" w:rsidDel="006B70E0">
            <w:rPr>
              <w:rFonts w:ascii="Times New Roman" w:eastAsia="宋体-简" w:hAnsi="Times New Roman" w:cs="Times New Roman" w:hint="eastAsia"/>
            </w:rPr>
            <w:delText>依据</w:delText>
          </w:r>
          <w:r w:rsidR="00D71F5F" w:rsidDel="006B70E0">
            <w:rPr>
              <w:rFonts w:ascii="Times New Roman" w:eastAsia="宋体-简" w:hAnsi="Times New Roman" w:cs="Times New Roman"/>
            </w:rPr>
            <w:delText>说到，</w:delText>
          </w:r>
          <w:r w:rsidR="00D71F5F" w:rsidDel="006B70E0">
            <w:rPr>
              <w:rFonts w:ascii="Times New Roman" w:eastAsia="宋体-简" w:hAnsi="Times New Roman" w:cs="Times New Roman" w:hint="eastAsia"/>
            </w:rPr>
            <w:delText>温带</w:delText>
          </w:r>
          <w:r w:rsidR="00D71F5F" w:rsidDel="006B70E0">
            <w:rPr>
              <w:rFonts w:ascii="Times New Roman" w:eastAsia="宋体-简" w:hAnsi="Times New Roman" w:cs="Times New Roman"/>
            </w:rPr>
            <w:delText>地区通常只</w:delText>
          </w:r>
          <w:r w:rsidR="00D71F5F" w:rsidDel="006B70E0">
            <w:rPr>
              <w:rFonts w:ascii="Times New Roman" w:eastAsia="宋体-简" w:hAnsi="Times New Roman" w:cs="Times New Roman" w:hint="eastAsia"/>
            </w:rPr>
            <w:delText>有</w:delText>
          </w:r>
          <w:r w:rsidR="00D71F5F" w:rsidDel="006B70E0">
            <w:rPr>
              <w:rFonts w:ascii="Times New Roman" w:eastAsia="宋体-简" w:hAnsi="Times New Roman" w:cs="Times New Roman"/>
            </w:rPr>
            <w:delText xml:space="preserve">two canopy </w:delText>
          </w:r>
        </w:del>
      </w:ins>
      <w:ins w:id="366" w:author="xuxinxin" w:date="2016-07-03T12:52:00Z">
        <w:del w:id="367" w:author="欣鑫 徐" w:date="2016-07-21T17:57:00Z">
          <w:r w:rsidR="00D71F5F" w:rsidDel="006B70E0">
            <w:rPr>
              <w:rFonts w:ascii="Times New Roman" w:eastAsia="宋体-简" w:hAnsi="Times New Roman" w:cs="Times New Roman"/>
            </w:rPr>
            <w:delText>layers</w:delText>
          </w:r>
          <w:r w:rsidR="00D71F5F" w:rsidDel="006B70E0">
            <w:rPr>
              <w:rFonts w:ascii="Times New Roman" w:eastAsia="宋体-简" w:hAnsi="Times New Roman" w:cs="Times New Roman"/>
            </w:rPr>
            <w:delText>，所以它们的</w:delText>
          </w:r>
        </w:del>
      </w:ins>
      <w:ins w:id="368" w:author="xuxinxin" w:date="2016-07-03T12:53:00Z">
        <w:del w:id="369" w:author="欣鑫 徐" w:date="2016-07-21T17:57:00Z">
          <w:r w:rsidR="00D71F5F" w:rsidDel="006B70E0">
            <w:rPr>
              <w:rFonts w:ascii="Times New Roman" w:eastAsia="宋体-简" w:hAnsi="Times New Roman" w:cs="Times New Roman" w:hint="eastAsia"/>
            </w:rPr>
            <w:delText>森林构造</w:delText>
          </w:r>
          <w:r w:rsidR="00D71F5F" w:rsidDel="006B70E0">
            <w:rPr>
              <w:rFonts w:ascii="Times New Roman" w:eastAsia="宋体-简" w:hAnsi="Times New Roman" w:cs="Times New Roman"/>
            </w:rPr>
            <w:delText>相对没有那么复杂，比较的对象</w:delText>
          </w:r>
          <w:r w:rsidR="00D71F5F" w:rsidDel="006B70E0">
            <w:rPr>
              <w:rFonts w:ascii="Times New Roman" w:eastAsia="宋体-简" w:hAnsi="Times New Roman" w:cs="Times New Roman" w:hint="eastAsia"/>
            </w:rPr>
            <w:delText>是</w:delText>
          </w:r>
          <w:r w:rsidR="00D71F5F" w:rsidDel="006B70E0">
            <w:rPr>
              <w:rFonts w:ascii="Times New Roman" w:eastAsia="宋体-简" w:hAnsi="Times New Roman" w:cs="Times New Roman"/>
            </w:rPr>
            <w:delText>无中生有</w:delText>
          </w:r>
        </w:del>
      </w:ins>
      <w:ins w:id="370" w:author="xuxinxin" w:date="2016-07-03T12:54:00Z">
        <w:del w:id="371" w:author="欣鑫 徐" w:date="2016-07-21T17:57:00Z">
          <w:r w:rsidR="00D71F5F" w:rsidDel="006B70E0">
            <w:rPr>
              <w:rFonts w:ascii="Times New Roman" w:eastAsia="宋体-简" w:hAnsi="Times New Roman" w:cs="Times New Roman"/>
            </w:rPr>
            <w:delText>的。</w:delText>
          </w:r>
        </w:del>
      </w:ins>
    </w:p>
    <w:p w14:paraId="6666B155" w14:textId="7C5FA6F6" w:rsidR="004079CF" w:rsidRPr="00741576" w:rsidDel="006B70E0" w:rsidRDefault="004079CF" w:rsidP="00F05FBE">
      <w:pPr>
        <w:spacing w:line="400" w:lineRule="exact"/>
        <w:rPr>
          <w:ins w:id="372" w:author="xuxinxin" w:date="2016-07-03T12:43:00Z"/>
          <w:del w:id="373" w:author="欣鑫 徐" w:date="2016-07-21T17:57:00Z"/>
          <w:rFonts w:ascii="Times New Roman" w:eastAsia="宋体-简" w:hAnsi="Times New Roman" w:cs="Times New Roman"/>
        </w:rPr>
      </w:pPr>
      <w:ins w:id="374" w:author="xuxinxin" w:date="2016-07-03T12:43:00Z">
        <w:del w:id="375" w:author="欣鑫 徐" w:date="2016-07-21T17:57:00Z">
          <w:r w:rsidDel="006B70E0">
            <w:rPr>
              <w:rFonts w:ascii="Times New Roman" w:eastAsia="宋体-简" w:hAnsi="Times New Roman" w:cs="Times New Roman" w:hint="eastAsia"/>
            </w:rPr>
            <w:delText>E</w:delText>
          </w:r>
          <w:r w:rsidDel="006B70E0">
            <w:rPr>
              <w:rFonts w:ascii="Times New Roman" w:eastAsia="宋体-简" w:hAnsi="Times New Roman" w:cs="Times New Roman" w:hint="eastAsia"/>
            </w:rPr>
            <w:delText>错在</w:delText>
          </w:r>
        </w:del>
      </w:ins>
      <w:ins w:id="376" w:author="xuxinxin" w:date="2016-07-03T12:49:00Z">
        <w:del w:id="377" w:author="欣鑫 徐" w:date="2016-07-21T17:57:00Z">
          <w:r w:rsidR="00D71F5F" w:rsidDel="006B70E0">
            <w:rPr>
              <w:rFonts w:ascii="Times New Roman" w:eastAsia="宋体-简" w:hAnsi="Times New Roman" w:cs="Times New Roman" w:hint="eastAsia"/>
            </w:rPr>
            <w:delText>文中</w:delText>
          </w:r>
        </w:del>
      </w:ins>
      <w:ins w:id="378" w:author="xuxinxin" w:date="2016-07-03T12:56:00Z">
        <w:del w:id="379" w:author="欣鑫 徐" w:date="2016-07-21T17:57:00Z">
          <w:r w:rsidR="00741576" w:rsidDel="006B70E0">
            <w:rPr>
              <w:rFonts w:ascii="Times New Roman" w:eastAsia="宋体-简" w:hAnsi="Times New Roman" w:cs="Times New Roman" w:hint="eastAsia"/>
            </w:rPr>
            <w:delText>第三段</w:delText>
          </w:r>
        </w:del>
      </w:ins>
      <w:ins w:id="380" w:author="xuxinxin" w:date="2016-07-03T12:57:00Z">
        <w:del w:id="381" w:author="欣鑫 徐" w:date="2016-07-21T17:57:00Z">
          <w:r w:rsidR="00741576" w:rsidDel="006B70E0">
            <w:rPr>
              <w:rFonts w:ascii="Times New Roman" w:eastAsia="宋体-简" w:hAnsi="Times New Roman" w:cs="Times New Roman" w:hint="eastAsia"/>
            </w:rPr>
            <w:delText>没有</w:delText>
          </w:r>
          <w:r w:rsidR="00741576" w:rsidDel="006B70E0">
            <w:rPr>
              <w:rFonts w:ascii="Times New Roman" w:eastAsia="宋体-简" w:hAnsi="Times New Roman" w:cs="Times New Roman"/>
            </w:rPr>
            <w:delText>比较</w:delText>
          </w:r>
        </w:del>
      </w:ins>
      <w:ins w:id="382" w:author="xuxinxin" w:date="2016-07-03T12:58:00Z">
        <w:del w:id="383" w:author="欣鑫 徐" w:date="2016-07-21T17:57:00Z">
          <w:r w:rsidR="00741576" w:rsidDel="006B70E0">
            <w:rPr>
              <w:rFonts w:ascii="Times New Roman" w:eastAsia="宋体-简" w:hAnsi="Times New Roman" w:cs="Times New Roman"/>
            </w:rPr>
            <w:delText xml:space="preserve">ground-level canopy </w:delText>
          </w:r>
          <w:r w:rsidR="00741576" w:rsidDel="006B70E0">
            <w:rPr>
              <w:rFonts w:ascii="Times New Roman" w:eastAsia="宋体-简" w:hAnsi="Times New Roman" w:cs="Times New Roman" w:hint="eastAsia"/>
            </w:rPr>
            <w:delText>和</w:delText>
          </w:r>
          <w:r w:rsidR="00741576" w:rsidRPr="00741576" w:rsidDel="006B70E0">
            <w:rPr>
              <w:rFonts w:ascii="Times New Roman" w:eastAsia="宋体-简" w:hAnsi="Times New Roman" w:cs="Times New Roman"/>
            </w:rPr>
            <w:delText xml:space="preserve"> an upper-level canopy</w:delText>
          </w:r>
          <w:r w:rsidR="00741576" w:rsidDel="006B70E0">
            <w:rPr>
              <w:rFonts w:ascii="Times New Roman" w:eastAsia="宋体-简" w:hAnsi="Times New Roman" w:cs="Times New Roman" w:hint="eastAsia"/>
            </w:rPr>
            <w:delText>；</w:delText>
          </w:r>
          <w:r w:rsidR="00741576" w:rsidDel="006B70E0">
            <w:rPr>
              <w:rFonts w:ascii="Times New Roman" w:eastAsia="宋体-简" w:hAnsi="Times New Roman" w:cs="Times New Roman"/>
            </w:rPr>
            <w:delText>第四段说明了</w:delText>
          </w:r>
          <w:r w:rsidR="00741576" w:rsidDel="006B70E0">
            <w:rPr>
              <w:rFonts w:ascii="Times New Roman" w:eastAsia="宋体-简" w:hAnsi="Times New Roman" w:cs="Times New Roman"/>
            </w:rPr>
            <w:delText>structure</w:delText>
          </w:r>
        </w:del>
      </w:ins>
      <w:ins w:id="384" w:author="xuxinxin" w:date="2016-07-03T12:59:00Z">
        <w:del w:id="385" w:author="欣鑫 徐" w:date="2016-07-21T17:57:00Z">
          <w:r w:rsidR="00741576" w:rsidDel="006B70E0">
            <w:rPr>
              <w:rFonts w:ascii="Times New Roman" w:eastAsia="宋体-简" w:hAnsi="Times New Roman" w:cs="Times New Roman"/>
            </w:rPr>
            <w:delText>才是关键影响因素，甚至影响了</w:delText>
          </w:r>
          <w:r w:rsidR="00741576" w:rsidDel="006B70E0">
            <w:rPr>
              <w:rFonts w:ascii="Times New Roman" w:eastAsia="宋体-简" w:hAnsi="Times New Roman" w:cs="Times New Roman"/>
            </w:rPr>
            <w:delText>microclimate</w:delText>
          </w:r>
          <w:r w:rsidR="00741576" w:rsidDel="006B70E0">
            <w:rPr>
              <w:rFonts w:ascii="Times New Roman" w:eastAsia="宋体-简" w:hAnsi="Times New Roman" w:cs="Times New Roman" w:hint="eastAsia"/>
            </w:rPr>
            <w:delText>。</w:delText>
          </w:r>
        </w:del>
      </w:ins>
    </w:p>
    <w:p w14:paraId="6447478A" w14:textId="1ACDC2B5" w:rsidR="004079CF" w:rsidRPr="007C2B96" w:rsidDel="006B70E0" w:rsidRDefault="004079CF" w:rsidP="00F05FBE">
      <w:pPr>
        <w:spacing w:line="400" w:lineRule="exact"/>
        <w:rPr>
          <w:del w:id="386" w:author="欣鑫 徐" w:date="2016-07-21T17:57:00Z"/>
          <w:rFonts w:ascii="Times New Roman" w:eastAsia="宋体-简" w:hAnsi="Times New Roman" w:cs="Times New Roman"/>
        </w:rPr>
      </w:pPr>
      <w:ins w:id="387" w:author="xuxinxin" w:date="2016-07-03T12:43:00Z">
        <w:del w:id="388" w:author="欣鑫 徐" w:date="2016-07-21T17:57:00Z">
          <w:r w:rsidDel="006B70E0">
            <w:rPr>
              <w:rFonts w:ascii="Times New Roman" w:eastAsia="宋体-简" w:hAnsi="Times New Roman" w:cs="Times New Roman" w:hint="eastAsia"/>
            </w:rPr>
            <w:delText>F</w:delText>
          </w:r>
          <w:r w:rsidDel="006B70E0">
            <w:rPr>
              <w:rFonts w:ascii="Times New Roman" w:eastAsia="宋体-简" w:hAnsi="Times New Roman" w:cs="Times New Roman" w:hint="eastAsia"/>
            </w:rPr>
            <w:delText>错在</w:delText>
          </w:r>
        </w:del>
      </w:ins>
      <w:ins w:id="389" w:author="xuxinxin" w:date="2016-07-03T12:45:00Z">
        <w:del w:id="390" w:author="欣鑫 徐" w:date="2016-07-21T17:57:00Z">
          <w:r w:rsidR="00D71F5F" w:rsidDel="006B70E0">
            <w:rPr>
              <w:rFonts w:ascii="Times New Roman" w:eastAsia="宋体-简" w:hAnsi="Times New Roman" w:cs="Times New Roman" w:hint="eastAsia"/>
            </w:rPr>
            <w:delText>第四</w:delText>
          </w:r>
          <w:r w:rsidR="00D71F5F" w:rsidDel="006B70E0">
            <w:rPr>
              <w:rFonts w:ascii="Times New Roman" w:eastAsia="宋体-简" w:hAnsi="Times New Roman" w:cs="Times New Roman"/>
            </w:rPr>
            <w:delText>段第一句说明了</w:delText>
          </w:r>
          <w:r w:rsidR="00D71F5F" w:rsidDel="006B70E0">
            <w:rPr>
              <w:rFonts w:ascii="Times New Roman" w:eastAsia="宋体-简" w:hAnsi="Times New Roman" w:cs="Times New Roman" w:hint="eastAsia"/>
            </w:rPr>
            <w:delText>该选项</w:delText>
          </w:r>
          <w:r w:rsidR="00D71F5F" w:rsidDel="006B70E0">
            <w:rPr>
              <w:rFonts w:ascii="Times New Roman" w:eastAsia="宋体-简" w:hAnsi="Times New Roman" w:cs="Times New Roman"/>
            </w:rPr>
            <w:delText>的主语应该是</w:delText>
          </w:r>
          <w:r w:rsidR="00D71F5F" w:rsidDel="006B70E0">
            <w:rPr>
              <w:rFonts w:ascii="Times New Roman" w:eastAsia="宋体-简" w:hAnsi="Times New Roman" w:cs="Times New Roman" w:hint="eastAsia"/>
            </w:rPr>
            <w:delText>文中</w:delText>
          </w:r>
          <w:r w:rsidR="00D71F5F" w:rsidDel="006B70E0">
            <w:rPr>
              <w:rFonts w:ascii="Times New Roman" w:eastAsia="宋体-简" w:hAnsi="Times New Roman" w:cs="Times New Roman"/>
            </w:rPr>
            <w:delText>提到的</w:delText>
          </w:r>
          <w:r w:rsidR="00D71F5F" w:rsidDel="006B70E0">
            <w:rPr>
              <w:rFonts w:ascii="Times New Roman" w:eastAsia="宋体-简" w:hAnsi="Times New Roman" w:cs="Times New Roman"/>
            </w:rPr>
            <w:delText>“structure”</w:delText>
          </w:r>
        </w:del>
      </w:ins>
      <w:ins w:id="391" w:author="xuxinxin" w:date="2016-07-03T12:46:00Z">
        <w:del w:id="392" w:author="欣鑫 徐" w:date="2016-07-21T17:57:00Z">
          <w:r w:rsidR="00D71F5F" w:rsidDel="006B70E0">
            <w:rPr>
              <w:rFonts w:ascii="Times New Roman" w:eastAsia="宋体-简" w:hAnsi="Times New Roman" w:cs="Times New Roman" w:hint="eastAsia"/>
            </w:rPr>
            <w:delText>。</w:delText>
          </w:r>
        </w:del>
      </w:ins>
    </w:p>
    <w:p w14:paraId="7662F3AD" w14:textId="1856E906" w:rsidR="00F05FBE" w:rsidRPr="007C2B96" w:rsidDel="00E93263" w:rsidRDefault="00F05FBE" w:rsidP="00F05FBE">
      <w:pPr>
        <w:spacing w:line="400" w:lineRule="exact"/>
        <w:rPr>
          <w:rFonts w:ascii="Times New Roman" w:eastAsia="宋体-简" w:hAnsi="Times New Roman" w:cs="Times New Roman"/>
        </w:rPr>
      </w:pPr>
      <w:moveFromRangeStart w:id="393" w:author="xuxinxin" w:date="2016-07-03T12:39:00Z" w:name="move455312880"/>
      <w:moveFrom w:id="394" w:author="xuxinxin" w:date="2016-07-03T12:39:00Z">
        <w:r w:rsidRPr="004E0795" w:rsidDel="00E93263">
          <w:rPr>
            <w:rFonts w:ascii="Times New Roman" w:eastAsia="宋体-简" w:hAnsi="Times New Roman" w:cs="Times New Roman"/>
          </w:rPr>
          <w:t>○</w:t>
        </w:r>
        <w:r w:rsidDel="00E93263">
          <w:rPr>
            <w:rFonts w:ascii="Times New Roman" w:eastAsia="宋体-简" w:hAnsi="Times New Roman" w:cs="Times New Roman" w:hint="eastAsia"/>
          </w:rPr>
          <w:t xml:space="preserve"> </w:t>
        </w:r>
        <w:r w:rsidRPr="003256B6" w:rsidDel="00E93263">
          <w:rPr>
            <w:rFonts w:ascii="Times New Roman" w:eastAsia="宋体-简" w:hAnsi="Times New Roman" w:cs="Times New Roman" w:hint="eastAsia"/>
          </w:rPr>
          <w:t xml:space="preserve">The more complex the structure of the vegetation of a region, the more species it is able to support.   </w:t>
        </w:r>
        <w:r w:rsidRPr="003256B6" w:rsidDel="00E93263">
          <w:rPr>
            <w:rFonts w:ascii="Times New Roman" w:eastAsia="宋体-简" w:hAnsi="Times New Roman" w:cs="Times New Roman" w:hint="eastAsia"/>
          </w:rPr>
          <w:t>（对应第四段，说明动物多样性受益于植物多样性的增加）</w:t>
        </w:r>
      </w:moveFrom>
    </w:p>
    <w:moveFromRangeEnd w:id="393"/>
    <w:p w14:paraId="4D2B3566" w14:textId="77777777" w:rsidR="00F05FBE" w:rsidRPr="007C2B96" w:rsidRDefault="00F05FBE" w:rsidP="00F05FBE">
      <w:pPr>
        <w:spacing w:line="400" w:lineRule="exact"/>
        <w:rPr>
          <w:rFonts w:ascii="Times New Roman" w:eastAsia="宋体-简" w:hAnsi="Times New Roman" w:cs="Times New Roman"/>
        </w:rPr>
      </w:pPr>
    </w:p>
    <w:p w14:paraId="0DAC6625" w14:textId="77777777" w:rsidR="00F05FBE" w:rsidRPr="007C2B96" w:rsidRDefault="00F05FBE" w:rsidP="00F05FBE">
      <w:pPr>
        <w:spacing w:line="400" w:lineRule="exact"/>
        <w:rPr>
          <w:rFonts w:ascii="Times New Roman" w:eastAsia="宋体-简" w:hAnsi="Times New Roman"/>
        </w:rPr>
      </w:pPr>
    </w:p>
    <w:p w14:paraId="29D755FC" w14:textId="77777777" w:rsidR="00FD2337" w:rsidRPr="00F05FBE" w:rsidRDefault="00FD2337"/>
    <w:sectPr w:rsidR="00FD2337" w:rsidRPr="00F05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-简">
    <w:altName w:val="Songti SC Regular"/>
    <w:charset w:val="88"/>
    <w:family w:val="auto"/>
    <w:pitch w:val="variable"/>
    <w:sig w:usb0="00000000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uxinxin">
    <w15:presenceInfo w15:providerId="None" w15:userId="xuxinx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FBE"/>
    <w:rsid w:val="000153D1"/>
    <w:rsid w:val="000366B1"/>
    <w:rsid w:val="000D307C"/>
    <w:rsid w:val="000D4E32"/>
    <w:rsid w:val="000F21E9"/>
    <w:rsid w:val="00105A5D"/>
    <w:rsid w:val="001532A9"/>
    <w:rsid w:val="001D212A"/>
    <w:rsid w:val="00215F38"/>
    <w:rsid w:val="0023594B"/>
    <w:rsid w:val="00243C95"/>
    <w:rsid w:val="00261E18"/>
    <w:rsid w:val="002A32C2"/>
    <w:rsid w:val="002B053F"/>
    <w:rsid w:val="002B3712"/>
    <w:rsid w:val="002E2E4E"/>
    <w:rsid w:val="0039173E"/>
    <w:rsid w:val="003E119D"/>
    <w:rsid w:val="003E1DF3"/>
    <w:rsid w:val="004079CF"/>
    <w:rsid w:val="00410DB8"/>
    <w:rsid w:val="0044099E"/>
    <w:rsid w:val="00467A16"/>
    <w:rsid w:val="0047747F"/>
    <w:rsid w:val="004B127F"/>
    <w:rsid w:val="004C2379"/>
    <w:rsid w:val="004E6434"/>
    <w:rsid w:val="004F5C4A"/>
    <w:rsid w:val="00502AD0"/>
    <w:rsid w:val="005812F9"/>
    <w:rsid w:val="005836F1"/>
    <w:rsid w:val="00594389"/>
    <w:rsid w:val="005B0296"/>
    <w:rsid w:val="006212C3"/>
    <w:rsid w:val="00655999"/>
    <w:rsid w:val="00657E5F"/>
    <w:rsid w:val="00696836"/>
    <w:rsid w:val="006B6CBB"/>
    <w:rsid w:val="006B70E0"/>
    <w:rsid w:val="006F1A71"/>
    <w:rsid w:val="00715DDF"/>
    <w:rsid w:val="00741576"/>
    <w:rsid w:val="00873C53"/>
    <w:rsid w:val="00903DAF"/>
    <w:rsid w:val="0092655E"/>
    <w:rsid w:val="00950130"/>
    <w:rsid w:val="009931B9"/>
    <w:rsid w:val="009D14F7"/>
    <w:rsid w:val="009F4577"/>
    <w:rsid w:val="00A0659C"/>
    <w:rsid w:val="00A11E31"/>
    <w:rsid w:val="00A17045"/>
    <w:rsid w:val="00A75356"/>
    <w:rsid w:val="00A96ADB"/>
    <w:rsid w:val="00AB32B0"/>
    <w:rsid w:val="00AD3522"/>
    <w:rsid w:val="00B269E7"/>
    <w:rsid w:val="00B426BA"/>
    <w:rsid w:val="00B7090B"/>
    <w:rsid w:val="00BC7076"/>
    <w:rsid w:val="00C17DD5"/>
    <w:rsid w:val="00C52F0A"/>
    <w:rsid w:val="00C72CDC"/>
    <w:rsid w:val="00D538C2"/>
    <w:rsid w:val="00D61DEB"/>
    <w:rsid w:val="00D71F5F"/>
    <w:rsid w:val="00D7426F"/>
    <w:rsid w:val="00D8109A"/>
    <w:rsid w:val="00DA65D6"/>
    <w:rsid w:val="00DC1359"/>
    <w:rsid w:val="00DC35A5"/>
    <w:rsid w:val="00E011C9"/>
    <w:rsid w:val="00E35A2D"/>
    <w:rsid w:val="00E40247"/>
    <w:rsid w:val="00E570BA"/>
    <w:rsid w:val="00E878F6"/>
    <w:rsid w:val="00E93263"/>
    <w:rsid w:val="00EB2553"/>
    <w:rsid w:val="00ED7D23"/>
    <w:rsid w:val="00EF0D53"/>
    <w:rsid w:val="00F026DA"/>
    <w:rsid w:val="00F05FBE"/>
    <w:rsid w:val="00F51BF9"/>
    <w:rsid w:val="00FC5381"/>
    <w:rsid w:val="00FD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467D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FBE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233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D233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FBE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233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D233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580</Words>
  <Characters>3306</Characters>
  <Application>Microsoft Macintosh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Sanm1</dc:creator>
  <cp:lastModifiedBy>欣鑫 徐</cp:lastModifiedBy>
  <cp:revision>53</cp:revision>
  <dcterms:created xsi:type="dcterms:W3CDTF">2016-02-29T01:20:00Z</dcterms:created>
  <dcterms:modified xsi:type="dcterms:W3CDTF">2016-07-21T09:58:00Z</dcterms:modified>
</cp:coreProperties>
</file>