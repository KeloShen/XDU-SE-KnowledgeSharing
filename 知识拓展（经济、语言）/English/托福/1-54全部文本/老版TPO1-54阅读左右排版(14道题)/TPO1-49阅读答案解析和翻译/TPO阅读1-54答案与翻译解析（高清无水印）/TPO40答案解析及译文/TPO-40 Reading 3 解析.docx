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78BE8" w14:textId="77777777" w:rsidR="00644954" w:rsidRPr="007C2B96" w:rsidRDefault="00C72A60" w:rsidP="00644954">
      <w:pPr>
        <w:spacing w:line="400" w:lineRule="exact"/>
        <w:rPr>
          <w:rFonts w:ascii="Times New Roman" w:eastAsia="宋体-简" w:hAnsi="Times New Roman" w:cs="Times New Roman"/>
          <w:bCs/>
        </w:rPr>
      </w:pPr>
      <w:ins w:id="0" w:author="欣鑫 徐" w:date="2016-07-11T09:14:00Z">
        <w:r>
          <w:rPr>
            <w:rFonts w:ascii="Times New Roman" w:eastAsia="宋体-简" w:hAnsi="Times New Roman" w:cs="Times New Roman" w:hint="eastAsia"/>
            <w:bCs/>
          </w:rPr>
          <w:t>Q1</w:t>
        </w:r>
      </w:ins>
      <w:del w:id="1" w:author="欣鑫 徐" w:date="2016-07-11T09:14:00Z">
        <w:r w:rsidR="00644954" w:rsidDel="00C72A60">
          <w:rPr>
            <w:rFonts w:ascii="Times New Roman" w:eastAsia="宋体-简" w:hAnsi="Times New Roman" w:cs="Times New Roman" w:hint="eastAsia"/>
            <w:bCs/>
          </w:rPr>
          <w:delText>1</w:delText>
        </w:r>
        <w:r w:rsidR="00644954" w:rsidRPr="007C2B96" w:rsidDel="00C72A60">
          <w:rPr>
            <w:rFonts w:ascii="Times New Roman" w:eastAsia="宋体-简" w:hAnsi="Times New Roman" w:cs="Times New Roman" w:hint="eastAsia"/>
            <w:bCs/>
          </w:rPr>
          <w:delText>：</w:delText>
        </w:r>
      </w:del>
    </w:p>
    <w:p w14:paraId="3B9F328D" w14:textId="77777777" w:rsidR="00644954" w:rsidRPr="007C2B96" w:rsidRDefault="00C72A60" w:rsidP="00644954">
      <w:pPr>
        <w:spacing w:line="400" w:lineRule="exact"/>
        <w:rPr>
          <w:rFonts w:ascii="Times New Roman" w:eastAsia="宋体-简" w:hAnsi="Times New Roman" w:cs="Times New Roman"/>
        </w:rPr>
      </w:pPr>
      <w:ins w:id="2" w:author="欣鑫 徐" w:date="2016-07-11T09:15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3" w:author="欣鑫 徐" w:date="2016-07-11T09:15:00Z">
        <w:r w:rsidR="00644954" w:rsidRPr="007C2B96" w:rsidDel="00C72A60">
          <w:rPr>
            <w:rFonts w:ascii="Times New Roman" w:eastAsia="宋体-简" w:hAnsi="Times New Roman" w:cs="Times New Roman"/>
          </w:rPr>
          <w:delText>选择第三项。</w:delText>
        </w:r>
      </w:del>
    </w:p>
    <w:p w14:paraId="65631AF2" w14:textId="59300086" w:rsidR="00644954" w:rsidRPr="007C2B96" w:rsidDel="00F723B2" w:rsidRDefault="00644954" w:rsidP="00644954">
      <w:pPr>
        <w:spacing w:line="400" w:lineRule="exact"/>
        <w:rPr>
          <w:del w:id="4" w:author="欣鑫 徐" w:date="2016-07-11T09:29:00Z"/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932373">
        <w:rPr>
          <w:rFonts w:ascii="Times New Roman" w:eastAsia="宋体-简" w:hAnsi="Times New Roman" w:cs="Times New Roman" w:hint="eastAsia"/>
        </w:rPr>
        <w:t>本题直接对应“</w:t>
      </w:r>
      <w:r w:rsidRPr="00932373">
        <w:rPr>
          <w:rFonts w:ascii="Times New Roman" w:eastAsia="宋体-简" w:hAnsi="Times New Roman" w:cs="Times New Roman" w:hint="eastAsia"/>
        </w:rPr>
        <w:t>that amphibians have no control whatsoever over their body temperature has been proven false because their body temperature does not always correspond to the surrounding temperature</w:t>
      </w:r>
      <w:r w:rsidRPr="00FE32FE">
        <w:rPr>
          <w:rFonts w:ascii="Times New Roman" w:eastAsia="宋体-简" w:hAnsi="Times New Roman" w:cs="Times New Roman" w:hint="eastAsia"/>
        </w:rPr>
        <w:t>”，也就是说两栖动物体温与环境不一致证明</w:t>
      </w:r>
      <w:del w:id="5" w:author="欣鑫 徐" w:date="2016-07-11T09:27:00Z">
        <w:r w:rsidRPr="00D2328E" w:rsidDel="00932373">
          <w:rPr>
            <w:rFonts w:ascii="Times New Roman" w:eastAsia="宋体-简" w:hAnsi="Times New Roman" w:cs="Times New Roman" w:hint="eastAsia"/>
          </w:rPr>
          <w:delText>不能说</w:delText>
        </w:r>
      </w:del>
      <w:r w:rsidRPr="00D2328E">
        <w:rPr>
          <w:rFonts w:ascii="Times New Roman" w:eastAsia="宋体-简" w:hAnsi="Times New Roman" w:cs="Times New Roman" w:hint="eastAsia"/>
        </w:rPr>
        <w:t>两栖动物</w:t>
      </w:r>
      <w:ins w:id="6" w:author="欣鑫 徐" w:date="2016-07-11T09:27:00Z">
        <w:r w:rsidR="00932373" w:rsidRPr="00D2328E">
          <w:rPr>
            <w:rFonts w:ascii="Times New Roman" w:eastAsia="宋体-简" w:hAnsi="Times New Roman" w:cs="Times New Roman" w:hint="eastAsia"/>
          </w:rPr>
          <w:t>对体温是有</w:t>
        </w:r>
      </w:ins>
      <w:ins w:id="7" w:author="欣鑫 徐" w:date="2016-07-11T09:28:00Z">
        <w:r w:rsidR="00932373" w:rsidRPr="00D2328E">
          <w:rPr>
            <w:rFonts w:ascii="Times New Roman" w:eastAsia="宋体-简" w:hAnsi="Times New Roman" w:cs="Times New Roman" w:hint="eastAsia"/>
          </w:rPr>
          <w:t>某种程度控制的</w:t>
        </w:r>
      </w:ins>
      <w:del w:id="8" w:author="欣鑫 徐" w:date="2016-07-11T09:27:00Z">
        <w:r w:rsidRPr="00D2328E" w:rsidDel="00932373">
          <w:rPr>
            <w:rFonts w:ascii="Times New Roman" w:eastAsia="宋体-简" w:hAnsi="Times New Roman" w:cs="Times New Roman" w:hint="eastAsia"/>
          </w:rPr>
          <w:delText>不控制体温</w:delText>
        </w:r>
      </w:del>
      <w:r w:rsidRPr="00D2328E">
        <w:rPr>
          <w:rFonts w:ascii="Times New Roman" w:eastAsia="宋体-简" w:hAnsi="Times New Roman" w:cs="Times New Roman" w:hint="eastAsia"/>
        </w:rPr>
        <w:t>。第三项正确</w:t>
      </w:r>
      <w:ins w:id="9" w:author="欣鑫 徐" w:date="2016-07-11T09:28:00Z">
        <w:r w:rsidR="00932373">
          <w:rPr>
            <w:rFonts w:ascii="Times New Roman" w:eastAsia="宋体-简" w:hAnsi="Times New Roman" w:cs="Times New Roman" w:hint="eastAsia"/>
          </w:rPr>
          <w:t>，</w:t>
        </w:r>
      </w:ins>
      <w:ins w:id="10" w:author="欣鑫 徐" w:date="2016-07-11T09:29:00Z">
        <w:r w:rsidR="00F723B2">
          <w:rPr>
            <w:rFonts w:ascii="Times New Roman" w:eastAsia="宋体-简" w:hAnsi="Times New Roman" w:cs="Times New Roman" w:hint="eastAsia"/>
          </w:rPr>
          <w:t>此选项是唯一</w:t>
        </w:r>
      </w:ins>
      <w:ins w:id="11" w:author="欣鑫 徐" w:date="2016-07-11T09:28:00Z">
        <w:r w:rsidR="00932373">
          <w:rPr>
            <w:rFonts w:ascii="Times New Roman" w:eastAsia="宋体-简" w:hAnsi="Times New Roman" w:cs="Times New Roman" w:hint="eastAsia"/>
          </w:rPr>
          <w:t>对应</w:t>
        </w:r>
      </w:ins>
      <w:ins w:id="12" w:author="欣鑫 徐" w:date="2016-07-11T09:29:00Z">
        <w:r w:rsidR="00932373">
          <w:rPr>
            <w:rFonts w:ascii="Times New Roman" w:eastAsia="宋体-简" w:hAnsi="Times New Roman" w:cs="Times New Roman" w:hint="eastAsia"/>
          </w:rPr>
          <w:t>原文</w:t>
        </w:r>
        <w:r w:rsidR="00F723B2">
          <w:rPr>
            <w:rFonts w:ascii="Times New Roman" w:eastAsia="宋体-简" w:hAnsi="Times New Roman" w:cs="Times New Roman" w:hint="eastAsia"/>
          </w:rPr>
          <w:t>的选项</w:t>
        </w:r>
      </w:ins>
      <w:r w:rsidRPr="00932373">
        <w:rPr>
          <w:rFonts w:ascii="Times New Roman" w:eastAsia="宋体-简" w:hAnsi="Times New Roman" w:cs="Times New Roman" w:hint="eastAsia"/>
        </w:rPr>
        <w:t>。</w:t>
      </w:r>
      <w:ins w:id="13" w:author="欣鑫 徐" w:date="2016-07-11T09:29:00Z">
        <w:r w:rsidR="00F723B2">
          <w:rPr>
            <w:rFonts w:ascii="Times New Roman" w:eastAsia="宋体-简" w:hAnsi="Times New Roman" w:cs="Times New Roman" w:hint="eastAsia"/>
          </w:rPr>
          <w:t>A</w:t>
        </w:r>
        <w:r w:rsidR="00F723B2">
          <w:rPr>
            <w:rFonts w:ascii="Times New Roman" w:eastAsia="宋体-简" w:hAnsi="Times New Roman" w:cs="Times New Roman" w:hint="eastAsia"/>
          </w:rPr>
          <w:t>选项</w:t>
        </w:r>
      </w:ins>
      <w:ins w:id="14" w:author="欣鑫 徐" w:date="2016-07-11T09:30:00Z">
        <w:r w:rsidR="00C62397">
          <w:rPr>
            <w:rFonts w:ascii="Times New Roman" w:eastAsia="宋体-简" w:hAnsi="Times New Roman" w:cs="Times New Roman" w:hint="eastAsia"/>
          </w:rPr>
          <w:t>和本段</w:t>
        </w:r>
      </w:ins>
      <w:ins w:id="15" w:author="欣鑫 徐" w:date="2016-07-11T09:31:00Z">
        <w:r w:rsidR="00C62397">
          <w:rPr>
            <w:rFonts w:ascii="Times New Roman" w:eastAsia="宋体-简" w:hAnsi="Times New Roman" w:cs="Times New Roman" w:hint="eastAsia"/>
          </w:rPr>
          <w:t>第一句前半句（</w:t>
        </w:r>
        <w:r w:rsidR="00C62397">
          <w:rPr>
            <w:rFonts w:ascii="Times New Roman" w:eastAsia="宋体-简" w:hAnsi="Times New Roman" w:cs="Times New Roman" w:hint="eastAsia"/>
          </w:rPr>
          <w:t xml:space="preserve">which </w:t>
        </w:r>
        <w:r w:rsidR="00C62397">
          <w:rPr>
            <w:rFonts w:ascii="Times New Roman" w:eastAsia="宋体-简" w:hAnsi="Times New Roman" w:cs="Times New Roman" w:hint="eastAsia"/>
          </w:rPr>
          <w:t>前面</w:t>
        </w:r>
        <w:r w:rsidR="00681B8B">
          <w:rPr>
            <w:rFonts w:ascii="Times New Roman" w:eastAsia="宋体-简" w:hAnsi="Times New Roman" w:cs="Times New Roman" w:hint="eastAsia"/>
          </w:rPr>
          <w:t>）表述矛盾；</w:t>
        </w:r>
      </w:ins>
      <w:ins w:id="16" w:author="欣鑫 徐" w:date="2016-07-11T09:32:00Z">
        <w:r w:rsidR="00681B8B">
          <w:rPr>
            <w:rFonts w:ascii="Times New Roman" w:eastAsia="宋体-简" w:hAnsi="Times New Roman" w:cs="Times New Roman" w:hint="eastAsia"/>
          </w:rPr>
          <w:t>B</w:t>
        </w:r>
        <w:r w:rsidR="000E6C14">
          <w:rPr>
            <w:rFonts w:ascii="Times New Roman" w:eastAsia="宋体-简" w:hAnsi="Times New Roman" w:cs="Times New Roman" w:hint="eastAsia"/>
          </w:rPr>
          <w:t>选项</w:t>
        </w:r>
      </w:ins>
      <w:ins w:id="17" w:author="欣鑫 徐" w:date="2016-07-11T11:58:00Z">
        <w:r w:rsidR="000E6C14">
          <w:rPr>
            <w:rFonts w:ascii="Times New Roman" w:eastAsia="宋体-简" w:hAnsi="Times New Roman" w:cs="Times New Roman" w:hint="eastAsia"/>
          </w:rPr>
          <w:t>和文中第一句表述矛盾</w:t>
        </w:r>
      </w:ins>
      <w:ins w:id="18" w:author="欣鑫 徐" w:date="2016-07-11T09:32:00Z">
        <w:r w:rsidR="00681B8B">
          <w:rPr>
            <w:rFonts w:ascii="Times New Roman" w:eastAsia="宋体-简" w:hAnsi="Times New Roman" w:cs="Times New Roman" w:hint="eastAsia"/>
          </w:rPr>
          <w:t>；</w:t>
        </w:r>
        <w:r w:rsidR="00681B8B">
          <w:rPr>
            <w:rFonts w:ascii="Times New Roman" w:eastAsia="宋体-简" w:hAnsi="Times New Roman" w:cs="Times New Roman" w:hint="eastAsia"/>
          </w:rPr>
          <w:t>D</w:t>
        </w:r>
        <w:r w:rsidR="00681B8B">
          <w:rPr>
            <w:rFonts w:ascii="Times New Roman" w:eastAsia="宋体-简" w:hAnsi="Times New Roman" w:cs="Times New Roman" w:hint="eastAsia"/>
          </w:rPr>
          <w:t>选项</w:t>
        </w:r>
      </w:ins>
      <w:ins w:id="19" w:author="欣鑫 徐" w:date="2016-07-11T09:34:00Z">
        <w:r w:rsidR="006B2CF8">
          <w:rPr>
            <w:rFonts w:ascii="Times New Roman" w:eastAsia="宋体-简" w:hAnsi="Times New Roman" w:cs="Times New Roman" w:hint="eastAsia"/>
          </w:rPr>
          <w:t>说</w:t>
        </w:r>
      </w:ins>
      <w:ins w:id="20" w:author="欣鑫 徐" w:date="2016-07-11T09:35:00Z">
        <w:r w:rsidR="006B2CF8">
          <w:rPr>
            <w:rFonts w:ascii="Times New Roman" w:eastAsia="宋体-简" w:hAnsi="Times New Roman" w:cs="Times New Roman" w:hint="eastAsia"/>
          </w:rPr>
          <w:t>两栖动物不能通过</w:t>
        </w:r>
        <w:r w:rsidR="00330E6C">
          <w:rPr>
            <w:rFonts w:ascii="Times New Roman" w:eastAsia="宋体-简" w:hAnsi="Times New Roman" w:cs="Times New Roman" w:hint="eastAsia"/>
          </w:rPr>
          <w:t>新陈代谢活动产生热能</w:t>
        </w:r>
      </w:ins>
      <w:ins w:id="21" w:author="欣鑫 徐" w:date="2016-07-11T12:02:00Z">
        <w:r w:rsidR="00B64F58">
          <w:rPr>
            <w:rFonts w:ascii="Times New Roman" w:eastAsia="宋体-简" w:hAnsi="Times New Roman" w:cs="Times New Roman" w:hint="eastAsia"/>
          </w:rPr>
          <w:t>，</w:t>
        </w:r>
        <w:r w:rsidR="00B64F58" w:rsidRPr="00B64F58">
          <w:rPr>
            <w:rFonts w:ascii="Times New Roman" w:eastAsia="宋体-简" w:hAnsi="Times New Roman" w:cs="Times New Roman" w:hint="eastAsia"/>
          </w:rPr>
          <w:t>哺乳动物和鸟类有</w:t>
        </w:r>
        <w:r w:rsidR="00B64F58" w:rsidRPr="00B64F58">
          <w:rPr>
            <w:rFonts w:ascii="Times New Roman" w:eastAsia="宋体-简" w:hAnsi="Times New Roman" w:cs="Times New Roman" w:hint="eastAsia"/>
          </w:rPr>
          <w:t xml:space="preserve">metabolic activity, </w:t>
        </w:r>
        <w:r w:rsidR="00B64F58">
          <w:rPr>
            <w:rFonts w:ascii="Times New Roman" w:eastAsia="宋体-简" w:hAnsi="Times New Roman" w:cs="Times New Roman" w:hint="eastAsia"/>
          </w:rPr>
          <w:t>能够独立于环境温度，两栖动物不能完全独立于环境温度</w:t>
        </w:r>
      </w:ins>
      <w:ins w:id="22" w:author="欣鑫 徐" w:date="2016-07-11T09:35:00Z">
        <w:r w:rsidR="00330E6C">
          <w:rPr>
            <w:rFonts w:ascii="Times New Roman" w:eastAsia="宋体-简" w:hAnsi="Times New Roman" w:cs="Times New Roman" w:hint="eastAsia"/>
          </w:rPr>
          <w:t>。</w:t>
        </w:r>
      </w:ins>
      <w:del w:id="23" w:author="欣鑫 徐" w:date="2016-07-11T09:29:00Z">
        <w:r w:rsidRPr="00932373" w:rsidDel="00F723B2">
          <w:rPr>
            <w:rFonts w:ascii="Times New Roman" w:eastAsia="宋体-简" w:hAnsi="Times New Roman" w:cs="Times New Roman" w:hint="eastAsia"/>
          </w:rPr>
          <w:delText>由于这是唯一的对应，所以其他选项文中没有提到，不选。</w:delText>
        </w:r>
      </w:del>
    </w:p>
    <w:p w14:paraId="260D99F2" w14:textId="77777777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234ECAB" w14:textId="77777777" w:rsidR="006B2CF8" w:rsidRDefault="006B2CF8" w:rsidP="00644954">
      <w:pPr>
        <w:spacing w:line="400" w:lineRule="exact"/>
        <w:rPr>
          <w:ins w:id="24" w:author="欣鑫 徐" w:date="2016-07-11T09:35:00Z"/>
          <w:rFonts w:ascii="Times New Roman" w:eastAsia="宋体-简" w:hAnsi="Times New Roman" w:cs="Times New Roman"/>
          <w:b/>
          <w:bCs/>
        </w:rPr>
      </w:pPr>
    </w:p>
    <w:p w14:paraId="72D79F32" w14:textId="1A9E2D15" w:rsidR="00644954" w:rsidRPr="007C2B96" w:rsidRDefault="006B2CF8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25" w:author="欣鑫 徐" w:date="2016-07-11T09:35:00Z">
        <w:r>
          <w:rPr>
            <w:rFonts w:ascii="Times New Roman" w:eastAsia="宋体-简" w:hAnsi="Times New Roman" w:cs="Times New Roman" w:hint="eastAsia"/>
            <w:b/>
            <w:bCs/>
          </w:rPr>
          <w:t>Q2</w:t>
        </w:r>
      </w:ins>
      <w:del w:id="26" w:author="欣鑫 徐" w:date="2016-07-11T09:35:00Z">
        <w:r w:rsidR="00644954" w:rsidDel="006B2CF8">
          <w:rPr>
            <w:rFonts w:ascii="Times New Roman" w:eastAsia="宋体-简" w:hAnsi="Times New Roman" w:cs="Times New Roman" w:hint="eastAsia"/>
            <w:b/>
            <w:bCs/>
          </w:rPr>
          <w:delText>2</w:delText>
        </w:r>
        <w:r w:rsidR="00644954" w:rsidRPr="007C2B96" w:rsidDel="006B2CF8">
          <w:rPr>
            <w:rFonts w:ascii="Times New Roman" w:eastAsia="宋体-简" w:hAnsi="Times New Roman" w:cs="Times New Roman"/>
            <w:b/>
            <w:bCs/>
          </w:rPr>
          <w:delText>：</w:delText>
        </w:r>
      </w:del>
    </w:p>
    <w:p w14:paraId="5503298A" w14:textId="2AAA97BF" w:rsidR="00644954" w:rsidRPr="007C2B96" w:rsidRDefault="00330E6C" w:rsidP="00644954">
      <w:pPr>
        <w:spacing w:line="400" w:lineRule="exact"/>
        <w:rPr>
          <w:rFonts w:ascii="Times New Roman" w:eastAsia="宋体-简" w:hAnsi="Times New Roman" w:cs="Times New Roman"/>
        </w:rPr>
      </w:pPr>
      <w:ins w:id="27" w:author="欣鑫 徐" w:date="2016-07-11T09:36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D</w:t>
        </w:r>
      </w:ins>
      <w:del w:id="28" w:author="欣鑫 徐" w:date="2016-07-11T09:36:00Z">
        <w:r w:rsidR="00644954" w:rsidDel="00330E6C">
          <w:rPr>
            <w:rFonts w:ascii="Times New Roman" w:eastAsia="宋体-简" w:hAnsi="Times New Roman" w:cs="Times New Roman"/>
          </w:rPr>
          <w:delText>选择第</w:delText>
        </w:r>
        <w:r w:rsidR="00644954" w:rsidDel="00330E6C">
          <w:rPr>
            <w:rFonts w:ascii="Times New Roman" w:eastAsia="宋体-简" w:hAnsi="Times New Roman" w:cs="Times New Roman" w:hint="eastAsia"/>
          </w:rPr>
          <w:delText>四</w:delText>
        </w:r>
        <w:r w:rsidR="00644954" w:rsidRPr="007C2B96" w:rsidDel="00330E6C">
          <w:rPr>
            <w:rFonts w:ascii="Times New Roman" w:eastAsia="宋体-简" w:hAnsi="Times New Roman" w:cs="Times New Roman"/>
          </w:rPr>
          <w:delText>项</w:delText>
        </w:r>
      </w:del>
      <w:del w:id="29" w:author="欣鑫 徐" w:date="2016-07-11T09:35:00Z">
        <w:r w:rsidR="00644954" w:rsidRPr="007C2B96" w:rsidDel="00330E6C">
          <w:rPr>
            <w:rFonts w:ascii="Times New Roman" w:eastAsia="宋体-简" w:hAnsi="Times New Roman" w:cs="Times New Roman"/>
          </w:rPr>
          <w:delText>。</w:delText>
        </w:r>
      </w:del>
    </w:p>
    <w:p w14:paraId="755D6E05" w14:textId="0BD251F8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A12809">
        <w:rPr>
          <w:rFonts w:ascii="Times New Roman" w:eastAsia="宋体-简" w:hAnsi="Times New Roman" w:cs="Times New Roman" w:hint="eastAsia"/>
        </w:rPr>
        <w:t>第二段定义了“</w:t>
      </w:r>
      <w:r w:rsidRPr="00A12809">
        <w:rPr>
          <w:rFonts w:ascii="Times New Roman" w:eastAsia="宋体-简" w:hAnsi="Times New Roman" w:cs="Times New Roman" w:hint="eastAsia"/>
        </w:rPr>
        <w:t>tolerance range in body temperature</w:t>
      </w:r>
      <w:r w:rsidRPr="00A12809">
        <w:rPr>
          <w:rFonts w:ascii="Times New Roman" w:eastAsia="宋体-简" w:hAnsi="Times New Roman" w:cs="Times New Roman" w:hint="eastAsia"/>
        </w:rPr>
        <w:t>”，并用南美、北美的青蛙能承受的温度的巨大差异来表现两栖动物的“</w:t>
      </w:r>
      <w:r w:rsidRPr="00A12809">
        <w:rPr>
          <w:rFonts w:ascii="Times New Roman" w:eastAsia="宋体-简" w:hAnsi="Times New Roman" w:cs="Times New Roman" w:hint="eastAsia"/>
        </w:rPr>
        <w:t>tolerance range</w:t>
      </w:r>
      <w:r w:rsidRPr="00A12809">
        <w:rPr>
          <w:rFonts w:ascii="Times New Roman" w:eastAsia="宋体-简" w:hAnsi="Times New Roman" w:cs="Times New Roman" w:hint="eastAsia"/>
        </w:rPr>
        <w:t>”。第四项正确。</w:t>
      </w:r>
      <w:ins w:id="30" w:author="欣鑫 徐" w:date="2016-07-11T09:41:00Z">
        <w:r w:rsidR="00D2328E">
          <w:rPr>
            <w:rFonts w:ascii="Times New Roman" w:eastAsia="宋体-简" w:hAnsi="Times New Roman" w:cs="Times New Roman" w:hint="eastAsia"/>
          </w:rPr>
          <w:t>A</w:t>
        </w:r>
      </w:ins>
      <w:ins w:id="31" w:author="欣鑫 徐" w:date="2016-07-11T09:42:00Z">
        <w:r w:rsidR="00D2328E">
          <w:rPr>
            <w:rFonts w:ascii="Times New Roman" w:eastAsia="宋体-简" w:hAnsi="Times New Roman" w:cs="Times New Roman" w:hint="eastAsia"/>
          </w:rPr>
          <w:t>选</w:t>
        </w:r>
      </w:ins>
      <w:del w:id="32" w:author="欣鑫 徐" w:date="2016-07-11T09:41:00Z">
        <w:r w:rsidRPr="00A12809" w:rsidDel="00D2328E">
          <w:rPr>
            <w:rFonts w:ascii="Times New Roman" w:eastAsia="宋体-简" w:hAnsi="Times New Roman" w:cs="Times New Roman" w:hint="eastAsia"/>
          </w:rPr>
          <w:delText>第一</w:delText>
        </w:r>
      </w:del>
      <w:r w:rsidRPr="00A12809">
        <w:rPr>
          <w:rFonts w:ascii="Times New Roman" w:eastAsia="宋体-简" w:hAnsi="Times New Roman" w:cs="Times New Roman" w:hint="eastAsia"/>
        </w:rPr>
        <w:t>项错误，并没有举出</w:t>
      </w:r>
      <w:ins w:id="33" w:author="欣鑫 徐" w:date="2016-07-11T09:41:00Z">
        <w:r w:rsidR="00FE32FE">
          <w:rPr>
            <w:rFonts w:ascii="Times New Roman" w:eastAsia="宋体-简" w:hAnsi="Times New Roman" w:cs="Times New Roman" w:hint="eastAsia"/>
          </w:rPr>
          <w:t xml:space="preserve"> </w:t>
        </w:r>
        <w:r w:rsidR="00FE32FE">
          <w:rPr>
            <w:rFonts w:ascii="Times New Roman" w:eastAsia="宋体-简" w:hAnsi="Times New Roman" w:cs="Times New Roman"/>
          </w:rPr>
          <w:t>“</w:t>
        </w:r>
        <w:r w:rsidR="00FE32FE" w:rsidRPr="00FE32FE">
          <w:rPr>
            <w:rFonts w:ascii="Times New Roman" w:eastAsia="宋体-简" w:hAnsi="Times New Roman" w:cs="Times New Roman"/>
          </w:rPr>
          <w:t>depends on a number of factors</w:t>
        </w:r>
        <w:r w:rsidR="00FE32FE">
          <w:rPr>
            <w:rFonts w:ascii="Times New Roman" w:eastAsia="宋体-简" w:hAnsi="Times New Roman" w:cs="Times New Roman"/>
          </w:rPr>
          <w:t>”</w:t>
        </w:r>
      </w:ins>
      <w:del w:id="34" w:author="欣鑫 徐" w:date="2016-07-11T09:41:00Z">
        <w:r w:rsidRPr="00A12809" w:rsidDel="00FE32FE">
          <w:rPr>
            <w:rFonts w:ascii="Times New Roman" w:eastAsia="宋体-简" w:hAnsi="Times New Roman" w:cs="Times New Roman" w:hint="eastAsia"/>
          </w:rPr>
          <w:delText>容忍的因素</w:delText>
        </w:r>
      </w:del>
      <w:ins w:id="35" w:author="欣鑫 徐" w:date="2016-07-11T09:41:00Z">
        <w:r w:rsidR="00D2328E">
          <w:rPr>
            <w:rFonts w:ascii="Times New Roman" w:eastAsia="宋体-简" w:hAnsi="Times New Roman" w:cs="Times New Roman" w:hint="eastAsia"/>
          </w:rPr>
          <w:t xml:space="preserve">; </w:t>
        </w:r>
      </w:ins>
      <w:del w:id="36" w:author="欣鑫 徐" w:date="2016-07-11T09:41:00Z">
        <w:r w:rsidRPr="00A12809" w:rsidDel="00D2328E">
          <w:rPr>
            <w:rFonts w:ascii="Times New Roman" w:eastAsia="宋体-简" w:hAnsi="Times New Roman" w:cs="Times New Roman" w:hint="eastAsia"/>
          </w:rPr>
          <w:delText>。</w:delText>
        </w:r>
      </w:del>
      <w:ins w:id="37" w:author="欣鑫 徐" w:date="2016-07-11T09:42:00Z">
        <w:r w:rsidR="009A3A5D">
          <w:rPr>
            <w:rFonts w:ascii="Times New Roman" w:eastAsia="宋体-简" w:hAnsi="Times New Roman" w:cs="Times New Roman" w:hint="eastAsia"/>
          </w:rPr>
          <w:t>B</w:t>
        </w:r>
        <w:r w:rsidR="009A3A5D">
          <w:rPr>
            <w:rFonts w:ascii="Times New Roman" w:eastAsia="宋体-简" w:hAnsi="Times New Roman" w:cs="Times New Roman" w:hint="eastAsia"/>
          </w:rPr>
          <w:t>选</w:t>
        </w:r>
      </w:ins>
      <w:del w:id="38" w:author="欣鑫 徐" w:date="2016-07-11T09:42:00Z">
        <w:r w:rsidRPr="00A12809" w:rsidDel="009A3A5D">
          <w:rPr>
            <w:rFonts w:ascii="Times New Roman" w:eastAsia="宋体-简" w:hAnsi="Times New Roman" w:cs="Times New Roman" w:hint="eastAsia"/>
          </w:rPr>
          <w:delText>第二</w:delText>
        </w:r>
      </w:del>
      <w:r w:rsidRPr="00A12809">
        <w:rPr>
          <w:rFonts w:ascii="Times New Roman" w:eastAsia="宋体-简" w:hAnsi="Times New Roman" w:cs="Times New Roman" w:hint="eastAsia"/>
        </w:rPr>
        <w:t>项“</w:t>
      </w:r>
      <w:r w:rsidRPr="00A12809">
        <w:rPr>
          <w:rFonts w:ascii="Times New Roman" w:eastAsia="宋体-简" w:hAnsi="Times New Roman" w:cs="Times New Roman" w:hint="eastAsia"/>
        </w:rPr>
        <w:t>precise</w:t>
      </w:r>
      <w:r w:rsidRPr="00A12809">
        <w:rPr>
          <w:rFonts w:ascii="Times New Roman" w:eastAsia="宋体-简" w:hAnsi="Times New Roman" w:cs="Times New Roman" w:hint="eastAsia"/>
        </w:rPr>
        <w:t>”错误。</w:t>
      </w:r>
      <w:ins w:id="39" w:author="欣鑫 徐" w:date="2016-07-11T09:45:00Z">
        <w:r w:rsidR="004A0593">
          <w:rPr>
            <w:rFonts w:ascii="Times New Roman" w:eastAsia="宋体-简" w:hAnsi="Times New Roman" w:cs="Times New Roman" w:hint="eastAsia"/>
          </w:rPr>
          <w:t>C</w:t>
        </w:r>
        <w:r w:rsidR="004A0593">
          <w:rPr>
            <w:rFonts w:ascii="Times New Roman" w:eastAsia="宋体-简" w:hAnsi="Times New Roman" w:cs="Times New Roman" w:hint="eastAsia"/>
          </w:rPr>
          <w:t>选</w:t>
        </w:r>
      </w:ins>
      <w:del w:id="40" w:author="欣鑫 徐" w:date="2016-07-11T09:45:00Z">
        <w:r w:rsidRPr="00A12809" w:rsidDel="004A0593">
          <w:rPr>
            <w:rFonts w:ascii="Times New Roman" w:eastAsia="宋体-简" w:hAnsi="Times New Roman" w:cs="Times New Roman" w:hint="eastAsia"/>
          </w:rPr>
          <w:delText>第三</w:delText>
        </w:r>
      </w:del>
      <w:r w:rsidRPr="00A12809">
        <w:rPr>
          <w:rFonts w:ascii="Times New Roman" w:eastAsia="宋体-简" w:hAnsi="Times New Roman" w:cs="Times New Roman" w:hint="eastAsia"/>
        </w:rPr>
        <w:t>项错误，并没有对比的含义，</w:t>
      </w:r>
      <w:ins w:id="41" w:author="欣鑫 徐" w:date="2016-07-11T09:45:00Z">
        <w:r w:rsidR="004A0593">
          <w:rPr>
            <w:rFonts w:ascii="Times New Roman" w:eastAsia="宋体-简" w:hAnsi="Times New Roman" w:cs="Times New Roman" w:hint="eastAsia"/>
          </w:rPr>
          <w:t>只</w:t>
        </w:r>
      </w:ins>
      <w:del w:id="42" w:author="欣鑫 徐" w:date="2016-07-11T09:45:00Z">
        <w:r w:rsidRPr="00A12809" w:rsidDel="004A0593">
          <w:rPr>
            <w:rFonts w:ascii="Times New Roman" w:eastAsia="宋体-简" w:hAnsi="Times New Roman" w:cs="Times New Roman" w:hint="eastAsia"/>
          </w:rPr>
          <w:delText>更重要的</w:delText>
        </w:r>
      </w:del>
      <w:r w:rsidRPr="00A12809">
        <w:rPr>
          <w:rFonts w:ascii="Times New Roman" w:eastAsia="宋体-简" w:hAnsi="Times New Roman" w:cs="Times New Roman" w:hint="eastAsia"/>
        </w:rPr>
        <w:t>是解释概念。</w:t>
      </w:r>
    </w:p>
    <w:p w14:paraId="1C529C52" w14:textId="77777777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843BBD9" w14:textId="52D1C76A" w:rsidR="00644954" w:rsidRPr="007C2B96" w:rsidRDefault="00D2328E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43" w:author="欣鑫 徐" w:date="2016-07-11T09:41:00Z">
        <w:r>
          <w:rPr>
            <w:rFonts w:ascii="Times New Roman" w:eastAsia="宋体-简" w:hAnsi="Times New Roman" w:cs="Times New Roman" w:hint="eastAsia"/>
            <w:b/>
            <w:bCs/>
          </w:rPr>
          <w:t>Q3</w:t>
        </w:r>
      </w:ins>
      <w:del w:id="44" w:author="欣鑫 徐" w:date="2016-07-11T09:41:00Z">
        <w:r w:rsidR="00644954" w:rsidDel="00D2328E">
          <w:rPr>
            <w:rFonts w:ascii="Times New Roman" w:eastAsia="宋体-简" w:hAnsi="Times New Roman" w:cs="Times New Roman" w:hint="eastAsia"/>
            <w:b/>
            <w:bCs/>
          </w:rPr>
          <w:delText>3</w:delText>
        </w:r>
      </w:del>
    </w:p>
    <w:p w14:paraId="498A474D" w14:textId="566E5632" w:rsidR="00644954" w:rsidRPr="007C2B96" w:rsidRDefault="004A0593" w:rsidP="00644954">
      <w:pPr>
        <w:spacing w:line="400" w:lineRule="exact"/>
        <w:rPr>
          <w:rFonts w:ascii="Times New Roman" w:eastAsia="宋体-简" w:hAnsi="Times New Roman" w:cs="Times New Roman"/>
        </w:rPr>
      </w:pPr>
      <w:ins w:id="45" w:author="欣鑫 徐" w:date="2016-07-11T09:45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D</w:t>
        </w:r>
      </w:ins>
      <w:del w:id="46" w:author="欣鑫 徐" w:date="2016-07-11T09:45:00Z">
        <w:r w:rsidR="00644954" w:rsidDel="004A0593">
          <w:rPr>
            <w:rFonts w:ascii="Times New Roman" w:eastAsia="宋体-简" w:hAnsi="Times New Roman" w:cs="Times New Roman"/>
          </w:rPr>
          <w:delText>选择第</w:delText>
        </w:r>
        <w:r w:rsidR="00644954" w:rsidDel="004A0593">
          <w:rPr>
            <w:rFonts w:ascii="Times New Roman" w:eastAsia="宋体-简" w:hAnsi="Times New Roman" w:cs="Times New Roman" w:hint="eastAsia"/>
          </w:rPr>
          <w:delText>四</w:delText>
        </w:r>
        <w:r w:rsidR="00644954" w:rsidRPr="007C2B96" w:rsidDel="004A0593">
          <w:rPr>
            <w:rFonts w:ascii="Times New Roman" w:eastAsia="宋体-简" w:hAnsi="Times New Roman" w:cs="Times New Roman"/>
          </w:rPr>
          <w:delText>项。</w:delText>
        </w:r>
      </w:del>
    </w:p>
    <w:p w14:paraId="58DE3C26" w14:textId="61CB2B1C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47" w:author="欣鑫 徐" w:date="2016-07-11T09:48:00Z">
        <w:r w:rsidR="005E2440">
          <w:rPr>
            <w:rFonts w:ascii="Times New Roman" w:eastAsia="宋体-简" w:hAnsi="Times New Roman" w:cs="Times New Roman" w:hint="eastAsia"/>
          </w:rPr>
          <w:t>题目</w:t>
        </w:r>
      </w:ins>
      <w:ins w:id="48" w:author="欣鑫 徐" w:date="2016-07-11T09:57:00Z">
        <w:r w:rsidR="00146818">
          <w:rPr>
            <w:rFonts w:ascii="Times New Roman" w:eastAsia="宋体-简" w:hAnsi="Times New Roman" w:cs="Times New Roman" w:hint="eastAsia"/>
          </w:rPr>
          <w:t>其实</w:t>
        </w:r>
      </w:ins>
      <w:ins w:id="49" w:author="欣鑫 徐" w:date="2016-07-11T09:48:00Z">
        <w:r w:rsidR="005E2440">
          <w:rPr>
            <w:rFonts w:ascii="Times New Roman" w:eastAsia="宋体-简" w:hAnsi="Times New Roman" w:cs="Times New Roman" w:hint="eastAsia"/>
          </w:rPr>
          <w:t>询问的是原因，</w:t>
        </w:r>
      </w:ins>
      <w:ins w:id="50" w:author="欣鑫 徐" w:date="2016-07-11T09:49:00Z">
        <w:r w:rsidR="005E2440">
          <w:rPr>
            <w:rFonts w:ascii="Times New Roman" w:eastAsia="宋体-简" w:hAnsi="Times New Roman" w:cs="Times New Roman" w:hint="eastAsia"/>
          </w:rPr>
          <w:t>在解释完“</w:t>
        </w:r>
        <w:r w:rsidR="005E2440" w:rsidRPr="005E2440">
          <w:rPr>
            <w:rFonts w:ascii="Times New Roman" w:eastAsia="宋体-简" w:hAnsi="Times New Roman" w:cs="Times New Roman" w:hint="eastAsia"/>
          </w:rPr>
          <w:t>North American frog and toad</w:t>
        </w:r>
        <w:r w:rsidR="005E2440">
          <w:rPr>
            <w:rFonts w:ascii="Times New Roman" w:eastAsia="宋体-简" w:hAnsi="Times New Roman" w:cs="Times New Roman" w:hint="eastAsia"/>
          </w:rPr>
          <w:t>”的例子后，</w:t>
        </w:r>
      </w:ins>
      <w:del w:id="51" w:author="欣鑫 徐" w:date="2016-07-11T09:49:00Z">
        <w:r w:rsidRPr="00A12809" w:rsidDel="005E2440">
          <w:rPr>
            <w:rFonts w:ascii="Times New Roman" w:eastAsia="宋体-简" w:hAnsi="Times New Roman" w:cs="Times New Roman" w:hint="eastAsia"/>
          </w:rPr>
          <w:delText>对应</w:delText>
        </w:r>
      </w:del>
      <w:r w:rsidRPr="00A12809">
        <w:rPr>
          <w:rFonts w:ascii="Times New Roman" w:eastAsia="宋体-简" w:hAnsi="Times New Roman" w:cs="Times New Roman" w:hint="eastAsia"/>
        </w:rPr>
        <w:t>第三段后半部分的“</w:t>
      </w:r>
      <w:r w:rsidRPr="00A12809">
        <w:rPr>
          <w:rFonts w:ascii="Times New Roman" w:eastAsia="宋体-简" w:hAnsi="Times New Roman" w:cs="Times New Roman" w:hint="eastAsia"/>
        </w:rPr>
        <w:t>The other tissues are protected because they contain the frost-protective agents glycerin or glucose</w:t>
      </w:r>
      <w:r w:rsidRPr="00A12809">
        <w:rPr>
          <w:rFonts w:ascii="Times New Roman" w:eastAsia="宋体-简" w:hAnsi="Times New Roman" w:cs="Times New Roman" w:hint="eastAsia"/>
        </w:rPr>
        <w:t>”，说明对低温的</w:t>
      </w:r>
      <w:ins w:id="52" w:author="欣鑫 徐" w:date="2016-07-11T09:49:00Z">
        <w:r w:rsidR="005E2440">
          <w:rPr>
            <w:rFonts w:ascii="Times New Roman" w:eastAsia="宋体-简" w:hAnsi="Times New Roman" w:cs="Times New Roman" w:hint="eastAsia"/>
          </w:rPr>
          <w:t>忍耐</w:t>
        </w:r>
      </w:ins>
      <w:del w:id="53" w:author="欣鑫 徐" w:date="2016-07-11T09:49:00Z">
        <w:r w:rsidRPr="00A12809" w:rsidDel="005E2440">
          <w:rPr>
            <w:rFonts w:ascii="Times New Roman" w:eastAsia="宋体-简" w:hAnsi="Times New Roman" w:cs="Times New Roman" w:hint="eastAsia"/>
          </w:rPr>
          <w:delText>容忍</w:delText>
        </w:r>
      </w:del>
      <w:r w:rsidRPr="00A12809">
        <w:rPr>
          <w:rFonts w:ascii="Times New Roman" w:eastAsia="宋体-简" w:hAnsi="Times New Roman" w:cs="Times New Roman" w:hint="eastAsia"/>
        </w:rPr>
        <w:t>来自于体内组织的抗冻能力</w:t>
      </w:r>
      <w:ins w:id="54" w:author="欣鑫 徐" w:date="2016-07-11T09:49:00Z">
        <w:r w:rsidR="00C7149F">
          <w:rPr>
            <w:rFonts w:ascii="Times New Roman" w:eastAsia="宋体-简" w:hAnsi="Times New Roman" w:cs="Times New Roman" w:hint="eastAsia"/>
          </w:rPr>
          <w:t>，</w:t>
        </w:r>
        <w:r w:rsidR="00C7149F">
          <w:rPr>
            <w:rFonts w:ascii="Times New Roman" w:eastAsia="宋体-简" w:hAnsi="Times New Roman" w:cs="Times New Roman" w:hint="eastAsia"/>
          </w:rPr>
          <w:t>D</w:t>
        </w:r>
        <w:r w:rsidR="00C7149F">
          <w:rPr>
            <w:rFonts w:ascii="Times New Roman" w:eastAsia="宋体-简" w:hAnsi="Times New Roman" w:cs="Times New Roman" w:hint="eastAsia"/>
          </w:rPr>
          <w:t>选</w:t>
        </w:r>
      </w:ins>
      <w:del w:id="55" w:author="欣鑫 徐" w:date="2016-07-11T09:49:00Z">
        <w:r w:rsidRPr="00A12809" w:rsidDel="00C7149F">
          <w:rPr>
            <w:rFonts w:ascii="Times New Roman" w:eastAsia="宋体-简" w:hAnsi="Times New Roman" w:cs="Times New Roman" w:hint="eastAsia"/>
          </w:rPr>
          <w:delText>。第四</w:delText>
        </w:r>
      </w:del>
      <w:r w:rsidRPr="00A12809">
        <w:rPr>
          <w:rFonts w:ascii="Times New Roman" w:eastAsia="宋体-简" w:hAnsi="Times New Roman" w:cs="Times New Roman" w:hint="eastAsia"/>
        </w:rPr>
        <w:t>项正确</w:t>
      </w:r>
      <w:ins w:id="56" w:author="欣鑫 徐" w:date="2016-07-11T09:50:00Z">
        <w:r w:rsidR="00C7149F">
          <w:rPr>
            <w:rFonts w:ascii="Times New Roman" w:eastAsia="宋体-简" w:hAnsi="Times New Roman" w:cs="Times New Roman" w:hint="eastAsia"/>
          </w:rPr>
          <w:t>。</w:t>
        </w:r>
        <w:r w:rsidR="00C7149F">
          <w:rPr>
            <w:rFonts w:ascii="Times New Roman" w:eastAsia="宋体-简" w:hAnsi="Times New Roman" w:cs="Times New Roman" w:hint="eastAsia"/>
          </w:rPr>
          <w:t>A</w:t>
        </w:r>
        <w:r w:rsidR="00C7149F">
          <w:rPr>
            <w:rFonts w:ascii="Times New Roman" w:eastAsia="宋体-简" w:hAnsi="Times New Roman" w:cs="Times New Roman" w:hint="eastAsia"/>
          </w:rPr>
          <w:t>选项</w:t>
        </w:r>
      </w:ins>
      <w:ins w:id="57" w:author="欣鑫 徐" w:date="2016-07-11T09:51:00Z">
        <w:r w:rsidR="003B5509">
          <w:rPr>
            <w:rFonts w:ascii="Times New Roman" w:eastAsia="宋体-简" w:hAnsi="Times New Roman" w:cs="Times New Roman" w:hint="eastAsia"/>
          </w:rPr>
          <w:t>混淆了段落中</w:t>
        </w:r>
      </w:ins>
      <w:ins w:id="58" w:author="欣鑫 徐" w:date="2016-07-11T09:52:00Z">
        <w:r w:rsidR="003B5509">
          <w:rPr>
            <w:rFonts w:ascii="Times New Roman" w:eastAsia="宋体-简" w:hAnsi="Times New Roman" w:cs="Times New Roman" w:hint="eastAsia"/>
          </w:rPr>
          <w:t>零下</w:t>
        </w:r>
        <w:r w:rsidR="003B5509">
          <w:rPr>
            <w:rFonts w:ascii="Times New Roman" w:eastAsia="宋体-简" w:hAnsi="Times New Roman" w:cs="Times New Roman" w:hint="eastAsia"/>
          </w:rPr>
          <w:t>6</w:t>
        </w:r>
        <w:r w:rsidR="003B5509">
          <w:rPr>
            <w:rFonts w:ascii="Times New Roman" w:eastAsia="宋体-简" w:hAnsi="Times New Roman" w:cs="Times New Roman" w:hint="eastAsia"/>
          </w:rPr>
          <w:t>度的概念；</w:t>
        </w:r>
        <w:r w:rsidR="003B5509">
          <w:rPr>
            <w:rFonts w:ascii="Times New Roman" w:eastAsia="宋体-简" w:hAnsi="Times New Roman" w:cs="Times New Roman" w:hint="eastAsia"/>
          </w:rPr>
          <w:t>B</w:t>
        </w:r>
        <w:r w:rsidR="003B5509">
          <w:rPr>
            <w:rFonts w:ascii="Times New Roman" w:eastAsia="宋体-简" w:hAnsi="Times New Roman" w:cs="Times New Roman" w:hint="eastAsia"/>
          </w:rPr>
          <w:t>选项</w:t>
        </w:r>
      </w:ins>
      <w:ins w:id="59" w:author="欣鑫 徐" w:date="2016-07-11T09:55:00Z">
        <w:r w:rsidR="00400EBB">
          <w:rPr>
            <w:rFonts w:ascii="Times New Roman" w:eastAsia="宋体-简" w:hAnsi="Times New Roman" w:cs="Times New Roman" w:hint="eastAsia"/>
          </w:rPr>
          <w:t>与段落中忍耐极端还冷天气的例子矛盾；</w:t>
        </w:r>
        <w:r w:rsidR="00400EBB">
          <w:rPr>
            <w:rFonts w:ascii="Times New Roman" w:eastAsia="宋体-简" w:hAnsi="Times New Roman" w:cs="Times New Roman" w:hint="eastAsia"/>
          </w:rPr>
          <w:t>C</w:t>
        </w:r>
        <w:r w:rsidR="00400EBB">
          <w:rPr>
            <w:rFonts w:ascii="Times New Roman" w:eastAsia="宋体-简" w:hAnsi="Times New Roman" w:cs="Times New Roman" w:hint="eastAsia"/>
          </w:rPr>
          <w:t>选项</w:t>
        </w:r>
      </w:ins>
      <w:ins w:id="60" w:author="欣鑫 徐" w:date="2016-07-11T09:56:00Z">
        <w:r w:rsidR="00400EBB">
          <w:rPr>
            <w:rFonts w:ascii="Times New Roman" w:eastAsia="宋体-简" w:hAnsi="Times New Roman" w:cs="Times New Roman" w:hint="eastAsia"/>
          </w:rPr>
          <w:t>的表述的确在段落中最后一句出现了，</w:t>
        </w:r>
        <w:r w:rsidR="00146818">
          <w:rPr>
            <w:rFonts w:ascii="Times New Roman" w:eastAsia="宋体-简" w:hAnsi="Times New Roman" w:cs="Times New Roman" w:hint="eastAsia"/>
          </w:rPr>
          <w:t>但是并不是</w:t>
        </w:r>
      </w:ins>
      <w:ins w:id="61" w:author="欣鑫 徐" w:date="2016-07-11T09:57:00Z">
        <w:r w:rsidR="00146818">
          <w:rPr>
            <w:rFonts w:ascii="Times New Roman" w:eastAsia="宋体-简" w:hAnsi="Times New Roman" w:cs="Times New Roman" w:hint="eastAsia"/>
          </w:rPr>
          <w:t>用于解释“</w:t>
        </w:r>
        <w:r w:rsidR="00146818" w:rsidRPr="00146818">
          <w:rPr>
            <w:rFonts w:ascii="Times New Roman" w:eastAsia="宋体-简" w:hAnsi="Times New Roman" w:cs="Times New Roman"/>
          </w:rPr>
          <w:t>North American frog and toad species</w:t>
        </w:r>
        <w:r w:rsidR="00146818">
          <w:rPr>
            <w:rFonts w:ascii="Times New Roman" w:eastAsia="宋体-简" w:hAnsi="Times New Roman" w:cs="Times New Roman" w:hint="eastAsia"/>
          </w:rPr>
          <w:t>”的。</w:t>
        </w:r>
      </w:ins>
      <w:del w:id="62" w:author="欣鑫 徐" w:date="2016-07-11T09:50:00Z">
        <w:r w:rsidRPr="00A12809" w:rsidDel="00C7149F">
          <w:rPr>
            <w:rFonts w:ascii="Times New Roman" w:eastAsia="宋体-简" w:hAnsi="Times New Roman" w:cs="Times New Roman" w:hint="eastAsia"/>
          </w:rPr>
          <w:delText>，相应其他选项错误。</w:delText>
        </w:r>
      </w:del>
    </w:p>
    <w:p w14:paraId="61EDAECD" w14:textId="77777777" w:rsidR="004A0593" w:rsidRDefault="004A0593" w:rsidP="00644954">
      <w:pPr>
        <w:spacing w:line="400" w:lineRule="exact"/>
        <w:rPr>
          <w:ins w:id="63" w:author="欣鑫 徐" w:date="2016-07-11T09:45:00Z"/>
          <w:rFonts w:ascii="Times New Roman" w:eastAsia="宋体-简" w:hAnsi="Times New Roman" w:cs="Times New Roman"/>
          <w:b/>
          <w:bCs/>
        </w:rPr>
      </w:pPr>
    </w:p>
    <w:p w14:paraId="60B65C36" w14:textId="25E7FA78" w:rsidR="00644954" w:rsidRPr="007C2B96" w:rsidRDefault="004A0593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64" w:author="欣鑫 徐" w:date="2016-07-11T09:45:00Z">
        <w:r>
          <w:rPr>
            <w:rFonts w:ascii="Times New Roman" w:eastAsia="宋体-简" w:hAnsi="Times New Roman" w:cs="Times New Roman" w:hint="eastAsia"/>
            <w:b/>
            <w:bCs/>
          </w:rPr>
          <w:t>Q4</w:t>
        </w:r>
      </w:ins>
      <w:del w:id="65" w:author="欣鑫 徐" w:date="2016-07-11T09:45:00Z">
        <w:r w:rsidR="00644954" w:rsidDel="004A0593">
          <w:rPr>
            <w:rFonts w:ascii="Times New Roman" w:eastAsia="宋体-简" w:hAnsi="Times New Roman" w:cs="Times New Roman" w:hint="eastAsia"/>
            <w:b/>
            <w:bCs/>
          </w:rPr>
          <w:delText>4</w:delText>
        </w:r>
      </w:del>
    </w:p>
    <w:p w14:paraId="4EFC7EB9" w14:textId="7DDC93AE" w:rsidR="00644954" w:rsidRPr="007C2B96" w:rsidRDefault="00146818" w:rsidP="00644954">
      <w:pPr>
        <w:spacing w:line="400" w:lineRule="exact"/>
        <w:rPr>
          <w:rFonts w:ascii="Times New Roman" w:eastAsia="宋体-简" w:hAnsi="Times New Roman" w:cs="Times New Roman"/>
        </w:rPr>
      </w:pPr>
      <w:ins w:id="66" w:author="欣鑫 徐" w:date="2016-07-11T09:57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D</w:t>
        </w:r>
      </w:ins>
      <w:del w:id="67" w:author="欣鑫 徐" w:date="2016-07-11T09:57:00Z">
        <w:r w:rsidR="00644954" w:rsidDel="00146818">
          <w:rPr>
            <w:rFonts w:ascii="Times New Roman" w:eastAsia="宋体-简" w:hAnsi="Times New Roman" w:cs="Times New Roman"/>
          </w:rPr>
          <w:delText>选择第</w:delText>
        </w:r>
        <w:r w:rsidR="00644954" w:rsidDel="00146818">
          <w:rPr>
            <w:rFonts w:ascii="Times New Roman" w:eastAsia="宋体-简" w:hAnsi="Times New Roman" w:cs="Times New Roman" w:hint="eastAsia"/>
          </w:rPr>
          <w:delText>四</w:delText>
        </w:r>
        <w:r w:rsidR="00644954" w:rsidRPr="007C2B96" w:rsidDel="00146818">
          <w:rPr>
            <w:rFonts w:ascii="Times New Roman" w:eastAsia="宋体-简" w:hAnsi="Times New Roman" w:cs="Times New Roman"/>
          </w:rPr>
          <w:delText>项。</w:delText>
        </w:r>
      </w:del>
    </w:p>
    <w:p w14:paraId="479669C1" w14:textId="248D394C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A12809">
        <w:rPr>
          <w:rFonts w:ascii="Times New Roman" w:eastAsia="宋体-简" w:hAnsi="Times New Roman" w:cs="Times New Roman" w:hint="eastAsia"/>
        </w:rPr>
        <w:t>为了说明一些两栖动物</w:t>
      </w:r>
      <w:ins w:id="68" w:author="欣鑫 徐" w:date="2016-07-11T09:59:00Z">
        <w:r w:rsidR="00591E9C">
          <w:rPr>
            <w:rFonts w:ascii="Times New Roman" w:eastAsia="宋体-简" w:hAnsi="Times New Roman" w:cs="Times New Roman" w:hint="eastAsia"/>
          </w:rPr>
          <w:t>抵抗水分蒸发和</w:t>
        </w:r>
      </w:ins>
      <w:ins w:id="69" w:author="欣鑫 徐" w:date="2016-07-11T10:07:00Z">
        <w:r w:rsidR="00611935">
          <w:rPr>
            <w:rFonts w:ascii="Times New Roman" w:eastAsia="宋体-简" w:hAnsi="Times New Roman" w:cs="Times New Roman" w:hint="eastAsia"/>
          </w:rPr>
          <w:t>日晒</w:t>
        </w:r>
      </w:ins>
      <w:r w:rsidRPr="00A12809">
        <w:rPr>
          <w:rFonts w:ascii="Times New Roman" w:eastAsia="宋体-简" w:hAnsi="Times New Roman" w:cs="Times New Roman" w:hint="eastAsia"/>
        </w:rPr>
        <w:t>的自卫方法，第三段后半部分分别举了</w:t>
      </w:r>
      <w:r w:rsidRPr="00A12809">
        <w:rPr>
          <w:rFonts w:ascii="Times New Roman" w:eastAsia="宋体-简" w:hAnsi="Times New Roman" w:cs="Times New Roman" w:hint="eastAsia"/>
        </w:rPr>
        <w:t>Hyperolius viridiflavus</w:t>
      </w:r>
      <w:r w:rsidRPr="00A12809">
        <w:rPr>
          <w:rFonts w:ascii="Times New Roman" w:eastAsia="宋体-简" w:hAnsi="Times New Roman" w:cs="Times New Roman" w:hint="eastAsia"/>
        </w:rPr>
        <w:t>和</w:t>
      </w:r>
      <w:r w:rsidRPr="00A12809">
        <w:rPr>
          <w:rFonts w:ascii="Times New Roman" w:eastAsia="宋体-简" w:hAnsi="Times New Roman" w:cs="Times New Roman" w:hint="eastAsia"/>
        </w:rPr>
        <w:t>Phyllomedusa sauvagei</w:t>
      </w:r>
      <w:r w:rsidRPr="00A12809">
        <w:rPr>
          <w:rFonts w:ascii="Times New Roman" w:eastAsia="宋体-简" w:hAnsi="Times New Roman" w:cs="Times New Roman" w:hint="eastAsia"/>
        </w:rPr>
        <w:t>的例子，其中</w:t>
      </w:r>
      <w:r w:rsidRPr="00A12809">
        <w:rPr>
          <w:rFonts w:ascii="Times New Roman" w:eastAsia="宋体-简" w:hAnsi="Times New Roman" w:cs="Times New Roman" w:hint="eastAsia"/>
        </w:rPr>
        <w:t>Phyllomedusa sauvagei</w:t>
      </w:r>
      <w:r w:rsidRPr="00A12809">
        <w:rPr>
          <w:rFonts w:ascii="Times New Roman" w:eastAsia="宋体-简" w:hAnsi="Times New Roman" w:cs="Times New Roman" w:hint="eastAsia"/>
        </w:rPr>
        <w:t>皮肤的特点能够防止阳光下水分的蒸发</w:t>
      </w:r>
      <w:ins w:id="70" w:author="欣鑫 徐" w:date="2016-07-11T10:11:00Z">
        <w:r w:rsidR="008055DF">
          <w:rPr>
            <w:rFonts w:ascii="Times New Roman" w:eastAsia="宋体-简" w:hAnsi="Times New Roman" w:cs="Times New Roman" w:hint="eastAsia"/>
          </w:rPr>
          <w:t>，</w:t>
        </w:r>
      </w:ins>
      <w:del w:id="71" w:author="欣鑫 徐" w:date="2016-07-11T10:11:00Z">
        <w:r w:rsidRPr="00A12809" w:rsidDel="008055DF">
          <w:rPr>
            <w:rFonts w:ascii="Times New Roman" w:eastAsia="宋体-简" w:hAnsi="Times New Roman" w:cs="Times New Roman" w:hint="eastAsia"/>
          </w:rPr>
          <w:delText>。于是</w:delText>
        </w:r>
      </w:del>
      <w:ins w:id="72" w:author="欣鑫 徐" w:date="2016-07-11T10:11:00Z">
        <w:r w:rsidR="008055DF">
          <w:rPr>
            <w:rFonts w:ascii="Times New Roman" w:eastAsia="宋体-简" w:hAnsi="Times New Roman" w:cs="Times New Roman" w:hint="eastAsia"/>
          </w:rPr>
          <w:t>D</w:t>
        </w:r>
        <w:r w:rsidR="008055DF">
          <w:rPr>
            <w:rFonts w:ascii="Times New Roman" w:eastAsia="宋体-简" w:hAnsi="Times New Roman" w:cs="Times New Roman" w:hint="eastAsia"/>
          </w:rPr>
          <w:t>选项</w:t>
        </w:r>
      </w:ins>
      <w:del w:id="73" w:author="欣鑫 徐" w:date="2016-07-11T10:11:00Z">
        <w:r w:rsidRPr="00A12809" w:rsidDel="008055DF">
          <w:rPr>
            <w:rFonts w:ascii="Times New Roman" w:eastAsia="宋体-简" w:hAnsi="Times New Roman" w:cs="Times New Roman" w:hint="eastAsia"/>
          </w:rPr>
          <w:delText>第四项</w:delText>
        </w:r>
      </w:del>
      <w:r w:rsidRPr="00A12809">
        <w:rPr>
          <w:rFonts w:ascii="Times New Roman" w:eastAsia="宋体-简" w:hAnsi="Times New Roman" w:cs="Times New Roman" w:hint="eastAsia"/>
        </w:rPr>
        <w:t>正确。</w:t>
      </w:r>
      <w:ins w:id="74" w:author="欣鑫 徐" w:date="2016-07-11T10:13:00Z">
        <w:r w:rsidR="009E4B7B">
          <w:rPr>
            <w:rFonts w:ascii="Times New Roman" w:eastAsia="宋体-简" w:hAnsi="Times New Roman" w:cs="Times New Roman" w:hint="eastAsia"/>
          </w:rPr>
          <w:t>A</w:t>
        </w:r>
        <w:r w:rsidR="009E4B7B">
          <w:rPr>
            <w:rFonts w:ascii="Times New Roman" w:eastAsia="宋体-简" w:hAnsi="Times New Roman" w:cs="Times New Roman" w:hint="eastAsia"/>
          </w:rPr>
          <w:t>和</w:t>
        </w:r>
        <w:r w:rsidR="009E4B7B">
          <w:rPr>
            <w:rFonts w:ascii="Times New Roman" w:eastAsia="宋体-简" w:hAnsi="Times New Roman" w:cs="Times New Roman" w:hint="eastAsia"/>
          </w:rPr>
          <w:t>B</w:t>
        </w:r>
        <w:r w:rsidR="009E4B7B">
          <w:rPr>
            <w:rFonts w:ascii="Times New Roman" w:eastAsia="宋体-简" w:hAnsi="Times New Roman" w:cs="Times New Roman" w:hint="eastAsia"/>
          </w:rPr>
          <w:t>两个选项错误在于</w:t>
        </w:r>
      </w:ins>
      <w:ins w:id="75" w:author="欣鑫 徐" w:date="2016-07-11T10:14:00Z">
        <w:r w:rsidR="008F1BBD">
          <w:rPr>
            <w:rFonts w:ascii="Times New Roman" w:eastAsia="宋体-简" w:hAnsi="Times New Roman" w:cs="Times New Roman" w:hint="eastAsia"/>
          </w:rPr>
          <w:t>段落中说腺体分泌物</w:t>
        </w:r>
        <w:r w:rsidR="00812EB9">
          <w:rPr>
            <w:rFonts w:ascii="Times New Roman" w:eastAsia="宋体-简" w:hAnsi="Times New Roman" w:cs="Times New Roman" w:hint="eastAsia"/>
          </w:rPr>
          <w:t>为整个动物身体提供了一层脂肪膜</w:t>
        </w:r>
      </w:ins>
      <w:ins w:id="76" w:author="欣鑫 徐" w:date="2016-07-11T10:15:00Z">
        <w:r w:rsidR="00812EB9">
          <w:rPr>
            <w:rFonts w:ascii="Times New Roman" w:eastAsia="宋体-简" w:hAnsi="Times New Roman" w:cs="Times New Roman" w:hint="eastAsia"/>
          </w:rPr>
          <w:t>，防止水分蒸发，所以既不是</w:t>
        </w:r>
        <w:r w:rsidR="00812EB9">
          <w:rPr>
            <w:rFonts w:ascii="Times New Roman" w:eastAsia="宋体-简" w:hAnsi="Times New Roman" w:cs="Times New Roman" w:hint="eastAsia"/>
          </w:rPr>
          <w:t>A</w:t>
        </w:r>
        <w:r w:rsidR="00812EB9">
          <w:rPr>
            <w:rFonts w:ascii="Times New Roman" w:eastAsia="宋体-简" w:hAnsi="Times New Roman" w:cs="Times New Roman" w:hint="eastAsia"/>
          </w:rPr>
          <w:t>说的保护腺体系统，也不是</w:t>
        </w:r>
        <w:r w:rsidR="00812EB9">
          <w:rPr>
            <w:rFonts w:ascii="Times New Roman" w:eastAsia="宋体-简" w:hAnsi="Times New Roman" w:cs="Times New Roman" w:hint="eastAsia"/>
          </w:rPr>
          <w:t>B</w:t>
        </w:r>
        <w:r w:rsidR="00812EB9">
          <w:rPr>
            <w:rFonts w:ascii="Times New Roman" w:eastAsia="宋体-简" w:hAnsi="Times New Roman" w:cs="Times New Roman" w:hint="eastAsia"/>
          </w:rPr>
          <w:t>说的减少分泌物，</w:t>
        </w:r>
      </w:ins>
      <w:ins w:id="77" w:author="欣鑫 徐" w:date="2016-07-11T10:30:00Z">
        <w:r w:rsidR="007E202B">
          <w:rPr>
            <w:rFonts w:ascii="Times New Roman" w:eastAsia="宋体-简" w:hAnsi="Times New Roman" w:cs="Times New Roman" w:hint="eastAsia"/>
          </w:rPr>
          <w:lastRenderedPageBreak/>
          <w:t>两个选项</w:t>
        </w:r>
      </w:ins>
      <w:ins w:id="78" w:author="欣鑫 徐" w:date="2016-07-11T10:15:00Z">
        <w:r w:rsidR="00812EB9">
          <w:rPr>
            <w:rFonts w:ascii="Times New Roman" w:eastAsia="宋体-简" w:hAnsi="Times New Roman" w:cs="Times New Roman" w:hint="eastAsia"/>
          </w:rPr>
          <w:t>混淆</w:t>
        </w:r>
      </w:ins>
      <w:ins w:id="79" w:author="欣鑫 徐" w:date="2016-07-11T10:16:00Z">
        <w:r w:rsidR="00812EB9">
          <w:rPr>
            <w:rFonts w:ascii="Times New Roman" w:eastAsia="宋体-简" w:hAnsi="Times New Roman" w:cs="Times New Roman" w:hint="eastAsia"/>
          </w:rPr>
          <w:t>句意；</w:t>
        </w:r>
        <w:r w:rsidR="00812EB9">
          <w:rPr>
            <w:rFonts w:ascii="Times New Roman" w:eastAsia="宋体-简" w:hAnsi="Times New Roman" w:cs="Times New Roman" w:hint="eastAsia"/>
          </w:rPr>
          <w:t>C</w:t>
        </w:r>
        <w:r w:rsidR="00812EB9">
          <w:rPr>
            <w:rFonts w:ascii="Times New Roman" w:eastAsia="宋体-简" w:hAnsi="Times New Roman" w:cs="Times New Roman" w:hint="eastAsia"/>
          </w:rPr>
          <w:t>选项错在是</w:t>
        </w:r>
      </w:ins>
      <w:ins w:id="80" w:author="欣鑫 徐" w:date="2016-07-11T10:18:00Z">
        <w:r w:rsidR="007B4B90">
          <w:rPr>
            <w:rFonts w:ascii="Times New Roman" w:eastAsia="宋体-简" w:hAnsi="Times New Roman" w:cs="Times New Roman" w:hint="eastAsia"/>
          </w:rPr>
          <w:t>说明</w:t>
        </w:r>
      </w:ins>
      <w:ins w:id="81" w:author="欣鑫 徐" w:date="2016-07-11T10:16:00Z">
        <w:r w:rsidR="00812EB9">
          <w:rPr>
            <w:rFonts w:ascii="Times New Roman" w:eastAsia="宋体-简" w:hAnsi="Times New Roman" w:cs="Times New Roman" w:hint="eastAsia"/>
          </w:rPr>
          <w:t>Hyperolius viridiflavus</w:t>
        </w:r>
      </w:ins>
      <w:ins w:id="82" w:author="欣鑫 徐" w:date="2016-07-11T10:18:00Z">
        <w:r w:rsidR="007B4B90">
          <w:rPr>
            <w:rFonts w:ascii="Times New Roman" w:eastAsia="宋体-简" w:hAnsi="Times New Roman" w:cs="Times New Roman" w:hint="eastAsia"/>
          </w:rPr>
          <w:t>这个例子的。</w:t>
        </w:r>
      </w:ins>
      <w:del w:id="83" w:author="欣鑫 徐" w:date="2016-07-11T10:13:00Z">
        <w:r w:rsidRPr="00A12809" w:rsidDel="009E4B7B">
          <w:rPr>
            <w:rFonts w:ascii="Times New Roman" w:eastAsia="宋体-简" w:hAnsi="Times New Roman" w:cs="Times New Roman" w:hint="eastAsia"/>
          </w:rPr>
          <w:delText>相应其他选项均错误。</w:delText>
        </w:r>
      </w:del>
    </w:p>
    <w:p w14:paraId="31951E9C" w14:textId="77777777" w:rsidR="000C6A9B" w:rsidRDefault="000C6A9B" w:rsidP="00644954">
      <w:pPr>
        <w:spacing w:line="400" w:lineRule="exact"/>
        <w:rPr>
          <w:ins w:id="84" w:author="欣鑫 徐" w:date="2016-07-12T11:06:00Z"/>
          <w:rFonts w:ascii="Times New Roman" w:eastAsia="宋体-简" w:hAnsi="Times New Roman" w:cs="Times New Roman"/>
          <w:b/>
          <w:bCs/>
        </w:rPr>
      </w:pPr>
    </w:p>
    <w:p w14:paraId="7063F630" w14:textId="4573EA0D" w:rsidR="00644954" w:rsidRPr="007C2B96" w:rsidDel="007B4B90" w:rsidRDefault="007B4B90" w:rsidP="00644954">
      <w:pPr>
        <w:spacing w:line="400" w:lineRule="exact"/>
        <w:rPr>
          <w:del w:id="85" w:author="欣鑫 徐" w:date="2016-07-11T10:18:00Z"/>
          <w:rFonts w:ascii="Times New Roman" w:eastAsia="宋体-简" w:hAnsi="Times New Roman" w:cs="Times New Roman"/>
          <w:b/>
          <w:bCs/>
        </w:rPr>
      </w:pPr>
      <w:ins w:id="86" w:author="欣鑫 徐" w:date="2016-07-11T10:18:00Z">
        <w:r>
          <w:rPr>
            <w:rFonts w:ascii="Times New Roman" w:eastAsia="宋体-简" w:hAnsi="Times New Roman" w:cs="Times New Roman" w:hint="eastAsia"/>
            <w:b/>
            <w:bCs/>
          </w:rPr>
          <w:t>Q5</w:t>
        </w:r>
      </w:ins>
    </w:p>
    <w:p w14:paraId="45E890EA" w14:textId="77777777" w:rsidR="00644954" w:rsidRPr="007C2B96" w:rsidDel="007B4B90" w:rsidRDefault="00644954" w:rsidP="00644954">
      <w:pPr>
        <w:spacing w:line="400" w:lineRule="exact"/>
        <w:rPr>
          <w:del w:id="87" w:author="欣鑫 徐" w:date="2016-07-11T10:18:00Z"/>
          <w:rFonts w:ascii="Times New Roman" w:eastAsia="宋体-简" w:hAnsi="Times New Roman" w:cs="Times New Roman"/>
          <w:b/>
          <w:bCs/>
        </w:rPr>
      </w:pPr>
    </w:p>
    <w:p w14:paraId="060C360E" w14:textId="77777777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del w:id="88" w:author="欣鑫 徐" w:date="2016-07-11T10:18:00Z">
        <w:r w:rsidDel="007B4B90">
          <w:rPr>
            <w:rFonts w:ascii="Times New Roman" w:eastAsia="宋体-简" w:hAnsi="Times New Roman" w:cs="Times New Roman" w:hint="eastAsia"/>
            <w:b/>
            <w:bCs/>
          </w:rPr>
          <w:delText>5</w:delText>
        </w:r>
      </w:del>
    </w:p>
    <w:p w14:paraId="1D8270C8" w14:textId="292F5099" w:rsidR="00644954" w:rsidRPr="007C2B96" w:rsidRDefault="007B4B90" w:rsidP="00644954">
      <w:pPr>
        <w:spacing w:line="400" w:lineRule="exact"/>
        <w:rPr>
          <w:rFonts w:ascii="Times New Roman" w:eastAsia="宋体-简" w:hAnsi="Times New Roman" w:cs="Times New Roman"/>
        </w:rPr>
      </w:pPr>
      <w:ins w:id="89" w:author="欣鑫 徐" w:date="2016-07-11T10:18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90" w:author="欣鑫 徐" w:date="2016-07-11T10:18:00Z">
        <w:r w:rsidR="00644954" w:rsidDel="007B4B90">
          <w:rPr>
            <w:rFonts w:ascii="Times New Roman" w:eastAsia="宋体-简" w:hAnsi="Times New Roman" w:cs="Times New Roman"/>
          </w:rPr>
          <w:delText>选择第</w:delText>
        </w:r>
        <w:r w:rsidR="00644954" w:rsidDel="007B4B90">
          <w:rPr>
            <w:rFonts w:ascii="Times New Roman" w:eastAsia="宋体-简" w:hAnsi="Times New Roman" w:cs="Times New Roman" w:hint="eastAsia"/>
          </w:rPr>
          <w:delText>二</w:delText>
        </w:r>
        <w:r w:rsidR="00644954" w:rsidRPr="007C2B96" w:rsidDel="007B4B90">
          <w:rPr>
            <w:rFonts w:ascii="Times New Roman" w:eastAsia="宋体-简" w:hAnsi="Times New Roman" w:cs="Times New Roman"/>
          </w:rPr>
          <w:delText>项。</w:delText>
        </w:r>
      </w:del>
    </w:p>
    <w:p w14:paraId="302D7D40" w14:textId="32DEE943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A12809">
        <w:rPr>
          <w:rFonts w:ascii="Times New Roman" w:eastAsia="宋体-简" w:hAnsi="Times New Roman" w:cs="Times New Roman" w:hint="eastAsia"/>
        </w:rPr>
        <w:t>关于体温调节方法，</w:t>
      </w:r>
      <w:ins w:id="91" w:author="欣鑫 徐" w:date="2016-07-11T10:21:00Z">
        <w:r w:rsidR="00461220">
          <w:rPr>
            <w:rFonts w:ascii="Times New Roman" w:eastAsia="宋体-简" w:hAnsi="Times New Roman" w:cs="Times New Roman" w:hint="eastAsia"/>
          </w:rPr>
          <w:t>段落第二句开始就陆续介绍了，</w:t>
        </w:r>
      </w:ins>
      <w:ins w:id="92" w:author="欣鑫 徐" w:date="2016-07-11T10:22:00Z">
        <w:r w:rsidR="00461220">
          <w:rPr>
            <w:rFonts w:ascii="Times New Roman" w:eastAsia="宋体-简" w:hAnsi="Times New Roman" w:cs="Times New Roman" w:hint="eastAsia"/>
          </w:rPr>
          <w:t>A</w:t>
        </w:r>
        <w:r w:rsidR="00461220">
          <w:rPr>
            <w:rFonts w:ascii="Times New Roman" w:eastAsia="宋体-简" w:hAnsi="Times New Roman" w:cs="Times New Roman" w:hint="eastAsia"/>
          </w:rPr>
          <w:t>选项对应</w:t>
        </w:r>
      </w:ins>
      <w:del w:id="93" w:author="欣鑫 徐" w:date="2016-07-11T10:22:00Z">
        <w:r w:rsidRPr="00A12809" w:rsidDel="00461220">
          <w:rPr>
            <w:rFonts w:ascii="Times New Roman" w:eastAsia="宋体-简" w:hAnsi="Times New Roman" w:cs="Times New Roman" w:hint="eastAsia"/>
          </w:rPr>
          <w:delText>其余三个选项分别对应</w:delText>
        </w:r>
      </w:del>
      <w:r w:rsidRPr="00A12809">
        <w:rPr>
          <w:rFonts w:ascii="Times New Roman" w:eastAsia="宋体-简" w:hAnsi="Times New Roman" w:cs="Times New Roman" w:hint="eastAsia"/>
        </w:rPr>
        <w:t>“</w:t>
      </w:r>
      <w:r w:rsidRPr="00A12809">
        <w:rPr>
          <w:rFonts w:ascii="Times New Roman" w:eastAsia="宋体-简" w:hAnsi="Times New Roman" w:cs="Times New Roman" w:hint="eastAsia"/>
        </w:rPr>
        <w:t>heat exchange with substrates such as rock or earth</w:t>
      </w:r>
      <w:r w:rsidRPr="00A12809">
        <w:rPr>
          <w:rFonts w:ascii="Times New Roman" w:eastAsia="宋体-简" w:hAnsi="Times New Roman" w:cs="Times New Roman" w:hint="eastAsia"/>
        </w:rPr>
        <w:t>”</w:t>
      </w:r>
      <w:ins w:id="94" w:author="欣鑫 徐" w:date="2016-07-11T10:23:00Z">
        <w:r w:rsidR="00004EEA">
          <w:rPr>
            <w:rFonts w:ascii="Times New Roman" w:eastAsia="宋体-简" w:hAnsi="Times New Roman" w:cs="Times New Roman" w:hint="eastAsia"/>
          </w:rPr>
          <w:t>；</w:t>
        </w:r>
        <w:r w:rsidR="00004EEA">
          <w:rPr>
            <w:rFonts w:ascii="Times New Roman" w:eastAsia="宋体-简" w:hAnsi="Times New Roman" w:cs="Times New Roman" w:hint="eastAsia"/>
          </w:rPr>
          <w:t>C</w:t>
        </w:r>
        <w:r w:rsidR="00004EEA">
          <w:rPr>
            <w:rFonts w:ascii="Times New Roman" w:eastAsia="宋体-简" w:hAnsi="Times New Roman" w:cs="Times New Roman" w:hint="eastAsia"/>
          </w:rPr>
          <w:t>选项对应</w:t>
        </w:r>
      </w:ins>
      <w:r w:rsidRPr="00A12809">
        <w:rPr>
          <w:rFonts w:ascii="Times New Roman" w:eastAsia="宋体-简" w:hAnsi="Times New Roman" w:cs="Times New Roman" w:hint="eastAsia"/>
        </w:rPr>
        <w:t>“</w:t>
      </w:r>
      <w:r w:rsidRPr="00A12809">
        <w:rPr>
          <w:rFonts w:ascii="Times New Roman" w:eastAsia="宋体-简" w:hAnsi="Times New Roman" w:cs="Times New Roman" w:hint="eastAsia"/>
        </w:rPr>
        <w:t>avoidance behaviors</w:t>
      </w:r>
      <w:ins w:id="95" w:author="欣鑫 徐" w:date="2016-07-11T10:24:00Z">
        <w:r w:rsidR="00004EEA">
          <w:rPr>
            <w:rFonts w:ascii="Times New Roman" w:eastAsia="宋体-简" w:hAnsi="Times New Roman" w:cs="Times New Roman"/>
          </w:rPr>
          <w:t>…</w:t>
        </w:r>
        <w:r w:rsidR="00004EEA" w:rsidRPr="00004EEA">
          <w:t xml:space="preserve"> </w:t>
        </w:r>
        <w:r w:rsidR="00004EEA" w:rsidRPr="00004EEA">
          <w:rPr>
            <w:rFonts w:ascii="Times New Roman" w:eastAsia="宋体-简" w:hAnsi="Times New Roman" w:cs="Times New Roman"/>
          </w:rPr>
          <w:t>reducing activity during cold or hot weather, respectively</w:t>
        </w:r>
      </w:ins>
      <w:del w:id="96" w:author="欣鑫 徐" w:date="2016-07-11T10:23:00Z">
        <w:r w:rsidRPr="00A12809" w:rsidDel="00004EEA">
          <w:rPr>
            <w:rFonts w:ascii="Times New Roman" w:eastAsia="宋体-简" w:hAnsi="Times New Roman" w:cs="Times New Roman" w:hint="eastAsia"/>
          </w:rPr>
          <w:delText xml:space="preserve"> </w:delText>
        </w:r>
      </w:del>
      <w:r w:rsidRPr="00A12809">
        <w:rPr>
          <w:rFonts w:ascii="Times New Roman" w:eastAsia="宋体-简" w:hAnsi="Times New Roman" w:cs="Times New Roman" w:hint="eastAsia"/>
        </w:rPr>
        <w:t>”</w:t>
      </w:r>
      <w:ins w:id="97" w:author="欣鑫 徐" w:date="2016-07-11T10:24:00Z">
        <w:r w:rsidR="00004EEA">
          <w:rPr>
            <w:rFonts w:ascii="Times New Roman" w:eastAsia="宋体-简" w:hAnsi="Times New Roman" w:cs="Times New Roman" w:hint="eastAsia"/>
          </w:rPr>
          <w:t>；</w:t>
        </w:r>
        <w:r w:rsidR="00004EEA">
          <w:rPr>
            <w:rFonts w:ascii="Times New Roman" w:eastAsia="宋体-简" w:hAnsi="Times New Roman" w:cs="Times New Roman" w:hint="eastAsia"/>
          </w:rPr>
          <w:t>D</w:t>
        </w:r>
        <w:r w:rsidR="00004EEA">
          <w:rPr>
            <w:rFonts w:ascii="Times New Roman" w:eastAsia="宋体-简" w:hAnsi="Times New Roman" w:cs="Times New Roman" w:hint="eastAsia"/>
          </w:rPr>
          <w:t>选项</w:t>
        </w:r>
      </w:ins>
      <w:ins w:id="98" w:author="欣鑫 徐" w:date="2016-07-11T10:25:00Z">
        <w:r w:rsidR="00F55EEF">
          <w:rPr>
            <w:rFonts w:ascii="Times New Roman" w:eastAsia="宋体-简" w:hAnsi="Times New Roman" w:cs="Times New Roman" w:hint="eastAsia"/>
          </w:rPr>
          <w:t>对应</w:t>
        </w:r>
      </w:ins>
      <w:del w:id="99" w:author="欣鑫 徐" w:date="2016-07-11T10:24:00Z">
        <w:r w:rsidRPr="00A12809" w:rsidDel="00004EEA">
          <w:rPr>
            <w:rFonts w:ascii="Times New Roman" w:eastAsia="宋体-简" w:hAnsi="Times New Roman" w:cs="Times New Roman" w:hint="eastAsia"/>
          </w:rPr>
          <w:delText>以及</w:delText>
        </w:r>
      </w:del>
      <w:r w:rsidRPr="00A12809">
        <w:rPr>
          <w:rFonts w:ascii="Times New Roman" w:eastAsia="宋体-简" w:hAnsi="Times New Roman" w:cs="Times New Roman" w:hint="eastAsia"/>
        </w:rPr>
        <w:t>“</w:t>
      </w:r>
      <w:r w:rsidRPr="00A12809">
        <w:rPr>
          <w:rFonts w:ascii="Times New Roman" w:eastAsia="宋体-简" w:hAnsi="Times New Roman" w:cs="Times New Roman" w:hint="eastAsia"/>
        </w:rPr>
        <w:t>moving to shelter during the day for cooling</w:t>
      </w:r>
      <w:r w:rsidRPr="00A12809">
        <w:rPr>
          <w:rFonts w:ascii="Times New Roman" w:eastAsia="宋体-简" w:hAnsi="Times New Roman" w:cs="Times New Roman" w:hint="eastAsia"/>
        </w:rPr>
        <w:t>”，只有</w:t>
      </w:r>
      <w:ins w:id="100" w:author="欣鑫 徐" w:date="2016-07-11T10:25:00Z">
        <w:r w:rsidR="00F55EEF">
          <w:rPr>
            <w:rFonts w:ascii="Times New Roman" w:eastAsia="宋体-简" w:hAnsi="Times New Roman" w:cs="Times New Roman" w:hint="eastAsia"/>
          </w:rPr>
          <w:t>B</w:t>
        </w:r>
        <w:r w:rsidR="00F55EEF">
          <w:rPr>
            <w:rFonts w:ascii="Times New Roman" w:eastAsia="宋体-简" w:hAnsi="Times New Roman" w:cs="Times New Roman" w:hint="eastAsia"/>
          </w:rPr>
          <w:t>选</w:t>
        </w:r>
      </w:ins>
      <w:del w:id="101" w:author="欣鑫 徐" w:date="2016-07-11T10:25:00Z">
        <w:r w:rsidRPr="00A12809" w:rsidDel="00F55EEF">
          <w:rPr>
            <w:rFonts w:ascii="Times New Roman" w:eastAsia="宋体-简" w:hAnsi="Times New Roman" w:cs="Times New Roman" w:hint="eastAsia"/>
          </w:rPr>
          <w:delText>第二</w:delText>
        </w:r>
      </w:del>
      <w:r w:rsidRPr="00A12809">
        <w:rPr>
          <w:rFonts w:ascii="Times New Roman" w:eastAsia="宋体-简" w:hAnsi="Times New Roman" w:cs="Times New Roman" w:hint="eastAsia"/>
        </w:rPr>
        <w:t>项“</w:t>
      </w:r>
      <w:r w:rsidRPr="00A12809">
        <w:rPr>
          <w:rFonts w:ascii="Times New Roman" w:eastAsia="宋体-简" w:hAnsi="Times New Roman" w:cs="Times New Roman" w:hint="eastAsia"/>
        </w:rPr>
        <w:t>metabolism</w:t>
      </w:r>
      <w:r w:rsidRPr="00A12809">
        <w:rPr>
          <w:rFonts w:ascii="Times New Roman" w:eastAsia="宋体-简" w:hAnsi="Times New Roman" w:cs="Times New Roman" w:hint="eastAsia"/>
        </w:rPr>
        <w:t>”没有提到。</w:t>
      </w:r>
    </w:p>
    <w:p w14:paraId="5C2ADCDC" w14:textId="77777777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367D13D" w14:textId="3129E830" w:rsidR="00644954" w:rsidRPr="007C2B96" w:rsidRDefault="00F55EEF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02" w:author="欣鑫 徐" w:date="2016-07-11T10:25:00Z">
        <w:r>
          <w:rPr>
            <w:rFonts w:ascii="Times New Roman" w:eastAsia="宋体-简" w:hAnsi="Times New Roman" w:cs="Times New Roman" w:hint="eastAsia"/>
            <w:b/>
            <w:bCs/>
          </w:rPr>
          <w:t>Q6</w:t>
        </w:r>
      </w:ins>
      <w:del w:id="103" w:author="欣鑫 徐" w:date="2016-07-11T10:25:00Z">
        <w:r w:rsidR="00644954" w:rsidDel="00F55EEF">
          <w:rPr>
            <w:rFonts w:ascii="Times New Roman" w:eastAsia="宋体-简" w:hAnsi="Times New Roman" w:cs="Times New Roman" w:hint="eastAsia"/>
            <w:b/>
            <w:bCs/>
          </w:rPr>
          <w:delText>6</w:delText>
        </w:r>
      </w:del>
    </w:p>
    <w:p w14:paraId="70D311E2" w14:textId="28EBDCDB" w:rsidR="00644954" w:rsidRPr="007C2B96" w:rsidRDefault="00F55EEF" w:rsidP="00644954">
      <w:pPr>
        <w:spacing w:line="400" w:lineRule="exact"/>
        <w:rPr>
          <w:rFonts w:ascii="Times New Roman" w:eastAsia="宋体-简" w:hAnsi="Times New Roman" w:cs="Times New Roman"/>
        </w:rPr>
      </w:pPr>
      <w:ins w:id="104" w:author="欣鑫 徐" w:date="2016-07-11T10:25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05" w:author="欣鑫 徐" w:date="2016-07-11T10:26:00Z">
        <w:r>
          <w:rPr>
            <w:rFonts w:ascii="Times New Roman" w:eastAsia="宋体-简" w:hAnsi="Times New Roman" w:cs="Times New Roman" w:hint="eastAsia"/>
          </w:rPr>
          <w:t>A</w:t>
        </w:r>
      </w:ins>
      <w:del w:id="106" w:author="欣鑫 徐" w:date="2016-07-11T10:25:00Z">
        <w:r w:rsidR="00644954" w:rsidDel="00F55EEF">
          <w:rPr>
            <w:rFonts w:ascii="Times New Roman" w:eastAsia="宋体-简" w:hAnsi="Times New Roman" w:cs="Times New Roman"/>
          </w:rPr>
          <w:delText>选择第</w:delText>
        </w:r>
        <w:r w:rsidR="00644954" w:rsidDel="00F55EEF">
          <w:rPr>
            <w:rFonts w:ascii="Times New Roman" w:eastAsia="宋体-简" w:hAnsi="Times New Roman" w:cs="Times New Roman" w:hint="eastAsia"/>
          </w:rPr>
          <w:delText>一</w:delText>
        </w:r>
        <w:r w:rsidR="00644954" w:rsidRPr="007C2B96" w:rsidDel="00F55EEF">
          <w:rPr>
            <w:rFonts w:ascii="Times New Roman" w:eastAsia="宋体-简" w:hAnsi="Times New Roman" w:cs="Times New Roman"/>
          </w:rPr>
          <w:delText>项</w:delText>
        </w:r>
      </w:del>
    </w:p>
    <w:p w14:paraId="6C620DB3" w14:textId="729338FC" w:rsidR="00644954" w:rsidRPr="00C03242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07" w:author="欣鑫 徐" w:date="2016-07-11T10:29:00Z">
        <w:r w:rsidR="007E202B">
          <w:rPr>
            <w:rFonts w:ascii="Times New Roman" w:eastAsia="宋体-简" w:hAnsi="Times New Roman" w:cs="Times New Roman" w:hint="eastAsia"/>
          </w:rPr>
          <w:t>这个例子正好对应</w:t>
        </w:r>
      </w:ins>
      <w:r w:rsidRPr="0029028B">
        <w:rPr>
          <w:rFonts w:ascii="Times New Roman" w:eastAsia="宋体-简" w:hAnsi="Times New Roman" w:cs="Times New Roman" w:hint="eastAsia"/>
        </w:rPr>
        <w:t>对应“</w:t>
      </w:r>
      <w:r w:rsidRPr="0029028B">
        <w:rPr>
          <w:rFonts w:ascii="Times New Roman" w:eastAsia="宋体-简" w:hAnsi="Times New Roman" w:cs="Times New Roman" w:hint="eastAsia"/>
        </w:rPr>
        <w:t>Heliothermy</w:t>
      </w:r>
      <w:r w:rsidRPr="0029028B">
        <w:rPr>
          <w:rFonts w:ascii="Times New Roman" w:eastAsia="宋体-简" w:hAnsi="Times New Roman" w:cs="Times New Roman" w:hint="eastAsia"/>
        </w:rPr>
        <w:t>”和“</w:t>
      </w:r>
      <w:r w:rsidRPr="0029028B">
        <w:rPr>
          <w:rFonts w:ascii="Times New Roman" w:eastAsia="宋体-简" w:hAnsi="Times New Roman" w:cs="Times New Roman" w:hint="eastAsia"/>
        </w:rPr>
        <w:t>thigmothermy</w:t>
      </w:r>
      <w:r w:rsidRPr="0029028B">
        <w:rPr>
          <w:rFonts w:ascii="Times New Roman" w:eastAsia="宋体-简" w:hAnsi="Times New Roman" w:cs="Times New Roman" w:hint="eastAsia"/>
        </w:rPr>
        <w:t>”的定义，</w:t>
      </w:r>
      <w:ins w:id="108" w:author="欣鑫 徐" w:date="2016-07-11T10:29:00Z">
        <w:r w:rsidR="007E202B">
          <w:rPr>
            <w:rFonts w:ascii="Times New Roman" w:eastAsia="宋体-简" w:hAnsi="Times New Roman" w:cs="Times New Roman" w:hint="eastAsia"/>
          </w:rPr>
          <w:t>在叙述定义之后，就引入了这个例子来说明；</w:t>
        </w:r>
      </w:ins>
      <w:r w:rsidRPr="0029028B">
        <w:rPr>
          <w:rFonts w:ascii="Times New Roman" w:eastAsia="宋体-简" w:hAnsi="Times New Roman" w:cs="Times New Roman" w:hint="eastAsia"/>
        </w:rPr>
        <w:t>在</w:t>
      </w:r>
      <w:r w:rsidRPr="0029028B">
        <w:rPr>
          <w:rFonts w:ascii="Times New Roman" w:eastAsia="宋体-简" w:hAnsi="Times New Roman" w:cs="Times New Roman" w:hint="eastAsia"/>
        </w:rPr>
        <w:t>Andean toad Bufo spinulosus</w:t>
      </w:r>
      <w:r w:rsidRPr="0029028B">
        <w:rPr>
          <w:rFonts w:ascii="Times New Roman" w:eastAsia="宋体-简" w:hAnsi="Times New Roman" w:cs="Times New Roman" w:hint="eastAsia"/>
        </w:rPr>
        <w:t>的例子当中，“</w:t>
      </w:r>
      <w:r w:rsidRPr="0029028B">
        <w:rPr>
          <w:rFonts w:ascii="Times New Roman" w:eastAsia="宋体-简" w:hAnsi="Times New Roman" w:cs="Times New Roman" w:hint="eastAsia"/>
        </w:rPr>
        <w:t>exposes itself immediately after sunrise on moist ground</w:t>
      </w:r>
      <w:r w:rsidRPr="0029028B">
        <w:rPr>
          <w:rFonts w:ascii="Times New Roman" w:eastAsia="宋体-简" w:hAnsi="Times New Roman" w:cs="Times New Roman" w:hint="eastAsia"/>
        </w:rPr>
        <w:t>”恰好既对应了“</w:t>
      </w:r>
      <w:r w:rsidRPr="0029028B">
        <w:rPr>
          <w:rFonts w:ascii="Times New Roman" w:eastAsia="宋体-简" w:hAnsi="Times New Roman" w:cs="Times New Roman" w:hint="eastAsia"/>
        </w:rPr>
        <w:t>basking</w:t>
      </w:r>
      <w:r w:rsidRPr="0029028B">
        <w:rPr>
          <w:rFonts w:ascii="Times New Roman" w:eastAsia="宋体-简" w:hAnsi="Times New Roman" w:cs="Times New Roman" w:hint="eastAsia"/>
        </w:rPr>
        <w:t>”又对应了“</w:t>
      </w:r>
      <w:r w:rsidRPr="0029028B">
        <w:rPr>
          <w:rFonts w:ascii="Times New Roman" w:eastAsia="宋体-简" w:hAnsi="Times New Roman" w:cs="Times New Roman" w:hint="eastAsia"/>
        </w:rPr>
        <w:t>exchange with substrates</w:t>
      </w:r>
      <w:r w:rsidRPr="0029028B">
        <w:rPr>
          <w:rFonts w:ascii="Times New Roman" w:eastAsia="宋体-简" w:hAnsi="Times New Roman" w:cs="Times New Roman" w:hint="eastAsia"/>
        </w:rPr>
        <w:t>”，</w:t>
      </w:r>
      <w:ins w:id="109" w:author="欣鑫 徐" w:date="2016-07-11T10:29:00Z">
        <w:r w:rsidR="007E202B">
          <w:rPr>
            <w:rFonts w:ascii="Times New Roman" w:eastAsia="宋体-简" w:hAnsi="Times New Roman" w:cs="Times New Roman" w:hint="eastAsia"/>
          </w:rPr>
          <w:t>所以</w:t>
        </w:r>
        <w:r w:rsidR="007E202B">
          <w:rPr>
            <w:rFonts w:ascii="Times New Roman" w:eastAsia="宋体-简" w:hAnsi="Times New Roman" w:cs="Times New Roman" w:hint="eastAsia"/>
          </w:rPr>
          <w:t>A</w:t>
        </w:r>
        <w:r w:rsidR="007E202B">
          <w:rPr>
            <w:rFonts w:ascii="Times New Roman" w:eastAsia="宋体-简" w:hAnsi="Times New Roman" w:cs="Times New Roman" w:hint="eastAsia"/>
          </w:rPr>
          <w:t>选项</w:t>
        </w:r>
      </w:ins>
      <w:del w:id="110" w:author="欣鑫 徐" w:date="2016-07-11T10:29:00Z">
        <w:r w:rsidRPr="0029028B" w:rsidDel="007E202B">
          <w:rPr>
            <w:rFonts w:ascii="Times New Roman" w:eastAsia="宋体-简" w:hAnsi="Times New Roman" w:cs="Times New Roman" w:hint="eastAsia"/>
          </w:rPr>
          <w:delText>第一项</w:delText>
        </w:r>
      </w:del>
      <w:r w:rsidRPr="0029028B">
        <w:rPr>
          <w:rFonts w:ascii="Times New Roman" w:eastAsia="宋体-简" w:hAnsi="Times New Roman" w:cs="Times New Roman" w:hint="eastAsia"/>
        </w:rPr>
        <w:t>正确</w:t>
      </w:r>
      <w:ins w:id="111" w:author="欣鑫 徐" w:date="2016-07-11T10:29:00Z">
        <w:r w:rsidR="007E202B">
          <w:rPr>
            <w:rFonts w:ascii="Times New Roman" w:eastAsia="宋体-简" w:hAnsi="Times New Roman" w:cs="Times New Roman" w:hint="eastAsia"/>
          </w:rPr>
          <w:t>；</w:t>
        </w:r>
      </w:ins>
      <w:ins w:id="112" w:author="欣鑫 徐" w:date="2016-07-11T10:32:00Z">
        <w:r w:rsidR="003D33D5">
          <w:rPr>
            <w:rFonts w:ascii="Times New Roman" w:eastAsia="宋体-简" w:hAnsi="Times New Roman" w:cs="Times New Roman" w:hint="eastAsia"/>
          </w:rPr>
          <w:t>其余选项的问题在于</w:t>
        </w:r>
      </w:ins>
      <w:ins w:id="113" w:author="欣鑫 徐" w:date="2016-07-11T10:33:00Z">
        <w:r w:rsidR="003D33D5">
          <w:rPr>
            <w:rFonts w:ascii="Times New Roman" w:eastAsia="宋体-简" w:hAnsi="Times New Roman" w:cs="Times New Roman" w:hint="eastAsia"/>
          </w:rPr>
          <w:t>不全面，只是说到了一个方面。</w:t>
        </w:r>
      </w:ins>
      <w:del w:id="114" w:author="欣鑫 徐" w:date="2016-07-11T10:29:00Z">
        <w:r w:rsidRPr="0029028B" w:rsidDel="007E202B">
          <w:rPr>
            <w:rFonts w:ascii="Times New Roman" w:eastAsia="宋体-简" w:hAnsi="Times New Roman" w:cs="Times New Roman" w:hint="eastAsia"/>
          </w:rPr>
          <w:delText>。相应其他选项错误。</w:delText>
        </w:r>
      </w:del>
    </w:p>
    <w:p w14:paraId="08B47CF3" w14:textId="77777777" w:rsidR="00644954" w:rsidRPr="007C2B96" w:rsidDel="00600009" w:rsidRDefault="00644954" w:rsidP="00644954">
      <w:pPr>
        <w:spacing w:line="400" w:lineRule="exact"/>
        <w:rPr>
          <w:del w:id="115" w:author="欣鑫 徐" w:date="2016-07-11T16:26:00Z"/>
          <w:rFonts w:ascii="Times New Roman" w:eastAsia="宋体-简" w:hAnsi="Times New Roman" w:cs="Times New Roman"/>
          <w:b/>
          <w:bCs/>
        </w:rPr>
      </w:pPr>
    </w:p>
    <w:p w14:paraId="0F2A1F91" w14:textId="48EACE5C" w:rsidR="00644954" w:rsidRPr="007C2B96" w:rsidDel="00600009" w:rsidRDefault="00644954" w:rsidP="00644954">
      <w:pPr>
        <w:spacing w:line="400" w:lineRule="exact"/>
        <w:rPr>
          <w:del w:id="116" w:author="欣鑫 徐" w:date="2016-07-11T16:26:00Z"/>
          <w:rFonts w:ascii="Times New Roman" w:eastAsia="宋体-简" w:hAnsi="Times New Roman" w:cs="Times New Roman"/>
          <w:b/>
          <w:bCs/>
        </w:rPr>
      </w:pPr>
      <w:del w:id="117" w:author="欣鑫 徐" w:date="2016-07-11T10:33:00Z">
        <w:r w:rsidDel="00FD700D">
          <w:rPr>
            <w:rFonts w:ascii="Times New Roman" w:eastAsia="宋体-简" w:hAnsi="Times New Roman" w:cs="Times New Roman" w:hint="eastAsia"/>
            <w:b/>
            <w:bCs/>
          </w:rPr>
          <w:delText>7</w:delText>
        </w:r>
      </w:del>
    </w:p>
    <w:p w14:paraId="5E09B45F" w14:textId="317BA010" w:rsidR="00644954" w:rsidRPr="007C2B96" w:rsidDel="00600009" w:rsidRDefault="00644954" w:rsidP="00644954">
      <w:pPr>
        <w:spacing w:line="400" w:lineRule="exact"/>
        <w:rPr>
          <w:del w:id="118" w:author="欣鑫 徐" w:date="2016-07-11T16:26:00Z"/>
          <w:rFonts w:ascii="Times New Roman" w:eastAsia="宋体-简" w:hAnsi="Times New Roman" w:cs="Times New Roman"/>
        </w:rPr>
      </w:pPr>
      <w:commentRangeStart w:id="119"/>
      <w:del w:id="120" w:author="欣鑫 徐" w:date="2016-07-11T10:33:00Z">
        <w:r w:rsidRPr="007C2B96" w:rsidDel="00FD700D">
          <w:rPr>
            <w:rFonts w:ascii="Times New Roman" w:eastAsia="宋体-简" w:hAnsi="Times New Roman" w:cs="Times New Roman"/>
          </w:rPr>
          <w:delText>选择第</w:delText>
        </w:r>
        <w:r w:rsidRPr="0029028B" w:rsidDel="00FD700D">
          <w:rPr>
            <w:rFonts w:ascii="Times New Roman" w:eastAsia="宋体-简" w:hAnsi="Times New Roman" w:cs="Times New Roman" w:hint="eastAsia"/>
          </w:rPr>
          <w:delText>四</w:delText>
        </w:r>
        <w:r w:rsidRPr="007C2B96" w:rsidDel="00FD700D">
          <w:rPr>
            <w:rFonts w:ascii="Times New Roman" w:eastAsia="宋体-简" w:hAnsi="Times New Roman" w:cs="Times New Roman"/>
          </w:rPr>
          <w:delText>项。</w:delText>
        </w:r>
      </w:del>
    </w:p>
    <w:p w14:paraId="35599148" w14:textId="67FBBD95" w:rsidR="00644954" w:rsidRPr="007C2B96" w:rsidDel="00600009" w:rsidRDefault="00644954" w:rsidP="00644954">
      <w:pPr>
        <w:spacing w:line="400" w:lineRule="exact"/>
        <w:rPr>
          <w:del w:id="121" w:author="欣鑫 徐" w:date="2016-07-11T16:26:00Z"/>
          <w:rFonts w:ascii="Times New Roman" w:eastAsia="宋体-简" w:hAnsi="Times New Roman" w:cs="Times New Roman"/>
        </w:rPr>
      </w:pPr>
      <w:del w:id="122" w:author="欣鑫 徐" w:date="2016-07-11T16:26:00Z">
        <w:r w:rsidRPr="007C2B96" w:rsidDel="00600009">
          <w:rPr>
            <w:rFonts w:ascii="Times New Roman" w:eastAsia="宋体-简" w:hAnsi="Times New Roman" w:cs="Times New Roman"/>
          </w:rPr>
          <w:delText>解析：</w:delText>
        </w:r>
        <w:r w:rsidRPr="0029028B" w:rsidDel="00600009">
          <w:rPr>
            <w:rFonts w:ascii="Times New Roman" w:eastAsia="宋体-简" w:hAnsi="Times New Roman" w:cs="Times New Roman" w:hint="eastAsia"/>
          </w:rPr>
          <w:delText>这句话的意思是说，这种蟾蜍的行为能够使体温控制在较为合适的温度。这里的“</w:delText>
        </w:r>
        <w:r w:rsidRPr="0029028B" w:rsidDel="00600009">
          <w:rPr>
            <w:rFonts w:ascii="Times New Roman" w:eastAsia="宋体-简" w:hAnsi="Times New Roman" w:cs="Times New Roman" w:hint="eastAsia"/>
          </w:rPr>
          <w:delText>attain</w:delText>
        </w:r>
        <w:r w:rsidRPr="0029028B" w:rsidDel="00600009">
          <w:rPr>
            <w:rFonts w:ascii="Times New Roman" w:eastAsia="宋体-简" w:hAnsi="Times New Roman" w:cs="Times New Roman" w:hint="eastAsia"/>
          </w:rPr>
          <w:delText>”既不是“使上升”也不是“使下降”，只是“控制”的意思，与第四项最符合。</w:delText>
        </w:r>
      </w:del>
    </w:p>
    <w:commentRangeEnd w:id="119"/>
    <w:p w14:paraId="482738CB" w14:textId="77777777" w:rsidR="00644954" w:rsidRPr="007C2B96" w:rsidDel="002164E9" w:rsidRDefault="00A96413" w:rsidP="00644954">
      <w:pPr>
        <w:spacing w:line="400" w:lineRule="exact"/>
        <w:rPr>
          <w:del w:id="123" w:author="欣鑫 徐" w:date="2016-07-11T10:37:00Z"/>
          <w:rFonts w:ascii="Times New Roman" w:eastAsia="宋体-简" w:hAnsi="Times New Roman" w:cs="Times New Roman"/>
          <w:b/>
          <w:bCs/>
        </w:rPr>
      </w:pPr>
      <w:r>
        <w:rPr>
          <w:rStyle w:val="a5"/>
        </w:rPr>
        <w:commentReference w:id="119"/>
      </w:r>
    </w:p>
    <w:p w14:paraId="23BAA215" w14:textId="77777777" w:rsidR="00644954" w:rsidRDefault="00644954">
      <w:pPr>
        <w:spacing w:line="400" w:lineRule="exact"/>
        <w:rPr>
          <w:ins w:id="124" w:author="欣鑫 徐" w:date="2016-07-11T10:37:00Z"/>
          <w:rFonts w:ascii="Times New Roman" w:eastAsia="宋体-简" w:hAnsi="Times New Roman" w:cs="Times New Roman"/>
          <w:b/>
          <w:bCs/>
        </w:rPr>
        <w:pPrChange w:id="125" w:author="欣鑫 徐" w:date="2016-07-11T10:37:00Z">
          <w:pPr>
            <w:widowControl/>
            <w:spacing w:line="400" w:lineRule="exact"/>
            <w:jc w:val="left"/>
          </w:pPr>
        </w:pPrChange>
      </w:pPr>
    </w:p>
    <w:p w14:paraId="02681A98" w14:textId="626B1F70" w:rsidR="002164E9" w:rsidRDefault="002164E9" w:rsidP="00644954">
      <w:pPr>
        <w:widowControl/>
        <w:spacing w:line="400" w:lineRule="exact"/>
        <w:jc w:val="left"/>
        <w:rPr>
          <w:ins w:id="126" w:author="欣鑫 徐" w:date="2016-07-11T10:37:00Z"/>
          <w:rFonts w:ascii="Times New Roman" w:eastAsia="宋体-简" w:hAnsi="Times New Roman" w:cs="Times New Roman"/>
          <w:b/>
          <w:bCs/>
        </w:rPr>
      </w:pPr>
      <w:ins w:id="127" w:author="欣鑫 徐" w:date="2016-07-11T10:37:00Z">
        <w:r>
          <w:rPr>
            <w:rFonts w:ascii="Times New Roman" w:eastAsia="宋体-简" w:hAnsi="Times New Roman" w:cs="Times New Roman" w:hint="eastAsia"/>
            <w:b/>
            <w:bCs/>
          </w:rPr>
          <w:t>Q7</w:t>
        </w:r>
      </w:ins>
    </w:p>
    <w:p w14:paraId="42A1EEF8" w14:textId="0EAF3380" w:rsidR="002164E9" w:rsidRDefault="002164E9" w:rsidP="00644954">
      <w:pPr>
        <w:widowControl/>
        <w:spacing w:line="400" w:lineRule="exact"/>
        <w:jc w:val="left"/>
        <w:rPr>
          <w:ins w:id="128" w:author="欣鑫 徐" w:date="2016-07-11T10:37:00Z"/>
          <w:rFonts w:ascii="Times New Roman" w:eastAsia="宋体-简" w:hAnsi="Times New Roman" w:cs="Times New Roman"/>
          <w:b/>
          <w:bCs/>
        </w:rPr>
      </w:pPr>
      <w:ins w:id="129" w:author="欣鑫 徐" w:date="2016-07-11T10:37:00Z">
        <w:r>
          <w:rPr>
            <w:rFonts w:ascii="Times New Roman" w:eastAsia="宋体-简" w:hAnsi="Times New Roman" w:cs="Times New Roman" w:hint="eastAsia"/>
            <w:b/>
            <w:bCs/>
          </w:rPr>
          <w:t>正确答案：</w:t>
        </w:r>
        <w:r>
          <w:rPr>
            <w:rFonts w:ascii="Times New Roman" w:eastAsia="宋体-简" w:hAnsi="Times New Roman" w:cs="Times New Roman" w:hint="eastAsia"/>
            <w:b/>
            <w:bCs/>
          </w:rPr>
          <w:t>C</w:t>
        </w:r>
      </w:ins>
    </w:p>
    <w:p w14:paraId="23EF7458" w14:textId="1FAD5158" w:rsidR="002164E9" w:rsidRDefault="002164E9" w:rsidP="00644954">
      <w:pPr>
        <w:widowControl/>
        <w:spacing w:line="400" w:lineRule="exact"/>
        <w:jc w:val="left"/>
        <w:rPr>
          <w:ins w:id="130" w:author="欣鑫 徐" w:date="2016-07-11T10:37:00Z"/>
          <w:rFonts w:ascii="Times New Roman" w:eastAsia="宋体-简" w:hAnsi="Times New Roman" w:cs="Times New Roman"/>
          <w:b/>
          <w:bCs/>
        </w:rPr>
      </w:pPr>
      <w:ins w:id="131" w:author="欣鑫 徐" w:date="2016-07-11T10:37:00Z">
        <w:r>
          <w:rPr>
            <w:rFonts w:ascii="Times New Roman" w:eastAsia="宋体-简" w:hAnsi="Times New Roman" w:cs="Times New Roman" w:hint="eastAsia"/>
            <w:b/>
            <w:bCs/>
          </w:rPr>
          <w:t>解析：</w:t>
        </w:r>
      </w:ins>
      <w:ins w:id="132" w:author="欣鑫 徐" w:date="2016-07-11T10:38:00Z">
        <w:r>
          <w:rPr>
            <w:rFonts w:ascii="Times New Roman" w:eastAsia="宋体-简" w:hAnsi="Times New Roman" w:cs="Times New Roman" w:hint="eastAsia"/>
            <w:b/>
            <w:bCs/>
          </w:rPr>
          <w:t>文中</w:t>
        </w:r>
      </w:ins>
      <w:ins w:id="133" w:author="欣鑫 徐" w:date="2016-07-11T10:43:00Z">
        <w:r w:rsidR="00DD51F1">
          <w:rPr>
            <w:rFonts w:ascii="Times New Roman" w:eastAsia="宋体-简" w:hAnsi="Times New Roman" w:cs="Times New Roman" w:hint="eastAsia"/>
            <w:b/>
            <w:bCs/>
          </w:rPr>
          <w:t>本句</w:t>
        </w:r>
      </w:ins>
      <w:ins w:id="134" w:author="欣鑫 徐" w:date="2016-07-11T10:38:00Z">
        <w:r>
          <w:rPr>
            <w:rFonts w:ascii="Times New Roman" w:eastAsia="宋体-简" w:hAnsi="Times New Roman" w:cs="Times New Roman" w:hint="eastAsia"/>
            <w:b/>
            <w:bCs/>
          </w:rPr>
          <w:t>说</w:t>
        </w:r>
        <w:r>
          <w:rPr>
            <w:rFonts w:ascii="Times New Roman" w:eastAsia="宋体-简" w:hAnsi="Times New Roman" w:cs="Times New Roman" w:hint="eastAsia"/>
            <w:b/>
            <w:bCs/>
          </w:rPr>
          <w:t xml:space="preserve">AtBs </w:t>
        </w:r>
        <w:r>
          <w:rPr>
            <w:rFonts w:ascii="Times New Roman" w:eastAsia="宋体-简" w:hAnsi="Times New Roman" w:cs="Times New Roman" w:hint="eastAsia"/>
            <w:b/>
            <w:bCs/>
          </w:rPr>
          <w:t>这个生物</w:t>
        </w:r>
      </w:ins>
      <w:ins w:id="135" w:author="欣鑫 徐" w:date="2016-07-11T10:39:00Z">
        <w:r w:rsidR="00D1624C">
          <w:rPr>
            <w:rFonts w:ascii="Times New Roman" w:eastAsia="宋体-简" w:hAnsi="Times New Roman" w:cs="Times New Roman" w:hint="eastAsia"/>
            <w:b/>
            <w:bCs/>
          </w:rPr>
          <w:t>在</w:t>
        </w:r>
      </w:ins>
      <w:ins w:id="136" w:author="欣鑫 徐" w:date="2016-07-11T10:41:00Z">
        <w:r w:rsidR="00DD51F1">
          <w:rPr>
            <w:rFonts w:ascii="Times New Roman" w:eastAsia="宋体-简" w:hAnsi="Times New Roman" w:cs="Times New Roman" w:hint="eastAsia"/>
            <w:b/>
            <w:bCs/>
          </w:rPr>
          <w:t>日出</w:t>
        </w:r>
      </w:ins>
      <w:ins w:id="137" w:author="欣鑫 徐" w:date="2016-07-11T10:39:00Z">
        <w:r w:rsidR="00D1624C">
          <w:rPr>
            <w:rFonts w:ascii="Times New Roman" w:eastAsia="宋体-简" w:hAnsi="Times New Roman" w:cs="Times New Roman" w:hint="eastAsia"/>
            <w:b/>
            <w:bCs/>
          </w:rPr>
          <w:t>之后，就立即让</w:t>
        </w:r>
      </w:ins>
      <w:ins w:id="138" w:author="欣鑫 徐" w:date="2016-07-11T10:40:00Z">
        <w:r w:rsidR="00D1624C">
          <w:rPr>
            <w:rFonts w:ascii="Times New Roman" w:eastAsia="宋体-简" w:hAnsi="Times New Roman" w:cs="Times New Roman" w:hint="eastAsia"/>
            <w:b/>
            <w:bCs/>
          </w:rPr>
          <w:t>自己的身体暴露在</w:t>
        </w:r>
      </w:ins>
      <w:ins w:id="139" w:author="欣鑫 徐" w:date="2016-07-11T10:41:00Z">
        <w:r w:rsidR="00DD51F1">
          <w:rPr>
            <w:rFonts w:ascii="Times New Roman" w:eastAsia="宋体-简" w:hAnsi="Times New Roman" w:cs="Times New Roman" w:hint="eastAsia"/>
            <w:b/>
            <w:bCs/>
          </w:rPr>
          <w:t>湿润的地面上，同时</w:t>
        </w:r>
      </w:ins>
      <w:ins w:id="140" w:author="欣鑫 徐" w:date="2016-07-11T10:42:00Z">
        <w:r w:rsidR="00DD51F1">
          <w:rPr>
            <w:rFonts w:ascii="Times New Roman" w:eastAsia="宋体-简" w:hAnsi="Times New Roman" w:cs="Times New Roman" w:hint="eastAsia"/>
            <w:b/>
            <w:bCs/>
          </w:rPr>
          <w:t>通过这种方法</w:t>
        </w:r>
      </w:ins>
      <w:ins w:id="141" w:author="欣鑫 徐" w:date="2016-07-11T10:43:00Z">
        <w:r w:rsidR="00DD51F1">
          <w:rPr>
            <w:rFonts w:ascii="Times New Roman" w:eastAsia="宋体-简" w:hAnsi="Times New Roman" w:cs="Times New Roman" w:hint="eastAsia"/>
            <w:b/>
            <w:bCs/>
          </w:rPr>
          <w:t>attains</w:t>
        </w:r>
      </w:ins>
      <w:ins w:id="142" w:author="欣鑫 徐" w:date="2016-07-11T10:42:00Z">
        <w:r w:rsidR="00DD51F1">
          <w:rPr>
            <w:rFonts w:ascii="Times New Roman" w:eastAsia="宋体-简" w:hAnsi="Times New Roman" w:cs="Times New Roman" w:hint="eastAsia"/>
            <w:b/>
            <w:bCs/>
          </w:rPr>
          <w:t>它</w:t>
        </w:r>
      </w:ins>
      <w:ins w:id="143" w:author="欣鑫 徐" w:date="2016-07-11T10:43:00Z">
        <w:r w:rsidR="00DD51F1">
          <w:rPr>
            <w:rFonts w:ascii="Times New Roman" w:eastAsia="宋体-简" w:hAnsi="Times New Roman" w:cs="Times New Roman" w:hint="eastAsia"/>
            <w:b/>
            <w:bCs/>
          </w:rPr>
          <w:t>适宜的体温。</w:t>
        </w:r>
      </w:ins>
      <w:ins w:id="144" w:author="欣鑫 徐" w:date="2016-07-11T10:45:00Z">
        <w:r w:rsidR="00D55ECC">
          <w:rPr>
            <w:rFonts w:ascii="Times New Roman" w:eastAsia="宋体-简" w:hAnsi="Times New Roman" w:cs="Times New Roman" w:hint="eastAsia"/>
            <w:b/>
            <w:bCs/>
          </w:rPr>
          <w:t>选项</w:t>
        </w:r>
        <w:r w:rsidR="00D55ECC">
          <w:rPr>
            <w:rFonts w:ascii="Times New Roman" w:eastAsia="宋体-简" w:hAnsi="Times New Roman" w:cs="Times New Roman" w:hint="eastAsia"/>
            <w:b/>
            <w:bCs/>
          </w:rPr>
          <w:t>A</w:t>
        </w:r>
        <w:r w:rsidR="00D55ECC">
          <w:rPr>
            <w:rFonts w:ascii="Times New Roman" w:eastAsia="宋体-简" w:hAnsi="Times New Roman" w:cs="Times New Roman" w:hint="eastAsia"/>
            <w:b/>
            <w:bCs/>
          </w:rPr>
          <w:t>和</w:t>
        </w:r>
        <w:r w:rsidR="00D55ECC">
          <w:rPr>
            <w:rFonts w:ascii="Times New Roman" w:eastAsia="宋体-简" w:hAnsi="Times New Roman" w:cs="Times New Roman" w:hint="eastAsia"/>
            <w:b/>
            <w:bCs/>
          </w:rPr>
          <w:t>B</w:t>
        </w:r>
        <w:r w:rsidR="00D55ECC">
          <w:rPr>
            <w:rFonts w:ascii="Times New Roman" w:eastAsia="宋体-简" w:hAnsi="Times New Roman" w:cs="Times New Roman" w:hint="eastAsia"/>
            <w:b/>
            <w:bCs/>
          </w:rPr>
          <w:t>的升高和降低都是绝对性的，而全段都在解释</w:t>
        </w:r>
      </w:ins>
      <w:ins w:id="145" w:author="欣鑫 徐" w:date="2016-07-11T10:46:00Z">
        <w:r w:rsidR="00D55ECC">
          <w:rPr>
            <w:rFonts w:ascii="Times New Roman" w:eastAsia="宋体-简" w:hAnsi="Times New Roman" w:cs="Times New Roman" w:hint="eastAsia"/>
            <w:b/>
            <w:bCs/>
          </w:rPr>
          <w:t>调节的过程，</w:t>
        </w:r>
        <w:r w:rsidR="00026F6F">
          <w:rPr>
            <w:rFonts w:ascii="Times New Roman" w:eastAsia="宋体-简" w:hAnsi="Times New Roman" w:cs="Times New Roman" w:hint="eastAsia"/>
            <w:b/>
            <w:bCs/>
          </w:rPr>
          <w:t>体温调节</w:t>
        </w:r>
        <w:r w:rsidR="00CA32D2">
          <w:rPr>
            <w:rFonts w:ascii="Times New Roman" w:eastAsia="宋体-简" w:hAnsi="Times New Roman" w:cs="Times New Roman" w:hint="eastAsia"/>
            <w:b/>
            <w:bCs/>
          </w:rPr>
          <w:t>是动态性的</w:t>
        </w:r>
      </w:ins>
      <w:ins w:id="146" w:author="欣鑫 徐" w:date="2016-07-11T10:50:00Z">
        <w:r w:rsidR="00CA32D2">
          <w:rPr>
            <w:rFonts w:ascii="Times New Roman" w:eastAsia="宋体-简" w:hAnsi="Times New Roman" w:cs="Times New Roman" w:hint="eastAsia"/>
            <w:b/>
            <w:bCs/>
          </w:rPr>
          <w:t>，</w:t>
        </w:r>
      </w:ins>
      <w:ins w:id="147" w:author="欣鑫 徐" w:date="2016-07-11T10:49:00Z">
        <w:r w:rsidR="00422555">
          <w:rPr>
            <w:rFonts w:ascii="Times New Roman" w:eastAsia="宋体-简" w:hAnsi="Times New Roman" w:cs="Times New Roman" w:hint="eastAsia"/>
            <w:b/>
            <w:bCs/>
          </w:rPr>
          <w:t>而且</w:t>
        </w:r>
      </w:ins>
      <w:ins w:id="148" w:author="欣鑫 徐" w:date="2016-07-11T10:46:00Z">
        <w:r w:rsidR="00026F6F">
          <w:rPr>
            <w:rFonts w:ascii="Times New Roman" w:eastAsia="宋体-简" w:hAnsi="Times New Roman" w:cs="Times New Roman" w:hint="eastAsia"/>
            <w:b/>
            <w:bCs/>
          </w:rPr>
          <w:t>既然后面都说到了</w:t>
        </w:r>
        <w:r w:rsidR="00026F6F">
          <w:rPr>
            <w:rFonts w:ascii="Times New Roman" w:eastAsia="宋体-简" w:hAnsi="Times New Roman" w:cs="Times New Roman" w:hint="eastAsia"/>
            <w:b/>
            <w:bCs/>
          </w:rPr>
          <w:t>preferred</w:t>
        </w:r>
      </w:ins>
      <w:ins w:id="149" w:author="欣鑫 徐" w:date="2016-07-11T10:47:00Z">
        <w:r w:rsidR="00026F6F">
          <w:rPr>
            <w:rFonts w:ascii="Times New Roman" w:eastAsia="宋体-简" w:hAnsi="Times New Roman" w:cs="Times New Roman" w:hint="eastAsia"/>
            <w:b/>
            <w:bCs/>
          </w:rPr>
          <w:t xml:space="preserve"> body </w:t>
        </w:r>
        <w:r w:rsidR="00026F6F">
          <w:rPr>
            <w:rFonts w:ascii="Times New Roman" w:eastAsia="宋体-简" w:hAnsi="Times New Roman" w:cs="Times New Roman"/>
            <w:b/>
            <w:bCs/>
          </w:rPr>
          <w:t>temperature</w:t>
        </w:r>
      </w:ins>
      <w:ins w:id="150" w:author="欣鑫 徐" w:date="2016-07-11T10:48:00Z">
        <w:r w:rsidR="00422555">
          <w:rPr>
            <w:rFonts w:ascii="Times New Roman" w:eastAsia="宋体-简" w:hAnsi="Times New Roman" w:cs="Times New Roman" w:hint="eastAsia"/>
            <w:b/>
            <w:bCs/>
          </w:rPr>
          <w:t>，是达到了自己</w:t>
        </w:r>
        <w:r w:rsidR="00422555">
          <w:rPr>
            <w:rFonts w:ascii="Times New Roman" w:eastAsia="宋体-简" w:hAnsi="Times New Roman" w:cs="Times New Roman" w:hint="eastAsia"/>
            <w:b/>
            <w:bCs/>
          </w:rPr>
          <w:t xml:space="preserve">preferred </w:t>
        </w:r>
      </w:ins>
      <w:ins w:id="151" w:author="欣鑫 徐" w:date="2016-07-11T10:49:00Z">
        <w:r w:rsidR="00422555">
          <w:rPr>
            <w:rFonts w:ascii="Times New Roman" w:eastAsia="宋体-简" w:hAnsi="Times New Roman" w:cs="Times New Roman" w:hint="eastAsia"/>
            <w:b/>
            <w:bCs/>
          </w:rPr>
          <w:t>的温度，就没必要升高、降低，或者</w:t>
        </w:r>
        <w:r w:rsidR="00422555">
          <w:rPr>
            <w:rFonts w:ascii="Times New Roman" w:eastAsia="宋体-简" w:hAnsi="Times New Roman" w:cs="Times New Roman" w:hint="eastAsia"/>
            <w:b/>
            <w:bCs/>
          </w:rPr>
          <w:t>D</w:t>
        </w:r>
        <w:r w:rsidR="00422555">
          <w:rPr>
            <w:rFonts w:ascii="Times New Roman" w:eastAsia="宋体-简" w:hAnsi="Times New Roman" w:cs="Times New Roman" w:hint="eastAsia"/>
            <w:b/>
            <w:bCs/>
          </w:rPr>
          <w:t>选项的“调节、控制”了，只有</w:t>
        </w:r>
        <w:r w:rsidR="00422555">
          <w:rPr>
            <w:rFonts w:ascii="Times New Roman" w:eastAsia="宋体-简" w:hAnsi="Times New Roman" w:cs="Times New Roman" w:hint="eastAsia"/>
            <w:b/>
            <w:bCs/>
          </w:rPr>
          <w:t>C</w:t>
        </w:r>
        <w:r w:rsidR="00422555">
          <w:rPr>
            <w:rFonts w:ascii="Times New Roman" w:eastAsia="宋体-简" w:hAnsi="Times New Roman" w:cs="Times New Roman" w:hint="eastAsia"/>
            <w:b/>
            <w:bCs/>
          </w:rPr>
          <w:t>选项符合。</w:t>
        </w:r>
      </w:ins>
    </w:p>
    <w:p w14:paraId="59596D6B" w14:textId="77777777" w:rsidR="002164E9" w:rsidRDefault="002164E9" w:rsidP="00644954">
      <w:pPr>
        <w:widowControl/>
        <w:spacing w:line="400" w:lineRule="exact"/>
        <w:jc w:val="left"/>
        <w:rPr>
          <w:ins w:id="152" w:author="欣鑫 徐" w:date="2016-07-11T10:37:00Z"/>
          <w:rFonts w:ascii="Times New Roman" w:eastAsia="宋体-简" w:hAnsi="Times New Roman" w:cs="Times New Roman"/>
          <w:b/>
          <w:bCs/>
        </w:rPr>
      </w:pPr>
    </w:p>
    <w:p w14:paraId="56C78D18" w14:textId="77777777" w:rsidR="002164E9" w:rsidRPr="007C2B96" w:rsidRDefault="002164E9" w:rsidP="00644954">
      <w:pPr>
        <w:widowControl/>
        <w:spacing w:line="400" w:lineRule="exact"/>
        <w:jc w:val="left"/>
        <w:rPr>
          <w:rFonts w:ascii="Times New Roman" w:eastAsia="宋体-简" w:hAnsi="Times New Roman" w:cs="Times New Roman"/>
          <w:b/>
          <w:bCs/>
        </w:rPr>
      </w:pPr>
    </w:p>
    <w:p w14:paraId="49E8CD67" w14:textId="4C904B22" w:rsidR="00644954" w:rsidRPr="007C2B96" w:rsidRDefault="00422555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53" w:author="欣鑫 徐" w:date="2016-07-11T10:49:00Z">
        <w:r>
          <w:rPr>
            <w:rFonts w:ascii="Times New Roman" w:eastAsia="宋体-简" w:hAnsi="Times New Roman" w:cs="Times New Roman" w:hint="eastAsia"/>
            <w:b/>
            <w:bCs/>
          </w:rPr>
          <w:t>Q8</w:t>
        </w:r>
      </w:ins>
      <w:del w:id="154" w:author="欣鑫 徐" w:date="2016-07-11T10:49:00Z">
        <w:r w:rsidR="00644954" w:rsidDel="00422555">
          <w:rPr>
            <w:rFonts w:ascii="Times New Roman" w:eastAsia="宋体-简" w:hAnsi="Times New Roman" w:cs="Times New Roman" w:hint="eastAsia"/>
            <w:b/>
            <w:bCs/>
          </w:rPr>
          <w:delText>8</w:delText>
        </w:r>
      </w:del>
    </w:p>
    <w:p w14:paraId="031CD717" w14:textId="7F9BE138" w:rsidR="00644954" w:rsidRPr="007C2B96" w:rsidRDefault="00422555" w:rsidP="00644954">
      <w:pPr>
        <w:spacing w:line="400" w:lineRule="exact"/>
        <w:rPr>
          <w:rFonts w:ascii="Times New Roman" w:eastAsia="宋体-简" w:hAnsi="Times New Roman" w:cs="Times New Roman"/>
        </w:rPr>
      </w:pPr>
      <w:ins w:id="155" w:author="欣鑫 徐" w:date="2016-07-11T10:50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156" w:author="欣鑫 徐" w:date="2016-07-11T10:50:00Z">
        <w:r w:rsidR="00644954" w:rsidRPr="007C2B96" w:rsidDel="00422555">
          <w:rPr>
            <w:rFonts w:ascii="Times New Roman" w:eastAsia="宋体-简" w:hAnsi="Times New Roman" w:cs="Times New Roman"/>
          </w:rPr>
          <w:delText>选择第二项。</w:delText>
        </w:r>
      </w:del>
    </w:p>
    <w:p w14:paraId="04744BB3" w14:textId="2E5F3B7D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57" w:author="欣鑫 徐" w:date="2016-07-11T10:51:00Z">
        <w:r w:rsidR="00142F6C">
          <w:rPr>
            <w:rFonts w:ascii="Times New Roman" w:eastAsia="宋体-简" w:hAnsi="Times New Roman" w:cs="Times New Roman" w:hint="eastAsia"/>
          </w:rPr>
          <w:t>此题和前面第</w:t>
        </w:r>
        <w:r w:rsidR="00142F6C">
          <w:rPr>
            <w:rFonts w:ascii="Times New Roman" w:eastAsia="宋体-简" w:hAnsi="Times New Roman" w:cs="Times New Roman" w:hint="eastAsia"/>
          </w:rPr>
          <w:t>7</w:t>
        </w:r>
        <w:r w:rsidR="00142F6C">
          <w:rPr>
            <w:rFonts w:ascii="Times New Roman" w:eastAsia="宋体-简" w:hAnsi="Times New Roman" w:cs="Times New Roman" w:hint="eastAsia"/>
          </w:rPr>
          <w:t>题比较紧密</w:t>
        </w:r>
      </w:ins>
      <w:del w:id="158" w:author="欣鑫 徐" w:date="2016-07-11T10:51:00Z">
        <w:r w:rsidRPr="0029028B" w:rsidDel="00142F6C">
          <w:rPr>
            <w:rFonts w:ascii="Times New Roman" w:eastAsia="宋体-简" w:hAnsi="Times New Roman" w:cs="Times New Roman" w:hint="eastAsia"/>
          </w:rPr>
          <w:delText>根据前文</w:delText>
        </w:r>
      </w:del>
      <w:r w:rsidRPr="0029028B">
        <w:rPr>
          <w:rFonts w:ascii="Times New Roman" w:eastAsia="宋体-简" w:hAnsi="Times New Roman" w:cs="Times New Roman" w:hint="eastAsia"/>
        </w:rPr>
        <w:t>，此处的“</w:t>
      </w:r>
      <w:r w:rsidRPr="0029028B">
        <w:rPr>
          <w:rFonts w:ascii="Times New Roman" w:eastAsia="宋体-简" w:hAnsi="Times New Roman" w:cs="Times New Roman" w:hint="eastAsia"/>
        </w:rPr>
        <w:t>this approach</w:t>
      </w:r>
      <w:r w:rsidRPr="0029028B">
        <w:rPr>
          <w:rFonts w:ascii="Times New Roman" w:eastAsia="宋体-简" w:hAnsi="Times New Roman" w:cs="Times New Roman" w:hint="eastAsia"/>
        </w:rPr>
        <w:t>”直接对应</w:t>
      </w:r>
      <w:r w:rsidRPr="0029028B">
        <w:rPr>
          <w:rFonts w:ascii="Times New Roman" w:eastAsia="宋体-简" w:hAnsi="Times New Roman" w:cs="Times New Roman" w:hint="eastAsia"/>
        </w:rPr>
        <w:t>Andean toad Bufo spinulosus</w:t>
      </w:r>
      <w:r w:rsidRPr="0029028B">
        <w:rPr>
          <w:rFonts w:ascii="Times New Roman" w:eastAsia="宋体-简" w:hAnsi="Times New Roman" w:cs="Times New Roman" w:hint="eastAsia"/>
        </w:rPr>
        <w:t>控制体温的方法，也就是在刚出太阳的时候使自己暴露在阳光下。</w:t>
      </w:r>
      <w:ins w:id="159" w:author="欣鑫 徐" w:date="2016-07-11T10:53:00Z">
        <w:r w:rsidR="0058481A">
          <w:rPr>
            <w:rFonts w:ascii="Times New Roman" w:eastAsia="宋体-简" w:hAnsi="Times New Roman" w:cs="Times New Roman" w:hint="eastAsia"/>
          </w:rPr>
          <w:t>A</w:t>
        </w:r>
        <w:r w:rsidR="0058481A">
          <w:rPr>
            <w:rFonts w:ascii="Times New Roman" w:eastAsia="宋体-简" w:hAnsi="Times New Roman" w:cs="Times New Roman" w:hint="eastAsia"/>
          </w:rPr>
          <w:t>选项的</w:t>
        </w:r>
      </w:ins>
      <w:ins w:id="160" w:author="欣鑫 徐" w:date="2016-07-11T10:54:00Z">
        <w:r w:rsidR="0058481A">
          <w:rPr>
            <w:rFonts w:ascii="Times New Roman" w:eastAsia="宋体-简" w:hAnsi="Times New Roman" w:cs="Times New Roman" w:hint="eastAsia"/>
          </w:rPr>
          <w:t>10</w:t>
        </w:r>
        <w:r w:rsidR="000F732B">
          <w:rPr>
            <w:rFonts w:ascii="Times New Roman" w:eastAsia="宋体-简" w:hAnsi="Times New Roman" w:cs="Times New Roman" w:hint="eastAsia"/>
          </w:rPr>
          <w:t>度的信息</w:t>
        </w:r>
        <w:r w:rsidR="0058481A">
          <w:rPr>
            <w:rFonts w:ascii="Times New Roman" w:eastAsia="宋体-简" w:hAnsi="Times New Roman" w:cs="Times New Roman" w:hint="eastAsia"/>
          </w:rPr>
          <w:t>在文中出现时</w:t>
        </w:r>
      </w:ins>
      <w:ins w:id="161" w:author="欣鑫 徐" w:date="2016-07-11T10:55:00Z">
        <w:r w:rsidR="000F732B">
          <w:rPr>
            <w:rFonts w:ascii="Times New Roman" w:eastAsia="宋体-简" w:hAnsi="Times New Roman" w:cs="Times New Roman" w:hint="eastAsia"/>
          </w:rPr>
          <w:t>是用于解释</w:t>
        </w:r>
        <w:r w:rsidR="000F732B" w:rsidRPr="000F732B">
          <w:rPr>
            <w:rFonts w:ascii="Times New Roman" w:eastAsia="宋体-简" w:hAnsi="Times New Roman" w:cs="Times New Roman"/>
          </w:rPr>
          <w:t>Heliothermy</w:t>
        </w:r>
      </w:ins>
      <w:ins w:id="162" w:author="欣鑫 徐" w:date="2016-07-11T10:56:00Z">
        <w:r w:rsidR="000F732B">
          <w:rPr>
            <w:rFonts w:ascii="Times New Roman" w:eastAsia="宋体-简" w:hAnsi="Times New Roman" w:cs="Times New Roman" w:hint="eastAsia"/>
          </w:rPr>
          <w:t>；</w:t>
        </w:r>
      </w:ins>
      <w:del w:id="163" w:author="欣鑫 徐" w:date="2016-07-11T10:53:00Z">
        <w:r w:rsidRPr="0029028B" w:rsidDel="0058481A">
          <w:rPr>
            <w:rFonts w:ascii="Times New Roman" w:eastAsia="宋体-简" w:hAnsi="Times New Roman" w:cs="Times New Roman" w:hint="eastAsia"/>
          </w:rPr>
          <w:delText>相应其他选项文中都没有提到，</w:delText>
        </w:r>
      </w:del>
      <w:ins w:id="164" w:author="欣鑫 徐" w:date="2016-07-11T10:56:00Z">
        <w:r w:rsidR="000F732B">
          <w:rPr>
            <w:rFonts w:ascii="Times New Roman" w:eastAsia="宋体-简" w:hAnsi="Times New Roman" w:cs="Times New Roman" w:hint="eastAsia"/>
          </w:rPr>
          <w:t>C</w:t>
        </w:r>
        <w:r w:rsidR="000F732B">
          <w:rPr>
            <w:rFonts w:ascii="Times New Roman" w:eastAsia="宋体-简" w:hAnsi="Times New Roman" w:cs="Times New Roman" w:hint="eastAsia"/>
          </w:rPr>
          <w:t>选</w:t>
        </w:r>
      </w:ins>
      <w:del w:id="165" w:author="欣鑫 徐" w:date="2016-07-11T10:56:00Z">
        <w:r w:rsidRPr="0029028B" w:rsidDel="000F732B">
          <w:rPr>
            <w:rFonts w:ascii="Times New Roman" w:eastAsia="宋体-简" w:hAnsi="Times New Roman" w:cs="Times New Roman" w:hint="eastAsia"/>
          </w:rPr>
          <w:delText>尤其是第三</w:delText>
        </w:r>
      </w:del>
      <w:r w:rsidRPr="0029028B">
        <w:rPr>
          <w:rFonts w:ascii="Times New Roman" w:eastAsia="宋体-简" w:hAnsi="Times New Roman" w:cs="Times New Roman" w:hint="eastAsia"/>
        </w:rPr>
        <w:t>项，等待空气和土地变暖是不可能的</w:t>
      </w:r>
      <w:ins w:id="166" w:author="欣鑫 徐" w:date="2016-07-11T10:56:00Z">
        <w:r w:rsidR="00370B9D">
          <w:rPr>
            <w:rFonts w:ascii="Times New Roman" w:eastAsia="宋体-简" w:hAnsi="Times New Roman" w:cs="Times New Roman" w:hint="eastAsia"/>
          </w:rPr>
          <w:t>，要不怎么解释通篇的体温调节机制；</w:t>
        </w:r>
        <w:r w:rsidR="00370B9D">
          <w:rPr>
            <w:rFonts w:ascii="Times New Roman" w:eastAsia="宋体-简" w:hAnsi="Times New Roman" w:cs="Times New Roman" w:hint="eastAsia"/>
          </w:rPr>
          <w:t>D</w:t>
        </w:r>
        <w:r w:rsidR="00370B9D">
          <w:rPr>
            <w:rFonts w:ascii="Times New Roman" w:eastAsia="宋体-简" w:hAnsi="Times New Roman" w:cs="Times New Roman" w:hint="eastAsia"/>
          </w:rPr>
          <w:t>选项</w:t>
        </w:r>
      </w:ins>
      <w:ins w:id="167" w:author="欣鑫 徐" w:date="2016-07-11T10:57:00Z">
        <w:r w:rsidR="000C3C7F">
          <w:rPr>
            <w:rFonts w:ascii="Times New Roman" w:eastAsia="宋体-简" w:hAnsi="Times New Roman" w:cs="Times New Roman" w:hint="eastAsia"/>
          </w:rPr>
          <w:t>未被提及。</w:t>
        </w:r>
      </w:ins>
      <w:del w:id="168" w:author="欣鑫 徐" w:date="2016-07-11T10:56:00Z">
        <w:r w:rsidRPr="0029028B" w:rsidDel="000F732B">
          <w:rPr>
            <w:rFonts w:ascii="Times New Roman" w:eastAsia="宋体-简" w:hAnsi="Times New Roman" w:cs="Times New Roman" w:hint="eastAsia"/>
          </w:rPr>
          <w:delText>。</w:delText>
        </w:r>
      </w:del>
    </w:p>
    <w:p w14:paraId="7C88CA4C" w14:textId="77777777" w:rsidR="00644954" w:rsidDel="00422555" w:rsidRDefault="00644954" w:rsidP="00644954">
      <w:pPr>
        <w:spacing w:line="400" w:lineRule="exact"/>
        <w:rPr>
          <w:del w:id="169" w:author="欣鑫 徐" w:date="2016-07-11T10:50:00Z"/>
          <w:rFonts w:ascii="Times New Roman" w:eastAsia="宋体-简" w:hAnsi="Times New Roman" w:cs="Times New Roman"/>
          <w:b/>
          <w:bCs/>
        </w:rPr>
      </w:pPr>
    </w:p>
    <w:p w14:paraId="1A1C260B" w14:textId="77777777" w:rsidR="00422555" w:rsidRPr="007C2B96" w:rsidRDefault="00422555" w:rsidP="00644954">
      <w:pPr>
        <w:spacing w:line="400" w:lineRule="exact"/>
        <w:rPr>
          <w:ins w:id="170" w:author="欣鑫 徐" w:date="2016-07-11T10:50:00Z"/>
          <w:rFonts w:ascii="Times New Roman" w:eastAsia="宋体-简" w:hAnsi="Times New Roman" w:cs="Times New Roman"/>
          <w:bCs/>
        </w:rPr>
      </w:pPr>
    </w:p>
    <w:p w14:paraId="26C5C641" w14:textId="36A6F11B" w:rsidR="00644954" w:rsidRPr="007C2B96" w:rsidRDefault="00422555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71" w:author="欣鑫 徐" w:date="2016-07-11T10:50:00Z">
        <w:r>
          <w:rPr>
            <w:rFonts w:ascii="Times New Roman" w:eastAsia="宋体-简" w:hAnsi="Times New Roman" w:cs="Times New Roman" w:hint="eastAsia"/>
            <w:b/>
            <w:bCs/>
          </w:rPr>
          <w:lastRenderedPageBreak/>
          <w:t>Q9</w:t>
        </w:r>
      </w:ins>
      <w:del w:id="172" w:author="欣鑫 徐" w:date="2016-07-11T10:50:00Z">
        <w:r w:rsidR="00644954" w:rsidDel="00422555">
          <w:rPr>
            <w:rFonts w:ascii="Times New Roman" w:eastAsia="宋体-简" w:hAnsi="Times New Roman" w:cs="Times New Roman" w:hint="eastAsia"/>
            <w:b/>
            <w:bCs/>
          </w:rPr>
          <w:delText>9</w:delText>
        </w:r>
        <w:r w:rsidR="00644954" w:rsidRPr="007C2B96" w:rsidDel="00422555">
          <w:rPr>
            <w:rFonts w:ascii="Times New Roman" w:eastAsia="宋体-简" w:hAnsi="Times New Roman" w:cs="Times New Roman"/>
            <w:b/>
            <w:bCs/>
          </w:rPr>
          <w:delText>：</w:delText>
        </w:r>
      </w:del>
    </w:p>
    <w:p w14:paraId="0C537186" w14:textId="73703600" w:rsidR="00644954" w:rsidRPr="007C2B96" w:rsidRDefault="000C3C7F" w:rsidP="00644954">
      <w:pPr>
        <w:spacing w:line="400" w:lineRule="exact"/>
        <w:rPr>
          <w:rFonts w:ascii="Times New Roman" w:eastAsia="宋体-简" w:hAnsi="Times New Roman" w:cs="Times New Roman"/>
        </w:rPr>
      </w:pPr>
      <w:ins w:id="173" w:author="欣鑫 徐" w:date="2016-07-11T10:57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174" w:author="欣鑫 徐" w:date="2016-07-11T10:57:00Z">
        <w:r w:rsidR="00644954" w:rsidRPr="007C2B96" w:rsidDel="000C3C7F">
          <w:rPr>
            <w:rFonts w:ascii="Times New Roman" w:eastAsia="宋体-简" w:hAnsi="Times New Roman" w:cs="Times New Roman"/>
          </w:rPr>
          <w:delText>选择第</w:delText>
        </w:r>
        <w:r w:rsidR="00644954" w:rsidDel="000C3C7F">
          <w:rPr>
            <w:rFonts w:ascii="Times New Roman" w:eastAsia="宋体-简" w:hAnsi="Times New Roman" w:cs="Times New Roman" w:hint="eastAsia"/>
          </w:rPr>
          <w:delText>三</w:delText>
        </w:r>
        <w:r w:rsidR="00644954" w:rsidRPr="007C2B96" w:rsidDel="000C3C7F">
          <w:rPr>
            <w:rFonts w:ascii="Times New Roman" w:eastAsia="宋体-简" w:hAnsi="Times New Roman" w:cs="Times New Roman"/>
          </w:rPr>
          <w:delText>项。</w:delText>
        </w:r>
      </w:del>
    </w:p>
    <w:p w14:paraId="7836E736" w14:textId="38286CF8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29028B">
        <w:rPr>
          <w:rFonts w:ascii="Times New Roman" w:eastAsia="宋体-简" w:hAnsi="Times New Roman" w:cs="Times New Roman" w:hint="eastAsia"/>
        </w:rPr>
        <w:t>第五段开头“</w:t>
      </w:r>
      <w:r w:rsidRPr="0029028B">
        <w:rPr>
          <w:rFonts w:ascii="Times New Roman" w:eastAsia="宋体-简" w:hAnsi="Times New Roman" w:cs="Times New Roman" w:hint="eastAsia"/>
        </w:rPr>
        <w:t xml:space="preserve">Avoidance behavior occurs whenever </w:t>
      </w:r>
      <w:ins w:id="175" w:author="欣鑫 徐" w:date="2016-07-11T11:07:00Z">
        <w:r w:rsidR="001C3D56">
          <w:rPr>
            <w:rFonts w:ascii="Times New Roman" w:eastAsia="宋体-简" w:hAnsi="Times New Roman" w:cs="Times New Roman"/>
          </w:rPr>
          <w:t>…</w:t>
        </w:r>
      </w:ins>
      <w:ins w:id="176" w:author="欣鑫 徐" w:date="2016-07-11T11:08:00Z">
        <w:r w:rsidR="001C3D56">
          <w:rPr>
            <w:rFonts w:ascii="Times New Roman" w:eastAsia="宋体-简" w:hAnsi="Times New Roman" w:cs="Times New Roman" w:hint="eastAsia"/>
          </w:rPr>
          <w:t xml:space="preserve"> </w:t>
        </w:r>
      </w:ins>
      <w:del w:id="177" w:author="欣鑫 徐" w:date="2016-07-11T11:07:00Z">
        <w:r w:rsidRPr="0029028B" w:rsidDel="001C3D56">
          <w:rPr>
            <w:rFonts w:ascii="Times New Roman" w:eastAsia="宋体-简" w:hAnsi="Times New Roman" w:cs="Times New Roman" w:hint="eastAsia"/>
          </w:rPr>
          <w:delText xml:space="preserve">physiological and morphological adaptations </w:delText>
        </w:r>
      </w:del>
      <w:r w:rsidRPr="0029028B">
        <w:rPr>
          <w:rFonts w:ascii="Times New Roman" w:eastAsia="宋体-简" w:hAnsi="Times New Roman" w:cs="Times New Roman" w:hint="eastAsia"/>
        </w:rPr>
        <w:t>are insufficient to maintain body temperature within the vital range</w:t>
      </w:r>
      <w:r w:rsidRPr="0029028B">
        <w:rPr>
          <w:rFonts w:ascii="Times New Roman" w:eastAsia="宋体-简" w:hAnsi="Times New Roman" w:cs="Times New Roman" w:hint="eastAsia"/>
        </w:rPr>
        <w:t>”说明，正当</w:t>
      </w:r>
      <w:r w:rsidRPr="0029028B">
        <w:rPr>
          <w:rFonts w:ascii="Times New Roman" w:eastAsia="宋体-简" w:hAnsi="Times New Roman" w:cs="Times New Roman" w:hint="eastAsia"/>
        </w:rPr>
        <w:t>physiological</w:t>
      </w:r>
      <w:r w:rsidRPr="0029028B">
        <w:rPr>
          <w:rFonts w:ascii="Times New Roman" w:eastAsia="宋体-简" w:hAnsi="Times New Roman" w:cs="Times New Roman" w:hint="eastAsia"/>
        </w:rPr>
        <w:t>调节不管用的时候，</w:t>
      </w:r>
      <w:r w:rsidRPr="0029028B">
        <w:rPr>
          <w:rFonts w:ascii="Times New Roman" w:eastAsia="宋体-简" w:hAnsi="Times New Roman" w:cs="Times New Roman" w:hint="eastAsia"/>
        </w:rPr>
        <w:t>avoidance behavior</w:t>
      </w:r>
      <w:r w:rsidRPr="0029028B">
        <w:rPr>
          <w:rFonts w:ascii="Times New Roman" w:eastAsia="宋体-简" w:hAnsi="Times New Roman" w:cs="Times New Roman" w:hint="eastAsia"/>
        </w:rPr>
        <w:t>于是隆重登场</w:t>
      </w:r>
      <w:ins w:id="178" w:author="欣鑫 徐" w:date="2016-07-11T11:00:00Z">
        <w:r w:rsidR="000255B9">
          <w:rPr>
            <w:rFonts w:ascii="Times New Roman" w:eastAsia="宋体-简" w:hAnsi="Times New Roman" w:cs="Times New Roman" w:hint="eastAsia"/>
          </w:rPr>
          <w:t>，对应</w:t>
        </w:r>
        <w:r w:rsidR="000255B9">
          <w:rPr>
            <w:rFonts w:ascii="Times New Roman" w:eastAsia="宋体-简" w:hAnsi="Times New Roman" w:cs="Times New Roman" w:hint="eastAsia"/>
          </w:rPr>
          <w:t>C</w:t>
        </w:r>
        <w:r w:rsidR="000255B9">
          <w:rPr>
            <w:rFonts w:ascii="Times New Roman" w:eastAsia="宋体-简" w:hAnsi="Times New Roman" w:cs="Times New Roman" w:hint="eastAsia"/>
          </w:rPr>
          <w:t>选项；</w:t>
        </w:r>
      </w:ins>
      <w:ins w:id="179" w:author="欣鑫 徐" w:date="2016-07-11T11:02:00Z">
        <w:r w:rsidR="00F81E12">
          <w:rPr>
            <w:rFonts w:ascii="Times New Roman" w:eastAsia="宋体-简" w:hAnsi="Times New Roman" w:cs="Times New Roman" w:hint="eastAsia"/>
          </w:rPr>
          <w:t>A</w:t>
        </w:r>
        <w:r w:rsidR="00F81E12">
          <w:rPr>
            <w:rFonts w:ascii="Times New Roman" w:eastAsia="宋体-简" w:hAnsi="Times New Roman" w:cs="Times New Roman" w:hint="eastAsia"/>
          </w:rPr>
          <w:t>选项错在</w:t>
        </w:r>
        <w:r w:rsidR="00F81E12">
          <w:rPr>
            <w:rFonts w:ascii="Times New Roman" w:eastAsia="宋体-简" w:hAnsi="Times New Roman" w:cs="Times New Roman" w:hint="eastAsia"/>
          </w:rPr>
          <w:t>vary from day to day</w:t>
        </w:r>
        <w:r w:rsidR="00F81E12">
          <w:rPr>
            <w:rFonts w:ascii="Times New Roman" w:eastAsia="宋体-简" w:hAnsi="Times New Roman" w:cs="Times New Roman" w:hint="eastAsia"/>
          </w:rPr>
          <w:t>，段落中只是说</w:t>
        </w:r>
      </w:ins>
      <w:ins w:id="180" w:author="欣鑫 徐" w:date="2016-07-11T11:03:00Z">
        <w:r w:rsidR="00295929">
          <w:rPr>
            <w:rFonts w:ascii="Times New Roman" w:eastAsia="宋体-简" w:hAnsi="Times New Roman" w:cs="Times New Roman" w:hint="eastAsia"/>
          </w:rPr>
          <w:t>中纬度</w:t>
        </w:r>
      </w:ins>
      <w:ins w:id="181" w:author="欣鑫 徐" w:date="2016-07-11T11:04:00Z">
        <w:r w:rsidR="00295929">
          <w:rPr>
            <w:rFonts w:ascii="Times New Roman" w:eastAsia="宋体-简" w:hAnsi="Times New Roman" w:cs="Times New Roman" w:hint="eastAsia"/>
          </w:rPr>
          <w:t>物种栖息地到冬天会极度寒冷，</w:t>
        </w:r>
      </w:ins>
      <w:ins w:id="182" w:author="欣鑫 徐" w:date="2016-07-11T11:05:00Z">
        <w:r w:rsidR="00F30B12">
          <w:rPr>
            <w:rFonts w:ascii="Times New Roman" w:eastAsia="宋体-简" w:hAnsi="Times New Roman" w:cs="Times New Roman" w:hint="eastAsia"/>
          </w:rPr>
          <w:t>然后</w:t>
        </w:r>
      </w:ins>
      <w:ins w:id="183" w:author="欣鑫 徐" w:date="2016-07-11T11:06:00Z">
        <w:r w:rsidR="006E6D01">
          <w:rPr>
            <w:rFonts w:ascii="Times New Roman" w:eastAsia="宋体-简" w:hAnsi="Times New Roman" w:cs="Times New Roman" w:hint="eastAsia"/>
          </w:rPr>
          <w:t>“</w:t>
        </w:r>
        <w:r w:rsidR="006E6D01" w:rsidRPr="006E6D01">
          <w:rPr>
            <w:rFonts w:ascii="Times New Roman" w:eastAsia="宋体-简" w:hAnsi="Times New Roman" w:cs="Times New Roman"/>
          </w:rPr>
          <w:t>dwelling in and around semi- and regions</w:t>
        </w:r>
        <w:r w:rsidR="006E6D01">
          <w:rPr>
            <w:rFonts w:ascii="Times New Roman" w:eastAsia="宋体-简" w:hAnsi="Times New Roman" w:cs="Times New Roman" w:hint="eastAsia"/>
          </w:rPr>
          <w:t>”夏天如何；</w:t>
        </w:r>
      </w:ins>
      <w:ins w:id="184" w:author="欣鑫 徐" w:date="2016-07-11T11:07:00Z">
        <w:r w:rsidR="006E6D01">
          <w:rPr>
            <w:rFonts w:ascii="Times New Roman" w:eastAsia="宋体-简" w:hAnsi="Times New Roman" w:cs="Times New Roman" w:hint="eastAsia"/>
          </w:rPr>
          <w:t>B</w:t>
        </w:r>
        <w:r w:rsidR="006E6D01">
          <w:rPr>
            <w:rFonts w:ascii="Times New Roman" w:eastAsia="宋体-简" w:hAnsi="Times New Roman" w:cs="Times New Roman" w:hint="eastAsia"/>
          </w:rPr>
          <w:t>选项不是用来解释重要性的，虽然提及了</w:t>
        </w:r>
        <w:r w:rsidR="001C3D56">
          <w:rPr>
            <w:rFonts w:ascii="Times New Roman" w:eastAsia="宋体-简" w:hAnsi="Times New Roman" w:cs="Times New Roman" w:hint="eastAsia"/>
          </w:rPr>
          <w:t>，但是也没有比较</w:t>
        </w:r>
        <w:r w:rsidR="006E6D01">
          <w:rPr>
            <w:rFonts w:ascii="Times New Roman" w:eastAsia="宋体-简" w:hAnsi="Times New Roman" w:cs="Times New Roman" w:hint="eastAsia"/>
          </w:rPr>
          <w:t>；</w:t>
        </w:r>
        <w:r w:rsidR="001C3D56">
          <w:rPr>
            <w:rFonts w:ascii="Times New Roman" w:eastAsia="宋体-简" w:hAnsi="Times New Roman" w:cs="Times New Roman" w:hint="eastAsia"/>
          </w:rPr>
          <w:t>D</w:t>
        </w:r>
        <w:r w:rsidR="001C3D56">
          <w:rPr>
            <w:rFonts w:ascii="Times New Roman" w:eastAsia="宋体-简" w:hAnsi="Times New Roman" w:cs="Times New Roman" w:hint="eastAsia"/>
          </w:rPr>
          <w:t>选项</w:t>
        </w:r>
      </w:ins>
      <w:ins w:id="185" w:author="欣鑫 徐" w:date="2016-07-11T11:10:00Z">
        <w:r w:rsidR="003438C7">
          <w:rPr>
            <w:rFonts w:ascii="Times New Roman" w:eastAsia="宋体-简" w:hAnsi="Times New Roman" w:cs="Times New Roman" w:hint="eastAsia"/>
          </w:rPr>
          <w:t>段落没有提及。</w:t>
        </w:r>
      </w:ins>
      <w:del w:id="186" w:author="欣鑫 徐" w:date="2016-07-11T11:00:00Z">
        <w:r w:rsidRPr="0029028B" w:rsidDel="000255B9">
          <w:rPr>
            <w:rFonts w:ascii="Times New Roman" w:eastAsia="宋体-简" w:hAnsi="Times New Roman" w:cs="Times New Roman" w:hint="eastAsia"/>
          </w:rPr>
          <w:delText>。所以排除其他选项，第三项正确</w:delText>
        </w:r>
      </w:del>
      <w:del w:id="187" w:author="欣鑫 徐" w:date="2016-07-11T11:01:00Z">
        <w:r w:rsidRPr="0029028B" w:rsidDel="00F81E12">
          <w:rPr>
            <w:rFonts w:ascii="Times New Roman" w:eastAsia="宋体-简" w:hAnsi="Times New Roman" w:cs="Times New Roman" w:hint="eastAsia"/>
          </w:rPr>
          <w:delText>。</w:delText>
        </w:r>
      </w:del>
    </w:p>
    <w:p w14:paraId="6D50F208" w14:textId="77777777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5622101" w14:textId="1C600997" w:rsidR="00644954" w:rsidRPr="007C2B96" w:rsidRDefault="00F81E12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88" w:author="欣鑫 徐" w:date="2016-07-11T11:01:00Z">
        <w:r>
          <w:rPr>
            <w:rFonts w:ascii="Times New Roman" w:eastAsia="宋体-简" w:hAnsi="Times New Roman" w:cs="Times New Roman" w:hint="eastAsia"/>
            <w:b/>
            <w:bCs/>
          </w:rPr>
          <w:t>Q10</w:t>
        </w:r>
      </w:ins>
      <w:del w:id="189" w:author="欣鑫 徐" w:date="2016-07-11T11:01:00Z">
        <w:r w:rsidR="00644954" w:rsidDel="00F81E12">
          <w:rPr>
            <w:rFonts w:ascii="Times New Roman" w:eastAsia="宋体-简" w:hAnsi="Times New Roman" w:cs="Times New Roman" w:hint="eastAsia"/>
            <w:b/>
            <w:bCs/>
          </w:rPr>
          <w:delText>10</w:delText>
        </w:r>
      </w:del>
    </w:p>
    <w:p w14:paraId="30990632" w14:textId="4BA53C03" w:rsidR="00644954" w:rsidRPr="007C2B96" w:rsidRDefault="00F81E12" w:rsidP="00644954">
      <w:pPr>
        <w:spacing w:line="400" w:lineRule="exact"/>
        <w:rPr>
          <w:rFonts w:ascii="Times New Roman" w:eastAsia="宋体-简" w:hAnsi="Times New Roman" w:cs="Times New Roman"/>
        </w:rPr>
      </w:pPr>
      <w:ins w:id="190" w:author="欣鑫 徐" w:date="2016-07-11T11:01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D</w:t>
        </w:r>
      </w:ins>
      <w:del w:id="191" w:author="欣鑫 徐" w:date="2016-07-11T11:01:00Z">
        <w:r w:rsidR="00644954" w:rsidDel="00F81E12">
          <w:rPr>
            <w:rFonts w:ascii="Times New Roman" w:eastAsia="宋体-简" w:hAnsi="Times New Roman" w:cs="Times New Roman"/>
          </w:rPr>
          <w:delText>选择第</w:delText>
        </w:r>
        <w:r w:rsidR="00644954" w:rsidDel="00F81E12">
          <w:rPr>
            <w:rFonts w:ascii="Times New Roman" w:eastAsia="宋体-简" w:hAnsi="Times New Roman" w:cs="Times New Roman" w:hint="eastAsia"/>
          </w:rPr>
          <w:delText>四</w:delText>
        </w:r>
        <w:r w:rsidR="00644954" w:rsidRPr="007C2B96" w:rsidDel="00F81E12">
          <w:rPr>
            <w:rFonts w:ascii="Times New Roman" w:eastAsia="宋体-简" w:hAnsi="Times New Roman" w:cs="Times New Roman"/>
          </w:rPr>
          <w:delText>项。</w:delText>
        </w:r>
      </w:del>
    </w:p>
    <w:p w14:paraId="798F760A" w14:textId="68264674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29028B">
        <w:rPr>
          <w:rFonts w:ascii="Times New Roman" w:eastAsia="宋体-简" w:hAnsi="Times New Roman" w:cs="Times New Roman" w:hint="eastAsia"/>
        </w:rPr>
        <w:t>这句话的意思是，居住在某些地方的品种必须忍受更长的干旱炎热的气候。这里的“</w:t>
      </w:r>
      <w:r w:rsidRPr="0029028B">
        <w:rPr>
          <w:rFonts w:ascii="Times New Roman" w:eastAsia="宋体-简" w:hAnsi="Times New Roman" w:cs="Times New Roman" w:hint="eastAsia"/>
        </w:rPr>
        <w:t>dwelling in</w:t>
      </w:r>
      <w:r w:rsidRPr="0029028B">
        <w:rPr>
          <w:rFonts w:ascii="Times New Roman" w:eastAsia="宋体-简" w:hAnsi="Times New Roman" w:cs="Times New Roman" w:hint="eastAsia"/>
        </w:rPr>
        <w:t>”是“</w:t>
      </w:r>
      <w:r w:rsidRPr="0029028B">
        <w:rPr>
          <w:rFonts w:ascii="Times New Roman" w:eastAsia="宋体-简" w:hAnsi="Times New Roman" w:cs="Times New Roman" w:hint="eastAsia"/>
        </w:rPr>
        <w:t>living in</w:t>
      </w:r>
      <w:r w:rsidRPr="0029028B">
        <w:rPr>
          <w:rFonts w:ascii="Times New Roman" w:eastAsia="宋体-简" w:hAnsi="Times New Roman" w:cs="Times New Roman" w:hint="eastAsia"/>
        </w:rPr>
        <w:t>”的意思，表示居住。其余选项意思分别是“到达”</w:t>
      </w:r>
      <w:ins w:id="192" w:author="欣鑫 徐" w:date="2016-07-11T11:11:00Z">
        <w:r w:rsidR="004449D0">
          <w:rPr>
            <w:rFonts w:ascii="Times New Roman" w:eastAsia="宋体-简" w:hAnsi="Times New Roman" w:cs="Times New Roman" w:hint="eastAsia"/>
          </w:rPr>
          <w:t>，</w:t>
        </w:r>
      </w:ins>
      <w:r w:rsidRPr="0029028B">
        <w:rPr>
          <w:rFonts w:ascii="Times New Roman" w:eastAsia="宋体-简" w:hAnsi="Times New Roman" w:cs="Times New Roman" w:hint="eastAsia"/>
        </w:rPr>
        <w:t>“发源”和“进化”</w:t>
      </w:r>
      <w:ins w:id="193" w:author="欣鑫 徐" w:date="2016-07-11T11:11:00Z">
        <w:r w:rsidR="004449D0">
          <w:rPr>
            <w:rFonts w:ascii="Times New Roman" w:eastAsia="宋体-简" w:hAnsi="Times New Roman" w:cs="Times New Roman" w:hint="eastAsia"/>
          </w:rPr>
          <w:t>；从前后文猜测单词</w:t>
        </w:r>
      </w:ins>
      <w:ins w:id="194" w:author="欣鑫 徐" w:date="2016-07-11T11:12:00Z">
        <w:r w:rsidR="004449D0">
          <w:rPr>
            <w:rFonts w:ascii="Times New Roman" w:eastAsia="宋体-简" w:hAnsi="Times New Roman" w:cs="Times New Roman" w:hint="eastAsia"/>
          </w:rPr>
          <w:t>意思，</w:t>
        </w:r>
        <w:r w:rsidR="004449D0">
          <w:rPr>
            <w:rFonts w:ascii="Times New Roman" w:eastAsia="宋体-简" w:hAnsi="Times New Roman" w:cs="Times New Roman" w:hint="eastAsia"/>
          </w:rPr>
          <w:t>while</w:t>
        </w:r>
        <w:r w:rsidR="004449D0">
          <w:rPr>
            <w:rFonts w:ascii="Times New Roman" w:eastAsia="宋体-简" w:hAnsi="Times New Roman" w:cs="Times New Roman" w:hint="eastAsia"/>
          </w:rPr>
          <w:t>引导的两个从句表示对比，一个谈论</w:t>
        </w:r>
        <w:r w:rsidR="004449D0">
          <w:rPr>
            <w:rFonts w:ascii="Times New Roman" w:eastAsia="宋体-简" w:hAnsi="Times New Roman" w:cs="Times New Roman" w:hint="eastAsia"/>
          </w:rPr>
          <w:t>winter</w:t>
        </w:r>
        <w:r w:rsidR="004449D0">
          <w:rPr>
            <w:rFonts w:ascii="Times New Roman" w:eastAsia="宋体-简" w:hAnsi="Times New Roman" w:cs="Times New Roman" w:hint="eastAsia"/>
          </w:rPr>
          <w:t>，一个谈论</w:t>
        </w:r>
        <w:r w:rsidR="004449D0">
          <w:rPr>
            <w:rFonts w:ascii="Times New Roman" w:eastAsia="宋体-简" w:hAnsi="Times New Roman" w:cs="Times New Roman" w:hint="eastAsia"/>
          </w:rPr>
          <w:t>summer</w:t>
        </w:r>
        <w:r w:rsidR="004449D0">
          <w:rPr>
            <w:rFonts w:ascii="Times New Roman" w:eastAsia="宋体-简" w:hAnsi="Times New Roman" w:cs="Times New Roman" w:hint="eastAsia"/>
          </w:rPr>
          <w:t>；这个单词应该和</w:t>
        </w:r>
        <w:r w:rsidR="004449D0">
          <w:rPr>
            <w:rFonts w:ascii="Times New Roman" w:eastAsia="宋体-简" w:hAnsi="Times New Roman" w:cs="Times New Roman" w:hint="eastAsia"/>
          </w:rPr>
          <w:t>while</w:t>
        </w:r>
        <w:r w:rsidR="004449D0">
          <w:rPr>
            <w:rFonts w:ascii="Times New Roman" w:eastAsia="宋体-简" w:hAnsi="Times New Roman" w:cs="Times New Roman" w:hint="eastAsia"/>
          </w:rPr>
          <w:t>前半句中的</w:t>
        </w:r>
      </w:ins>
      <w:ins w:id="195" w:author="欣鑫 徐" w:date="2016-07-11T11:13:00Z">
        <w:r w:rsidR="004449D0">
          <w:rPr>
            <w:rFonts w:ascii="Times New Roman" w:eastAsia="宋体-简" w:hAnsi="Times New Roman" w:cs="Times New Roman" w:hint="eastAsia"/>
          </w:rPr>
          <w:t xml:space="preserve"> lies in </w:t>
        </w:r>
        <w:r w:rsidR="004449D0">
          <w:rPr>
            <w:rFonts w:ascii="Times New Roman" w:eastAsia="宋体-简" w:hAnsi="Times New Roman" w:cs="Times New Roman" w:hint="eastAsia"/>
          </w:rPr>
          <w:t>是同义</w:t>
        </w:r>
        <w:r w:rsidR="00344817">
          <w:rPr>
            <w:rFonts w:ascii="Times New Roman" w:eastAsia="宋体-简" w:hAnsi="Times New Roman" w:cs="Times New Roman" w:hint="eastAsia"/>
          </w:rPr>
          <w:t>，故只有</w:t>
        </w:r>
        <w:r w:rsidR="00344817">
          <w:rPr>
            <w:rFonts w:ascii="Times New Roman" w:eastAsia="宋体-简" w:hAnsi="Times New Roman" w:cs="Times New Roman" w:hint="eastAsia"/>
          </w:rPr>
          <w:t>D</w:t>
        </w:r>
        <w:r w:rsidR="00344817">
          <w:rPr>
            <w:rFonts w:ascii="Times New Roman" w:eastAsia="宋体-简" w:hAnsi="Times New Roman" w:cs="Times New Roman" w:hint="eastAsia"/>
          </w:rPr>
          <w:t>选项符合。</w:t>
        </w:r>
      </w:ins>
      <w:del w:id="196" w:author="欣鑫 徐" w:date="2016-07-11T11:11:00Z">
        <w:r w:rsidRPr="0029028B" w:rsidDel="004449D0">
          <w:rPr>
            <w:rFonts w:ascii="Times New Roman" w:eastAsia="宋体-简" w:hAnsi="Times New Roman" w:cs="Times New Roman" w:hint="eastAsia"/>
          </w:rPr>
          <w:delText>。</w:delText>
        </w:r>
      </w:del>
    </w:p>
    <w:p w14:paraId="0FB06196" w14:textId="77777777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C9C6605" w14:textId="0F4F102D" w:rsidR="00644954" w:rsidRPr="007C2B96" w:rsidRDefault="00F81E12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97" w:author="欣鑫 徐" w:date="2016-07-11T11:02:00Z">
        <w:r>
          <w:rPr>
            <w:rFonts w:ascii="Times New Roman" w:eastAsia="宋体-简" w:hAnsi="Times New Roman" w:cs="Times New Roman" w:hint="eastAsia"/>
            <w:b/>
            <w:bCs/>
          </w:rPr>
          <w:t>Q11</w:t>
        </w:r>
        <w:r>
          <w:rPr>
            <w:rFonts w:ascii="Times New Roman" w:eastAsia="宋体-简" w:hAnsi="Times New Roman" w:cs="Times New Roman" w:hint="eastAsia"/>
            <w:b/>
            <w:bCs/>
          </w:rPr>
          <w:t>：</w:t>
        </w:r>
      </w:ins>
      <w:del w:id="198" w:author="欣鑫 徐" w:date="2016-07-11T11:02:00Z">
        <w:r w:rsidR="00644954" w:rsidDel="00F81E12">
          <w:rPr>
            <w:rFonts w:ascii="Times New Roman" w:eastAsia="宋体-简" w:hAnsi="Times New Roman" w:cs="Times New Roman" w:hint="eastAsia"/>
            <w:b/>
            <w:bCs/>
          </w:rPr>
          <w:delText>11</w:delText>
        </w:r>
      </w:del>
    </w:p>
    <w:p w14:paraId="1702C64E" w14:textId="3ABF8FBA" w:rsidR="00644954" w:rsidRPr="007C2B96" w:rsidRDefault="00F81E12" w:rsidP="00644954">
      <w:pPr>
        <w:spacing w:line="400" w:lineRule="exact"/>
        <w:rPr>
          <w:rFonts w:ascii="Times New Roman" w:eastAsia="宋体-简" w:hAnsi="Times New Roman" w:cs="Times New Roman"/>
        </w:rPr>
      </w:pPr>
      <w:ins w:id="199" w:author="欣鑫 徐" w:date="2016-07-11T11:03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200" w:author="欣鑫 徐" w:date="2016-07-11T11:03:00Z">
        <w:r w:rsidR="00644954" w:rsidRPr="007C2B96" w:rsidDel="00F81E12">
          <w:rPr>
            <w:rFonts w:ascii="Times New Roman" w:eastAsia="宋体-简" w:hAnsi="Times New Roman" w:cs="Times New Roman"/>
          </w:rPr>
          <w:delText>选择第</w:delText>
        </w:r>
        <w:r w:rsidR="00644954" w:rsidRPr="006C6590" w:rsidDel="00F81E12">
          <w:rPr>
            <w:rFonts w:ascii="Times New Roman" w:eastAsia="宋体-简" w:hAnsi="Times New Roman" w:cs="Times New Roman"/>
          </w:rPr>
          <w:delText>三</w:delText>
        </w:r>
      </w:del>
      <w:del w:id="201" w:author="欣鑫 徐" w:date="2016-07-11T11:02:00Z">
        <w:r w:rsidR="00644954" w:rsidRPr="007C2B96" w:rsidDel="00F81E12">
          <w:rPr>
            <w:rFonts w:ascii="Times New Roman" w:eastAsia="宋体-简" w:hAnsi="Times New Roman" w:cs="Times New Roman"/>
          </w:rPr>
          <w:delText>项。</w:delText>
        </w:r>
      </w:del>
    </w:p>
    <w:p w14:paraId="607E54CF" w14:textId="2EEBF302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29028B">
        <w:rPr>
          <w:rFonts w:ascii="Times New Roman" w:eastAsia="宋体-简" w:hAnsi="Times New Roman" w:cs="Times New Roman" w:hint="eastAsia"/>
        </w:rPr>
        <w:t>第六段说</w:t>
      </w:r>
      <w:ins w:id="202" w:author="欣鑫 徐" w:date="2016-07-11T11:17:00Z">
        <w:r w:rsidR="007E1DA4" w:rsidRPr="007E1DA4">
          <w:rPr>
            <w:rFonts w:ascii="Times New Roman" w:eastAsia="宋体-简" w:hAnsi="Times New Roman" w:cs="Times New Roman"/>
          </w:rPr>
          <w:t>natterjack toad</w:t>
        </w:r>
        <w:r w:rsidR="007E1DA4">
          <w:rPr>
            <w:rFonts w:ascii="Times New Roman" w:eastAsia="宋体-简" w:hAnsi="Times New Roman" w:cs="Times New Roman" w:hint="eastAsia"/>
          </w:rPr>
          <w:t xml:space="preserve"> </w:t>
        </w:r>
        <w:r w:rsidR="007E1DA4">
          <w:rPr>
            <w:rFonts w:ascii="Times New Roman" w:eastAsia="宋体-简" w:hAnsi="Times New Roman" w:cs="Times New Roman" w:hint="eastAsia"/>
          </w:rPr>
          <w:t>是一个很好地解释了冬眠行为</w:t>
        </w:r>
      </w:ins>
      <w:ins w:id="203" w:author="欣鑫 徐" w:date="2016-07-11T11:18:00Z">
        <w:r w:rsidR="007E1DA4">
          <w:rPr>
            <w:rFonts w:ascii="Times New Roman" w:eastAsia="宋体-简" w:hAnsi="Times New Roman" w:cs="Times New Roman" w:hint="eastAsia"/>
          </w:rPr>
          <w:t>意义的例子</w:t>
        </w:r>
      </w:ins>
      <w:del w:id="204" w:author="欣鑫 徐" w:date="2016-07-11T11:17:00Z">
        <w:r w:rsidRPr="0029028B" w:rsidDel="002E542C">
          <w:rPr>
            <w:rFonts w:ascii="Times New Roman" w:eastAsia="宋体-简" w:hAnsi="Times New Roman" w:cs="Times New Roman" w:hint="eastAsia"/>
          </w:rPr>
          <w:delText>明</w:delText>
        </w:r>
      </w:del>
      <w:r w:rsidRPr="0029028B">
        <w:rPr>
          <w:rFonts w:ascii="Times New Roman" w:eastAsia="宋体-简" w:hAnsi="Times New Roman" w:cs="Times New Roman" w:hint="eastAsia"/>
        </w:rPr>
        <w:t>，</w:t>
      </w:r>
      <w:ins w:id="205" w:author="欣鑫 徐" w:date="2016-07-11T11:18:00Z">
        <w:r w:rsidR="007E1DA4">
          <w:rPr>
            <w:rFonts w:ascii="Times New Roman" w:eastAsia="宋体-简" w:hAnsi="Times New Roman" w:cs="Times New Roman" w:hint="eastAsia"/>
          </w:rPr>
          <w:t>然后</w:t>
        </w:r>
        <w:r w:rsidR="007E1DA4">
          <w:rPr>
            <w:rFonts w:ascii="Times New Roman" w:eastAsia="宋体-简" w:hAnsi="Times New Roman" w:cs="Times New Roman" w:hint="eastAsia"/>
          </w:rPr>
          <w:t>conversely</w:t>
        </w:r>
        <w:r w:rsidR="007E1DA4">
          <w:rPr>
            <w:rFonts w:ascii="Times New Roman" w:eastAsia="宋体-简" w:hAnsi="Times New Roman" w:cs="Times New Roman" w:hint="eastAsia"/>
          </w:rPr>
          <w:t>一转折，说在干燥炎热的夏季，</w:t>
        </w:r>
      </w:ins>
      <w:ins w:id="206" w:author="欣鑫 徐" w:date="2016-07-11T11:19:00Z">
        <w:r w:rsidR="007E1DA4">
          <w:rPr>
            <w:rFonts w:ascii="Times New Roman" w:eastAsia="宋体-简" w:hAnsi="Times New Roman" w:cs="Times New Roman" w:hint="eastAsia"/>
          </w:rPr>
          <w:t>它们也不活动（</w:t>
        </w:r>
        <w:r w:rsidR="003F57BB" w:rsidRPr="003F57BB">
          <w:rPr>
            <w:rFonts w:ascii="Times New Roman" w:eastAsia="宋体-简" w:hAnsi="Times New Roman" w:cs="Times New Roman" w:hint="eastAsia"/>
          </w:rPr>
          <w:t>into inactivity</w:t>
        </w:r>
        <w:r w:rsidR="007E1DA4">
          <w:rPr>
            <w:rFonts w:ascii="Times New Roman" w:eastAsia="宋体-简" w:hAnsi="Times New Roman" w:cs="Times New Roman" w:hint="eastAsia"/>
          </w:rPr>
          <w:t>）</w:t>
        </w:r>
        <w:r w:rsidR="003F57BB">
          <w:rPr>
            <w:rFonts w:ascii="Times New Roman" w:eastAsia="宋体-简" w:hAnsi="Times New Roman" w:cs="Times New Roman" w:hint="eastAsia"/>
          </w:rPr>
          <w:t>，这也就是对应</w:t>
        </w:r>
      </w:ins>
      <w:ins w:id="207" w:author="欣鑫 徐" w:date="2016-07-11T11:20:00Z">
        <w:r w:rsidR="003F57BB">
          <w:rPr>
            <w:rFonts w:ascii="Times New Roman" w:eastAsia="宋体-简" w:hAnsi="Times New Roman" w:cs="Times New Roman" w:hint="eastAsia"/>
          </w:rPr>
          <w:t>C</w:t>
        </w:r>
        <w:r w:rsidR="003F57BB">
          <w:rPr>
            <w:rFonts w:ascii="Times New Roman" w:eastAsia="宋体-简" w:hAnsi="Times New Roman" w:cs="Times New Roman" w:hint="eastAsia"/>
          </w:rPr>
          <w:t>选项中说到的“</w:t>
        </w:r>
      </w:ins>
      <w:r w:rsidRPr="0029028B">
        <w:rPr>
          <w:rFonts w:ascii="Times New Roman" w:eastAsia="宋体-简" w:hAnsi="Times New Roman" w:cs="Times New Roman" w:hint="eastAsia"/>
        </w:rPr>
        <w:t>夏休和冬眠都意味着两栖动物对于不利气候的躲避</w:t>
      </w:r>
      <w:ins w:id="208" w:author="欣鑫 徐" w:date="2016-07-11T11:20:00Z">
        <w:r w:rsidR="003F57BB">
          <w:rPr>
            <w:rFonts w:ascii="Times New Roman" w:eastAsia="宋体-简" w:hAnsi="Times New Roman" w:cs="Times New Roman" w:hint="eastAsia"/>
          </w:rPr>
          <w:t>”；</w:t>
        </w:r>
      </w:ins>
      <w:del w:id="209" w:author="欣鑫 徐" w:date="2016-07-11T11:20:00Z">
        <w:r w:rsidRPr="0029028B" w:rsidDel="003F57BB">
          <w:rPr>
            <w:rFonts w:ascii="Times New Roman" w:eastAsia="宋体-简" w:hAnsi="Times New Roman" w:cs="Times New Roman" w:hint="eastAsia"/>
          </w:rPr>
          <w:delText>，第三项正确。</w:delText>
        </w:r>
      </w:del>
      <w:ins w:id="210" w:author="欣鑫 徐" w:date="2016-07-11T11:20:00Z">
        <w:r w:rsidR="003F57BB">
          <w:rPr>
            <w:rFonts w:ascii="Times New Roman" w:eastAsia="宋体-简" w:hAnsi="Times New Roman" w:cs="Times New Roman" w:hint="eastAsia"/>
          </w:rPr>
          <w:t>A</w:t>
        </w:r>
        <w:r w:rsidR="003F57BB">
          <w:rPr>
            <w:rFonts w:ascii="Times New Roman" w:eastAsia="宋体-简" w:hAnsi="Times New Roman" w:cs="Times New Roman" w:hint="eastAsia"/>
          </w:rPr>
          <w:t>选</w:t>
        </w:r>
      </w:ins>
      <w:del w:id="211" w:author="欣鑫 徐" w:date="2016-07-11T11:20:00Z">
        <w:r w:rsidRPr="0029028B" w:rsidDel="003F57BB">
          <w:rPr>
            <w:rFonts w:ascii="Times New Roman" w:eastAsia="宋体-简" w:hAnsi="Times New Roman" w:cs="Times New Roman" w:hint="eastAsia"/>
          </w:rPr>
          <w:delText>第一</w:delText>
        </w:r>
      </w:del>
      <w:r w:rsidRPr="0029028B">
        <w:rPr>
          <w:rFonts w:ascii="Times New Roman" w:eastAsia="宋体-简" w:hAnsi="Times New Roman" w:cs="Times New Roman" w:hint="eastAsia"/>
        </w:rPr>
        <w:t>项错误，作者并不是想对比两栖动物耐热和耐寒能力</w:t>
      </w:r>
      <w:ins w:id="212" w:author="欣鑫 徐" w:date="2016-07-11T11:21:00Z">
        <w:r w:rsidR="00795143">
          <w:rPr>
            <w:rFonts w:ascii="Times New Roman" w:eastAsia="宋体-简" w:hAnsi="Times New Roman" w:cs="Times New Roman" w:hint="eastAsia"/>
          </w:rPr>
          <w:t>，文中根本没提到</w:t>
        </w:r>
      </w:ins>
      <w:r w:rsidRPr="0029028B">
        <w:rPr>
          <w:rFonts w:ascii="Times New Roman" w:eastAsia="宋体-简" w:hAnsi="Times New Roman" w:cs="Times New Roman" w:hint="eastAsia"/>
        </w:rPr>
        <w:t>。</w:t>
      </w:r>
      <w:ins w:id="213" w:author="欣鑫 徐" w:date="2016-07-11T11:21:00Z">
        <w:r w:rsidR="00BD5078">
          <w:rPr>
            <w:rFonts w:ascii="Times New Roman" w:eastAsia="宋体-简" w:hAnsi="Times New Roman" w:cs="Times New Roman" w:hint="eastAsia"/>
          </w:rPr>
          <w:t>B</w:t>
        </w:r>
        <w:r w:rsidR="00BD5078">
          <w:rPr>
            <w:rFonts w:ascii="Times New Roman" w:eastAsia="宋体-简" w:hAnsi="Times New Roman" w:cs="Times New Roman" w:hint="eastAsia"/>
          </w:rPr>
          <w:t>选</w:t>
        </w:r>
      </w:ins>
      <w:del w:id="214" w:author="欣鑫 徐" w:date="2016-07-11T11:21:00Z">
        <w:r w:rsidRPr="0029028B" w:rsidDel="00BD5078">
          <w:rPr>
            <w:rFonts w:ascii="Times New Roman" w:eastAsia="宋体-简" w:hAnsi="Times New Roman" w:cs="Times New Roman" w:hint="eastAsia"/>
          </w:rPr>
          <w:delText>第二</w:delText>
        </w:r>
      </w:del>
      <w:r w:rsidRPr="0029028B">
        <w:rPr>
          <w:rFonts w:ascii="Times New Roman" w:eastAsia="宋体-简" w:hAnsi="Times New Roman" w:cs="Times New Roman" w:hint="eastAsia"/>
        </w:rPr>
        <w:t>项错误，“</w:t>
      </w:r>
      <w:ins w:id="215" w:author="欣鑫 徐" w:date="2016-07-11T11:22:00Z">
        <w:r w:rsidR="00795D00">
          <w:rPr>
            <w:rFonts w:ascii="Times New Roman" w:eastAsia="宋体-简" w:hAnsi="Times New Roman" w:cs="Times New Roman" w:hint="eastAsia"/>
          </w:rPr>
          <w:t>a</w:t>
        </w:r>
      </w:ins>
      <w:r w:rsidRPr="0029028B">
        <w:rPr>
          <w:rFonts w:ascii="Times New Roman" w:eastAsia="宋体-简" w:hAnsi="Times New Roman" w:cs="Times New Roman" w:hint="eastAsia"/>
        </w:rPr>
        <w:t>void desiccation</w:t>
      </w:r>
      <w:r w:rsidRPr="0029028B">
        <w:rPr>
          <w:rFonts w:ascii="Times New Roman" w:eastAsia="宋体-简" w:hAnsi="Times New Roman" w:cs="Times New Roman" w:hint="eastAsia"/>
        </w:rPr>
        <w:t>”已经说明</w:t>
      </w:r>
      <w:r w:rsidRPr="0029028B">
        <w:rPr>
          <w:rFonts w:ascii="Times New Roman" w:eastAsia="宋体-简" w:hAnsi="Times New Roman" w:cs="Times New Roman" w:hint="eastAsia"/>
        </w:rPr>
        <w:t>desiccation</w:t>
      </w:r>
      <w:r w:rsidRPr="0029028B">
        <w:rPr>
          <w:rFonts w:ascii="Times New Roman" w:eastAsia="宋体-简" w:hAnsi="Times New Roman" w:cs="Times New Roman" w:hint="eastAsia"/>
        </w:rPr>
        <w:t>会造成问题。</w:t>
      </w:r>
      <w:ins w:id="216" w:author="欣鑫 徐" w:date="2016-07-11T11:22:00Z">
        <w:r w:rsidR="00795D00">
          <w:rPr>
            <w:rFonts w:ascii="Times New Roman" w:eastAsia="宋体-简" w:hAnsi="Times New Roman" w:cs="Times New Roman" w:hint="eastAsia"/>
          </w:rPr>
          <w:t>D</w:t>
        </w:r>
        <w:r w:rsidR="00795D00">
          <w:rPr>
            <w:rFonts w:ascii="Times New Roman" w:eastAsia="宋体-简" w:hAnsi="Times New Roman" w:cs="Times New Roman" w:hint="eastAsia"/>
          </w:rPr>
          <w:t>选项</w:t>
        </w:r>
      </w:ins>
      <w:del w:id="217" w:author="欣鑫 徐" w:date="2016-07-11T11:22:00Z">
        <w:r w:rsidRPr="0029028B" w:rsidDel="00795D00">
          <w:rPr>
            <w:rFonts w:ascii="Times New Roman" w:eastAsia="宋体-简" w:hAnsi="Times New Roman" w:cs="Times New Roman" w:hint="eastAsia"/>
          </w:rPr>
          <w:delText>第四项</w:delText>
        </w:r>
      </w:del>
      <w:r w:rsidRPr="0029028B">
        <w:rPr>
          <w:rFonts w:ascii="Times New Roman" w:eastAsia="宋体-简" w:hAnsi="Times New Roman" w:cs="Times New Roman" w:hint="eastAsia"/>
        </w:rPr>
        <w:t>不选，“</w:t>
      </w:r>
      <w:r w:rsidRPr="0029028B">
        <w:rPr>
          <w:rFonts w:ascii="Times New Roman" w:eastAsia="宋体-简" w:hAnsi="Times New Roman" w:cs="Times New Roman" w:hint="eastAsia"/>
        </w:rPr>
        <w:t>only in the spring and in the fall</w:t>
      </w:r>
      <w:r w:rsidRPr="0029028B">
        <w:rPr>
          <w:rFonts w:ascii="Times New Roman" w:eastAsia="宋体-简" w:hAnsi="Times New Roman" w:cs="Times New Roman" w:hint="eastAsia"/>
        </w:rPr>
        <w:t>”错误</w:t>
      </w:r>
      <w:ins w:id="218" w:author="欣鑫 徐" w:date="2016-07-11T11:23:00Z">
        <w:r w:rsidR="00B42BB6">
          <w:rPr>
            <w:rFonts w:ascii="Times New Roman" w:eastAsia="宋体-简" w:hAnsi="Times New Roman" w:cs="Times New Roman" w:hint="eastAsia"/>
          </w:rPr>
          <w:t>，</w:t>
        </w:r>
        <w:r w:rsidR="00B42BB6">
          <w:rPr>
            <w:rFonts w:ascii="Times New Roman" w:eastAsia="宋体-简" w:hAnsi="Times New Roman" w:cs="Times New Roman" w:hint="eastAsia"/>
          </w:rPr>
          <w:t>conversely</w:t>
        </w:r>
        <w:r w:rsidR="00B42BB6">
          <w:rPr>
            <w:rFonts w:ascii="Times New Roman" w:eastAsia="宋体-简" w:hAnsi="Times New Roman" w:cs="Times New Roman" w:hint="eastAsia"/>
          </w:rPr>
          <w:t>引出的那句也说了，在</w:t>
        </w:r>
        <w:r w:rsidR="00B42BB6">
          <w:rPr>
            <w:rFonts w:ascii="Times New Roman" w:eastAsia="宋体-简" w:hAnsi="Times New Roman" w:cs="Times New Roman" w:hint="eastAsia"/>
          </w:rPr>
          <w:t>mild winters</w:t>
        </w:r>
        <w:r w:rsidR="00B42BB6">
          <w:rPr>
            <w:rFonts w:ascii="Times New Roman" w:eastAsia="宋体-简" w:hAnsi="Times New Roman" w:cs="Times New Roman" w:hint="eastAsia"/>
          </w:rPr>
          <w:t>，它们的行为依旧</w:t>
        </w:r>
        <w:r w:rsidR="00B42BB6">
          <w:rPr>
            <w:rFonts w:ascii="Times New Roman" w:eastAsia="宋体-简" w:hAnsi="Times New Roman" w:cs="Times New Roman" w:hint="eastAsia"/>
          </w:rPr>
          <w:t>active</w:t>
        </w:r>
      </w:ins>
      <w:r w:rsidRPr="0029028B">
        <w:rPr>
          <w:rFonts w:ascii="Times New Roman" w:eastAsia="宋体-简" w:hAnsi="Times New Roman" w:cs="Times New Roman" w:hint="eastAsia"/>
        </w:rPr>
        <w:t>。</w:t>
      </w:r>
    </w:p>
    <w:p w14:paraId="6988650F" w14:textId="77777777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3099E4D0" w14:textId="4AA88FC3" w:rsidR="00644954" w:rsidRPr="007C2B96" w:rsidRDefault="00F81E12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219" w:author="欣鑫 徐" w:date="2016-07-11T11:03:00Z">
        <w:r>
          <w:rPr>
            <w:rFonts w:ascii="Times New Roman" w:eastAsia="宋体-简" w:hAnsi="Times New Roman" w:cs="Times New Roman" w:hint="eastAsia"/>
            <w:b/>
            <w:bCs/>
          </w:rPr>
          <w:t>Q12</w:t>
        </w:r>
      </w:ins>
      <w:del w:id="220" w:author="欣鑫 徐" w:date="2016-07-11T11:03:00Z">
        <w:r w:rsidR="00644954" w:rsidDel="00F81E12">
          <w:rPr>
            <w:rFonts w:ascii="Times New Roman" w:eastAsia="宋体-简" w:hAnsi="Times New Roman" w:cs="Times New Roman" w:hint="eastAsia"/>
            <w:b/>
            <w:bCs/>
          </w:rPr>
          <w:delText>12</w:delText>
        </w:r>
      </w:del>
    </w:p>
    <w:p w14:paraId="1AEBDCC7" w14:textId="34DEDB94" w:rsidR="00644954" w:rsidRPr="007C2B96" w:rsidRDefault="00F81E12" w:rsidP="00644954">
      <w:pPr>
        <w:spacing w:line="400" w:lineRule="exact"/>
        <w:rPr>
          <w:rFonts w:ascii="Times New Roman" w:eastAsia="宋体-简" w:hAnsi="Times New Roman" w:cs="Times New Roman"/>
        </w:rPr>
      </w:pPr>
      <w:ins w:id="221" w:author="欣鑫 徐" w:date="2016-07-11T11:03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222" w:author="欣鑫 徐" w:date="2016-07-11T11:03:00Z">
        <w:r w:rsidR="00644954" w:rsidDel="00F81E12">
          <w:rPr>
            <w:rFonts w:ascii="Times New Roman" w:eastAsia="宋体-简" w:hAnsi="Times New Roman" w:cs="Times New Roman"/>
          </w:rPr>
          <w:delText>选择第</w:delText>
        </w:r>
        <w:r w:rsidR="00644954" w:rsidDel="00F81E12">
          <w:rPr>
            <w:rFonts w:ascii="Times New Roman" w:eastAsia="宋体-简" w:hAnsi="Times New Roman" w:cs="Times New Roman" w:hint="eastAsia"/>
          </w:rPr>
          <w:delText>二</w:delText>
        </w:r>
        <w:r w:rsidR="00644954" w:rsidRPr="007C2B96" w:rsidDel="00F81E12">
          <w:rPr>
            <w:rFonts w:ascii="Times New Roman" w:eastAsia="宋体-简" w:hAnsi="Times New Roman" w:cs="Times New Roman"/>
          </w:rPr>
          <w:delText>项。</w:delText>
        </w:r>
      </w:del>
    </w:p>
    <w:p w14:paraId="65817045" w14:textId="63E2E908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223" w:author="欣鑫 徐" w:date="2016-07-18T11:00:00Z">
        <w:r w:rsidR="00592CA1">
          <w:rPr>
            <w:rFonts w:ascii="Times New Roman" w:eastAsia="宋体-简" w:hAnsi="Times New Roman" w:cs="Times New Roman" w:hint="eastAsia"/>
          </w:rPr>
          <w:t>高亮文本的意思是：由于上文提到的这种</w:t>
        </w:r>
      </w:ins>
      <w:ins w:id="224" w:author="欣鑫 徐" w:date="2016-07-18T11:01:00Z">
        <w:r w:rsidR="00592CA1">
          <w:rPr>
            <w:rFonts w:ascii="Times New Roman" w:eastAsia="宋体-简" w:hAnsi="Times New Roman" w:cs="Times New Roman" w:hint="eastAsia"/>
          </w:rPr>
          <w:t>机制，它们极其能控制自己的体温，因此它们基本不会受到周围温度的影响。这个句子</w:t>
        </w:r>
      </w:ins>
      <w:ins w:id="225" w:author="欣鑫 徐" w:date="2016-07-18T11:02:00Z">
        <w:r w:rsidR="00592CA1">
          <w:rPr>
            <w:rFonts w:ascii="Times New Roman" w:eastAsia="宋体-简" w:hAnsi="Times New Roman" w:cs="Times New Roman" w:hint="eastAsia"/>
          </w:rPr>
          <w:t>的难点在于理解原文的因果关系，以及</w:t>
        </w:r>
        <w:r w:rsidR="00592CA1">
          <w:rPr>
            <w:rFonts w:ascii="Times New Roman" w:eastAsia="宋体-简" w:hAnsi="Times New Roman" w:cs="Times New Roman" w:hint="eastAsia"/>
          </w:rPr>
          <w:t>more than</w:t>
        </w:r>
        <w:r w:rsidR="00592CA1">
          <w:rPr>
            <w:rFonts w:ascii="Times New Roman" w:eastAsia="宋体-简" w:hAnsi="Times New Roman" w:cs="Times New Roman" w:hint="eastAsia"/>
          </w:rPr>
          <w:t>的含义，这里的</w:t>
        </w:r>
        <w:r w:rsidR="00592CA1">
          <w:rPr>
            <w:rFonts w:ascii="Times New Roman" w:eastAsia="宋体-简" w:hAnsi="Times New Roman" w:cs="Times New Roman" w:hint="eastAsia"/>
          </w:rPr>
          <w:t xml:space="preserve">more than </w:t>
        </w:r>
        <w:r w:rsidR="00592CA1">
          <w:rPr>
            <w:rFonts w:ascii="Times New Roman" w:eastAsia="宋体-简" w:hAnsi="Times New Roman" w:cs="Times New Roman" w:hint="eastAsia"/>
          </w:rPr>
          <w:t>表示程度“极其、非常”，这样前后文的</w:t>
        </w:r>
      </w:ins>
      <w:ins w:id="226" w:author="欣鑫 徐" w:date="2016-07-18T11:03:00Z">
        <w:r w:rsidR="000F04F0">
          <w:rPr>
            <w:rFonts w:ascii="Times New Roman" w:eastAsia="宋体-简" w:hAnsi="Times New Roman" w:cs="Times New Roman" w:hint="eastAsia"/>
          </w:rPr>
          <w:t>因果</w:t>
        </w:r>
      </w:ins>
      <w:ins w:id="227" w:author="欣鑫 徐" w:date="2016-07-18T11:04:00Z">
        <w:r w:rsidR="000F04F0">
          <w:rPr>
            <w:rFonts w:ascii="Times New Roman" w:eastAsia="宋体-简" w:hAnsi="Times New Roman" w:cs="Times New Roman" w:hint="eastAsia"/>
          </w:rPr>
          <w:t>关系才能成立，而不是我们通常认为的</w:t>
        </w:r>
      </w:ins>
      <w:ins w:id="228" w:author="欣鑫 徐" w:date="2016-07-18T11:05:00Z">
        <w:r w:rsidR="003D270A">
          <w:rPr>
            <w:rFonts w:ascii="Times New Roman" w:eastAsia="宋体-简" w:hAnsi="Times New Roman" w:cs="Times New Roman" w:hint="eastAsia"/>
          </w:rPr>
          <w:t>“不仅仅</w:t>
        </w:r>
        <w:r w:rsidR="003D270A">
          <w:rPr>
            <w:rFonts w:ascii="Times New Roman" w:eastAsia="宋体-简" w:hAnsi="Times New Roman" w:cs="Times New Roman" w:hint="eastAsia"/>
          </w:rPr>
          <w:t>...</w:t>
        </w:r>
        <w:r w:rsidR="003D270A">
          <w:rPr>
            <w:rFonts w:ascii="Times New Roman" w:eastAsia="宋体-简" w:hAnsi="Times New Roman" w:cs="Times New Roman" w:hint="eastAsia"/>
          </w:rPr>
          <w:t>还能</w:t>
        </w:r>
        <w:r w:rsidR="003D270A">
          <w:rPr>
            <w:rFonts w:ascii="Times New Roman" w:eastAsia="宋体-简" w:hAnsi="Times New Roman" w:cs="Times New Roman"/>
          </w:rPr>
          <w:t>…</w:t>
        </w:r>
        <w:r w:rsidR="003D270A">
          <w:rPr>
            <w:rFonts w:ascii="Times New Roman" w:eastAsia="宋体-简" w:hAnsi="Times New Roman" w:cs="Times New Roman" w:hint="eastAsia"/>
          </w:rPr>
          <w:t>”</w:t>
        </w:r>
      </w:ins>
      <w:ins w:id="229" w:author="欣鑫 徐" w:date="2016-07-18T11:06:00Z">
        <w:r w:rsidR="003D270A">
          <w:rPr>
            <w:rFonts w:ascii="Times New Roman" w:eastAsia="宋体-简" w:hAnsi="Times New Roman" w:cs="Times New Roman" w:hint="eastAsia"/>
          </w:rPr>
          <w:t>因为全文</w:t>
        </w:r>
        <w:r w:rsidR="00BC3645">
          <w:rPr>
            <w:rFonts w:ascii="Times New Roman" w:eastAsia="宋体-简" w:hAnsi="Times New Roman" w:cs="Times New Roman" w:hint="eastAsia"/>
          </w:rPr>
          <w:t>除了体温控制之外，别没有谈</w:t>
        </w:r>
      </w:ins>
      <w:ins w:id="230" w:author="欣鑫 徐" w:date="2016-07-18T11:08:00Z">
        <w:r w:rsidR="00015DDF">
          <w:rPr>
            <w:rFonts w:ascii="Times New Roman" w:eastAsia="宋体-简" w:hAnsi="Times New Roman" w:cs="Times New Roman" w:hint="eastAsia"/>
          </w:rPr>
          <w:t>别的内容。这样</w:t>
        </w:r>
      </w:ins>
      <w:ins w:id="231" w:author="欣鑫 徐" w:date="2016-07-18T11:13:00Z">
        <w:r w:rsidR="00015DDF">
          <w:rPr>
            <w:rFonts w:ascii="Times New Roman" w:eastAsia="宋体-简" w:hAnsi="Times New Roman" w:cs="Times New Roman" w:hint="eastAsia"/>
          </w:rPr>
          <w:t>一</w:t>
        </w:r>
      </w:ins>
      <w:ins w:id="232" w:author="欣鑫 徐" w:date="2016-07-18T11:08:00Z">
        <w:r w:rsidR="00BC3645">
          <w:rPr>
            <w:rFonts w:ascii="Times New Roman" w:eastAsia="宋体-简" w:hAnsi="Times New Roman" w:cs="Times New Roman" w:hint="eastAsia"/>
          </w:rPr>
          <w:t>来，</w:t>
        </w:r>
        <w:r w:rsidR="00BC3645">
          <w:rPr>
            <w:rFonts w:ascii="Times New Roman" w:eastAsia="宋体-简" w:hAnsi="Times New Roman" w:cs="Times New Roman" w:hint="eastAsia"/>
          </w:rPr>
          <w:t>more than</w:t>
        </w:r>
        <w:r w:rsidR="00BC3645">
          <w:rPr>
            <w:rFonts w:ascii="Times New Roman" w:eastAsia="宋体-简" w:hAnsi="Times New Roman" w:cs="Times New Roman" w:hint="eastAsia"/>
          </w:rPr>
          <w:t>和</w:t>
        </w:r>
        <w:r w:rsidR="00BC3645">
          <w:rPr>
            <w:rFonts w:ascii="Times New Roman" w:eastAsia="宋体-简" w:hAnsi="Times New Roman" w:cs="Times New Roman" w:hint="eastAsia"/>
          </w:rPr>
          <w:t>B</w:t>
        </w:r>
        <w:r w:rsidR="00BC3645">
          <w:rPr>
            <w:rFonts w:ascii="Times New Roman" w:eastAsia="宋体-简" w:hAnsi="Times New Roman" w:cs="Times New Roman" w:hint="eastAsia"/>
          </w:rPr>
          <w:t>选项</w:t>
        </w:r>
      </w:ins>
      <w:ins w:id="233" w:author="欣鑫 徐" w:date="2016-07-18T11:09:00Z">
        <w:r w:rsidR="00BC3645">
          <w:rPr>
            <w:rFonts w:ascii="Times New Roman" w:eastAsia="宋体-简" w:hAnsi="Times New Roman" w:cs="Times New Roman" w:hint="eastAsia"/>
          </w:rPr>
          <w:t>的</w:t>
        </w:r>
        <w:r w:rsidR="009D2580">
          <w:rPr>
            <w:rFonts w:ascii="Times New Roman" w:eastAsia="宋体-简" w:hAnsi="Times New Roman" w:cs="Times New Roman" w:hint="eastAsia"/>
          </w:rPr>
          <w:t xml:space="preserve">quite </w:t>
        </w:r>
        <w:r w:rsidR="009D2580">
          <w:rPr>
            <w:rFonts w:ascii="Times New Roman" w:eastAsia="宋体-简" w:hAnsi="Times New Roman" w:cs="Times New Roman" w:hint="eastAsia"/>
          </w:rPr>
          <w:lastRenderedPageBreak/>
          <w:t xml:space="preserve">capable of </w:t>
        </w:r>
        <w:r w:rsidR="009D2580">
          <w:rPr>
            <w:rFonts w:ascii="Times New Roman" w:eastAsia="宋体-简" w:hAnsi="Times New Roman" w:cs="Times New Roman" w:hint="eastAsia"/>
          </w:rPr>
          <w:t>为同义表达，</w:t>
        </w:r>
      </w:ins>
      <w:ins w:id="234" w:author="欣鑫 徐" w:date="2016-07-18T11:10:00Z">
        <w:r w:rsidR="00034F68">
          <w:rPr>
            <w:rFonts w:ascii="Times New Roman" w:eastAsia="宋体-简" w:hAnsi="Times New Roman" w:cs="Times New Roman" w:hint="eastAsia"/>
          </w:rPr>
          <w:t>最大的干扰项</w:t>
        </w:r>
        <w:r w:rsidR="00034F68">
          <w:rPr>
            <w:rFonts w:ascii="Times New Roman" w:eastAsia="宋体-简" w:hAnsi="Times New Roman" w:cs="Times New Roman" w:hint="eastAsia"/>
          </w:rPr>
          <w:t>D</w:t>
        </w:r>
        <w:r w:rsidR="00034F68">
          <w:rPr>
            <w:rFonts w:ascii="Times New Roman" w:eastAsia="宋体-简" w:hAnsi="Times New Roman" w:cs="Times New Roman" w:hint="eastAsia"/>
          </w:rPr>
          <w:t>错误理解了</w:t>
        </w:r>
        <w:r w:rsidR="00034F68">
          <w:rPr>
            <w:rFonts w:ascii="Times New Roman" w:eastAsia="宋体-简" w:hAnsi="Times New Roman" w:cs="Times New Roman" w:hint="eastAsia"/>
          </w:rPr>
          <w:t>more than</w:t>
        </w:r>
        <w:r w:rsidR="00034F68">
          <w:rPr>
            <w:rFonts w:ascii="Times New Roman" w:eastAsia="宋体-简" w:hAnsi="Times New Roman" w:cs="Times New Roman" w:hint="eastAsia"/>
          </w:rPr>
          <w:t>的意思。</w:t>
        </w:r>
      </w:ins>
      <w:del w:id="235" w:author="欣鑫 徐" w:date="2016-07-18T10:58:00Z">
        <w:r w:rsidRPr="0029028B" w:rsidDel="00592CA1">
          <w:rPr>
            <w:rFonts w:ascii="Times New Roman" w:eastAsia="宋体-简" w:hAnsi="Times New Roman" w:cs="Times New Roman" w:hint="eastAsia"/>
          </w:rPr>
          <w:delText>高亮文本</w:delText>
        </w:r>
      </w:del>
      <w:del w:id="236" w:author="欣鑫 徐" w:date="2016-07-11T11:25:00Z">
        <w:r w:rsidRPr="0029028B" w:rsidDel="009B61D4">
          <w:rPr>
            <w:rFonts w:ascii="Times New Roman" w:eastAsia="宋体-简" w:hAnsi="Times New Roman" w:cs="Times New Roman" w:hint="eastAsia"/>
          </w:rPr>
          <w:delText>关键想说明</w:delText>
        </w:r>
      </w:del>
      <w:del w:id="237" w:author="欣鑫 徐" w:date="2016-07-18T10:58:00Z">
        <w:r w:rsidRPr="0029028B" w:rsidDel="00592CA1">
          <w:rPr>
            <w:rFonts w:ascii="Times New Roman" w:eastAsia="宋体-简" w:hAnsi="Times New Roman" w:cs="Times New Roman" w:hint="eastAsia"/>
          </w:rPr>
          <w:delText>，两栖动物</w:delText>
        </w:r>
      </w:del>
      <w:del w:id="238" w:author="欣鑫 徐" w:date="2016-07-11T11:53:00Z">
        <w:r w:rsidRPr="0029028B" w:rsidDel="008874C6">
          <w:rPr>
            <w:rFonts w:ascii="Times New Roman" w:eastAsia="宋体-简" w:hAnsi="Times New Roman" w:cs="Times New Roman" w:hint="eastAsia"/>
          </w:rPr>
          <w:delText>并不是很</w:delText>
        </w:r>
      </w:del>
      <w:del w:id="239" w:author="欣鑫 徐" w:date="2016-07-18T10:58:00Z">
        <w:r w:rsidRPr="0029028B" w:rsidDel="00592CA1">
          <w:rPr>
            <w:rFonts w:ascii="Times New Roman" w:eastAsia="宋体-简" w:hAnsi="Times New Roman" w:cs="Times New Roman" w:hint="eastAsia"/>
          </w:rPr>
          <w:delText>受温度的影响，</w:delText>
        </w:r>
      </w:del>
      <w:del w:id="240" w:author="欣鑫 徐" w:date="2016-07-11T11:26:00Z">
        <w:r w:rsidRPr="0029028B" w:rsidDel="003979E1">
          <w:rPr>
            <w:rFonts w:ascii="Times New Roman" w:eastAsia="宋体-简" w:hAnsi="Times New Roman" w:cs="Times New Roman" w:hint="eastAsia"/>
          </w:rPr>
          <w:delText>因为</w:delText>
        </w:r>
      </w:del>
      <w:del w:id="241" w:author="欣鑫 徐" w:date="2016-07-18T10:58:00Z">
        <w:r w:rsidRPr="0029028B" w:rsidDel="00592CA1">
          <w:rPr>
            <w:rFonts w:ascii="Times New Roman" w:eastAsia="宋体-简" w:hAnsi="Times New Roman" w:cs="Times New Roman" w:hint="eastAsia"/>
          </w:rPr>
          <w:delText>它们</w:delText>
        </w:r>
      </w:del>
      <w:del w:id="242" w:author="欣鑫 徐" w:date="2016-07-11T11:53:00Z">
        <w:r w:rsidRPr="0029028B" w:rsidDel="008874C6">
          <w:rPr>
            <w:rFonts w:ascii="Times New Roman" w:eastAsia="宋体-简" w:hAnsi="Times New Roman" w:cs="Times New Roman" w:hint="eastAsia"/>
          </w:rPr>
          <w:delText>拥有</w:delText>
        </w:r>
      </w:del>
      <w:del w:id="243" w:author="欣鑫 徐" w:date="2016-07-18T10:58:00Z">
        <w:r w:rsidRPr="0029028B" w:rsidDel="00592CA1">
          <w:rPr>
            <w:rFonts w:ascii="Times New Roman" w:eastAsia="宋体-简" w:hAnsi="Times New Roman" w:cs="Times New Roman" w:hint="eastAsia"/>
          </w:rPr>
          <w:delText>维持体温</w:delText>
        </w:r>
      </w:del>
      <w:del w:id="244" w:author="欣鑫 徐" w:date="2016-07-11T11:27:00Z">
        <w:r w:rsidRPr="0029028B" w:rsidDel="003979E1">
          <w:rPr>
            <w:rFonts w:ascii="Times New Roman" w:eastAsia="宋体-简" w:hAnsi="Times New Roman" w:cs="Times New Roman" w:hint="eastAsia"/>
          </w:rPr>
          <w:delText>的各种技巧</w:delText>
        </w:r>
      </w:del>
      <w:del w:id="245" w:author="欣鑫 徐" w:date="2016-07-11T11:28:00Z">
        <w:r w:rsidRPr="0029028B" w:rsidDel="004268DF">
          <w:rPr>
            <w:rFonts w:ascii="Times New Roman" w:eastAsia="宋体-简" w:hAnsi="Times New Roman" w:cs="Times New Roman" w:hint="eastAsia"/>
          </w:rPr>
          <w:delText>。第二</w:delText>
        </w:r>
      </w:del>
      <w:del w:id="246" w:author="欣鑫 徐" w:date="2016-07-18T10:58:00Z">
        <w:r w:rsidRPr="0029028B" w:rsidDel="00592CA1">
          <w:rPr>
            <w:rFonts w:ascii="Times New Roman" w:eastAsia="宋体-简" w:hAnsi="Times New Roman" w:cs="Times New Roman" w:hint="eastAsia"/>
          </w:rPr>
          <w:delText>项正确。</w:delText>
        </w:r>
      </w:del>
      <w:del w:id="247" w:author="欣鑫 徐" w:date="2016-07-11T11:28:00Z">
        <w:r w:rsidRPr="0029028B" w:rsidDel="004268DF">
          <w:rPr>
            <w:rFonts w:ascii="Times New Roman" w:eastAsia="宋体-简" w:hAnsi="Times New Roman" w:cs="Times New Roman" w:hint="eastAsia"/>
          </w:rPr>
          <w:delText>第一</w:delText>
        </w:r>
      </w:del>
      <w:del w:id="248" w:author="欣鑫 徐" w:date="2016-07-18T10:58:00Z">
        <w:r w:rsidRPr="0029028B" w:rsidDel="00592CA1">
          <w:rPr>
            <w:rFonts w:ascii="Times New Roman" w:eastAsia="宋体-简" w:hAnsi="Times New Roman" w:cs="Times New Roman" w:hint="eastAsia"/>
          </w:rPr>
          <w:delText>项“</w:delText>
        </w:r>
        <w:r w:rsidRPr="0029028B" w:rsidDel="00592CA1">
          <w:rPr>
            <w:rFonts w:ascii="Times New Roman" w:eastAsia="宋体-简" w:hAnsi="Times New Roman" w:cs="Times New Roman" w:hint="eastAsia"/>
          </w:rPr>
          <w:delText>hardly any control of their body temperature</w:delText>
        </w:r>
        <w:r w:rsidRPr="0029028B" w:rsidDel="00592CA1">
          <w:rPr>
            <w:rFonts w:ascii="Times New Roman" w:eastAsia="宋体-简" w:hAnsi="Times New Roman" w:cs="Times New Roman" w:hint="eastAsia"/>
          </w:rPr>
          <w:delText>”错误</w:delText>
        </w:r>
      </w:del>
      <w:del w:id="249" w:author="欣鑫 徐" w:date="2016-07-11T11:28:00Z">
        <w:r w:rsidRPr="0029028B" w:rsidDel="004268DF">
          <w:rPr>
            <w:rFonts w:ascii="Times New Roman" w:eastAsia="宋体-简" w:hAnsi="Times New Roman" w:cs="Times New Roman" w:hint="eastAsia"/>
          </w:rPr>
          <w:delText>。第三</w:delText>
        </w:r>
      </w:del>
      <w:del w:id="250" w:author="欣鑫 徐" w:date="2016-07-18T10:58:00Z">
        <w:r w:rsidRPr="0029028B" w:rsidDel="00592CA1">
          <w:rPr>
            <w:rFonts w:ascii="Times New Roman" w:eastAsia="宋体-简" w:hAnsi="Times New Roman" w:cs="Times New Roman" w:hint="eastAsia"/>
          </w:rPr>
          <w:delText>项“</w:delText>
        </w:r>
        <w:r w:rsidRPr="0029028B" w:rsidDel="00592CA1">
          <w:rPr>
            <w:rFonts w:ascii="Times New Roman" w:eastAsia="宋体-简" w:hAnsi="Times New Roman" w:cs="Times New Roman" w:hint="eastAsia"/>
          </w:rPr>
          <w:delText>unless</w:delText>
        </w:r>
        <w:r w:rsidRPr="0029028B" w:rsidDel="00592CA1">
          <w:rPr>
            <w:rFonts w:ascii="Times New Roman" w:eastAsia="宋体-简" w:hAnsi="Times New Roman" w:cs="Times New Roman" w:hint="eastAsia"/>
          </w:rPr>
          <w:delText>”的描述方式错误</w:delText>
        </w:r>
      </w:del>
      <w:del w:id="251" w:author="欣鑫 徐" w:date="2016-07-11T11:42:00Z">
        <w:r w:rsidRPr="0029028B" w:rsidDel="00872450">
          <w:rPr>
            <w:rFonts w:ascii="Times New Roman" w:eastAsia="宋体-简" w:hAnsi="Times New Roman" w:cs="Times New Roman" w:hint="eastAsia"/>
          </w:rPr>
          <w:delText>。</w:delText>
        </w:r>
      </w:del>
      <w:del w:id="252" w:author="欣鑫 徐" w:date="2016-07-11T11:29:00Z">
        <w:r w:rsidRPr="0029028B" w:rsidDel="00C85A53">
          <w:rPr>
            <w:rFonts w:ascii="Times New Roman" w:eastAsia="宋体-简" w:hAnsi="Times New Roman" w:cs="Times New Roman" w:hint="eastAsia"/>
          </w:rPr>
          <w:delText>第四</w:delText>
        </w:r>
      </w:del>
      <w:del w:id="253" w:author="欣鑫 徐" w:date="2016-07-18T10:58:00Z">
        <w:r w:rsidRPr="0029028B" w:rsidDel="00592CA1">
          <w:rPr>
            <w:rFonts w:ascii="Times New Roman" w:eastAsia="宋体-简" w:hAnsi="Times New Roman" w:cs="Times New Roman" w:hint="eastAsia"/>
          </w:rPr>
          <w:delText>项不</w:delText>
        </w:r>
      </w:del>
      <w:del w:id="254" w:author="欣鑫 徐" w:date="2016-07-11T11:49:00Z">
        <w:r w:rsidRPr="0029028B" w:rsidDel="00557CF5">
          <w:rPr>
            <w:rFonts w:ascii="Times New Roman" w:eastAsia="宋体-简" w:hAnsi="Times New Roman" w:cs="Times New Roman" w:hint="eastAsia"/>
          </w:rPr>
          <w:delText>完整，没有提到关键的</w:delText>
        </w:r>
      </w:del>
      <w:del w:id="255" w:author="欣鑫 徐" w:date="2016-07-11T11:48:00Z">
        <w:r w:rsidRPr="0029028B" w:rsidDel="00421CFB">
          <w:rPr>
            <w:rFonts w:ascii="Times New Roman" w:eastAsia="宋体-简" w:hAnsi="Times New Roman" w:cs="Times New Roman" w:hint="eastAsia"/>
          </w:rPr>
          <w:delText>“</w:delText>
        </w:r>
        <w:r w:rsidRPr="0029028B" w:rsidDel="00421CFB">
          <w:rPr>
            <w:rFonts w:ascii="Times New Roman" w:eastAsia="宋体-简" w:hAnsi="Times New Roman" w:cs="Times New Roman" w:hint="eastAsia"/>
          </w:rPr>
          <w:delText>nature</w:delText>
        </w:r>
        <w:r w:rsidRPr="0029028B" w:rsidDel="00421CFB">
          <w:rPr>
            <w:rFonts w:ascii="Times New Roman" w:eastAsia="宋体-简" w:hAnsi="Times New Roman" w:cs="Times New Roman" w:hint="eastAsia"/>
          </w:rPr>
          <w:delText>”。</w:delText>
        </w:r>
      </w:del>
    </w:p>
    <w:p w14:paraId="31BCE6D3" w14:textId="77777777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36F00BBD" w14:textId="40200ACA" w:rsidR="00644954" w:rsidRPr="007C2B96" w:rsidRDefault="00D04DE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256" w:author="欣鑫 徐" w:date="2016-07-11T11:24:00Z">
        <w:r>
          <w:rPr>
            <w:rFonts w:ascii="Times New Roman" w:eastAsia="宋体-简" w:hAnsi="Times New Roman" w:cs="Times New Roman" w:hint="eastAsia"/>
            <w:b/>
            <w:bCs/>
          </w:rPr>
          <w:t>Q13</w:t>
        </w:r>
      </w:ins>
      <w:del w:id="257" w:author="欣鑫 徐" w:date="2016-07-11T11:24:00Z">
        <w:r w:rsidR="00644954" w:rsidDel="00D04DE4">
          <w:rPr>
            <w:rFonts w:ascii="Times New Roman" w:eastAsia="宋体-简" w:hAnsi="Times New Roman" w:cs="Times New Roman" w:hint="eastAsia"/>
            <w:b/>
            <w:bCs/>
          </w:rPr>
          <w:delText>13</w:delText>
        </w:r>
      </w:del>
    </w:p>
    <w:p w14:paraId="31FF1865" w14:textId="5DE6A32F" w:rsidR="00644954" w:rsidRPr="004E0795" w:rsidRDefault="00D04DE4" w:rsidP="00644954">
      <w:pPr>
        <w:spacing w:line="400" w:lineRule="exact"/>
        <w:rPr>
          <w:rFonts w:ascii="Times New Roman" w:eastAsia="宋体-简" w:hAnsi="Times New Roman" w:cs="Times New Roman"/>
        </w:rPr>
      </w:pPr>
      <w:ins w:id="258" w:author="欣鑫 徐" w:date="2016-07-11T11:24:00Z">
        <w:r>
          <w:rPr>
            <w:rFonts w:ascii="Times New Roman" w:eastAsia="宋体-简" w:hAnsi="Times New Roman" w:cs="Times New Roman" w:hint="eastAsia"/>
          </w:rPr>
          <w:t>正确答案：</w:t>
        </w:r>
      </w:ins>
      <w:r w:rsidR="00644954" w:rsidRPr="004E0795">
        <w:rPr>
          <w:rFonts w:ascii="Times New Roman" w:eastAsia="宋体-简" w:hAnsi="Times New Roman" w:cs="Times New Roman"/>
        </w:rPr>
        <w:t>填入第三个方框</w:t>
      </w:r>
      <w:ins w:id="259" w:author="欣鑫 徐" w:date="2016-07-11T11:24:00Z">
        <w:r>
          <w:rPr>
            <w:rFonts w:ascii="Times New Roman" w:eastAsia="宋体-简" w:hAnsi="Times New Roman" w:cs="Times New Roman" w:hint="eastAsia"/>
          </w:rPr>
          <w:t>（</w:t>
        </w:r>
        <w:r>
          <w:rPr>
            <w:rFonts w:ascii="Times New Roman" w:eastAsia="宋体-简" w:hAnsi="Times New Roman" w:cs="Times New Roman" w:hint="eastAsia"/>
          </w:rPr>
          <w:t>C</w:t>
        </w:r>
        <w:r>
          <w:rPr>
            <w:rFonts w:ascii="Times New Roman" w:eastAsia="宋体-简" w:hAnsi="Times New Roman" w:cs="Times New Roman" w:hint="eastAsia"/>
          </w:rPr>
          <w:t>）</w:t>
        </w:r>
      </w:ins>
      <w:r w:rsidR="00644954" w:rsidRPr="004E0795">
        <w:rPr>
          <w:rFonts w:ascii="Times New Roman" w:eastAsia="宋体-简" w:hAnsi="Times New Roman" w:cs="Times New Roman"/>
        </w:rPr>
        <w:t>。</w:t>
      </w:r>
    </w:p>
    <w:p w14:paraId="2257A027" w14:textId="2135ADEB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29028B">
        <w:rPr>
          <w:rFonts w:ascii="Times New Roman" w:eastAsia="宋体-简" w:hAnsi="Times New Roman" w:cs="Times New Roman" w:hint="eastAsia"/>
        </w:rPr>
        <w:t>被插入文本提供了一个线索，</w:t>
      </w:r>
      <w:ins w:id="260" w:author="欣鑫 徐" w:date="2016-07-11T11:54:00Z">
        <w:r w:rsidR="00C06C0A">
          <w:rPr>
            <w:rFonts w:ascii="Times New Roman" w:eastAsia="宋体-简" w:hAnsi="Times New Roman" w:cs="Times New Roman" w:hint="eastAsia"/>
          </w:rPr>
          <w:t>讲的是</w:t>
        </w:r>
      </w:ins>
      <w:ins w:id="261" w:author="欣鑫 徐" w:date="2016-07-11T11:55:00Z">
        <w:r w:rsidR="00C06C0A">
          <w:rPr>
            <w:rFonts w:ascii="Times New Roman" w:eastAsia="宋体-简" w:hAnsi="Times New Roman" w:cs="Times New Roman" w:hint="eastAsia"/>
          </w:rPr>
          <w:t>事物的另外一个方面，被插入文本说的是极度炎热的</w:t>
        </w:r>
      </w:ins>
      <w:ins w:id="262" w:author="欣鑫 徐" w:date="2016-07-11T11:56:00Z">
        <w:r w:rsidR="00C06C0A">
          <w:rPr>
            <w:rFonts w:ascii="Times New Roman" w:eastAsia="宋体-简" w:hAnsi="Times New Roman" w:cs="Times New Roman" w:hint="eastAsia"/>
          </w:rPr>
          <w:t>情况，那么</w:t>
        </w:r>
        <w:r w:rsidR="005E7F22">
          <w:rPr>
            <w:rFonts w:ascii="Times New Roman" w:eastAsia="宋体-简" w:hAnsi="Times New Roman" w:cs="Times New Roman" w:hint="eastAsia"/>
          </w:rPr>
          <w:t>前文</w:t>
        </w:r>
      </w:ins>
      <w:del w:id="263" w:author="欣鑫 徐" w:date="2016-07-11T11:52:00Z">
        <w:r w:rsidRPr="0029028B" w:rsidDel="008874C6">
          <w:rPr>
            <w:rFonts w:ascii="Times New Roman" w:eastAsia="宋体-简" w:hAnsi="Times New Roman" w:cs="Times New Roman" w:hint="eastAsia"/>
          </w:rPr>
          <w:delText>就是这句话前面一定讲述了相反的情况，</w:delText>
        </w:r>
      </w:del>
      <w:r w:rsidRPr="0029028B">
        <w:rPr>
          <w:rFonts w:ascii="Times New Roman" w:eastAsia="宋体-简" w:hAnsi="Times New Roman" w:cs="Times New Roman" w:hint="eastAsia"/>
        </w:rPr>
        <w:t>可能是温度比较低的时候两栖动物维持体温的方法。而第三个方框前面刚好讲完了温度低的情况，所以恰好填入这句后面。</w:t>
      </w:r>
    </w:p>
    <w:p w14:paraId="16A7BA42" w14:textId="77777777" w:rsidR="00644954" w:rsidRPr="007C2B96" w:rsidRDefault="00644954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3BA13165" w14:textId="398F3E97" w:rsidR="00644954" w:rsidRPr="007C2B96" w:rsidRDefault="00557CF5" w:rsidP="00644954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264" w:author="欣鑫 徐" w:date="2016-07-11T11:50:00Z">
        <w:r>
          <w:rPr>
            <w:rFonts w:ascii="Times New Roman" w:eastAsia="宋体-简" w:hAnsi="Times New Roman" w:cs="Times New Roman" w:hint="eastAsia"/>
            <w:b/>
            <w:bCs/>
          </w:rPr>
          <w:t>Q14</w:t>
        </w:r>
      </w:ins>
      <w:del w:id="265" w:author="欣鑫 徐" w:date="2016-07-11T11:50:00Z">
        <w:r w:rsidR="00644954" w:rsidDel="00557CF5">
          <w:rPr>
            <w:rFonts w:ascii="Times New Roman" w:eastAsia="宋体-简" w:hAnsi="Times New Roman" w:cs="Times New Roman" w:hint="eastAsia"/>
            <w:b/>
            <w:bCs/>
          </w:rPr>
          <w:delText>14</w:delText>
        </w:r>
      </w:del>
    </w:p>
    <w:p w14:paraId="31F0CB1B" w14:textId="28D2BC8D" w:rsidR="00644954" w:rsidRDefault="00557CF5" w:rsidP="00644954">
      <w:pPr>
        <w:spacing w:line="400" w:lineRule="exact"/>
        <w:rPr>
          <w:ins w:id="266" w:author="欣鑫 徐" w:date="2016-07-11T12:00:00Z"/>
          <w:rFonts w:ascii="Times New Roman" w:eastAsia="宋体-简" w:hAnsi="Times New Roman" w:cs="Times New Roman"/>
        </w:rPr>
      </w:pPr>
      <w:ins w:id="267" w:author="欣鑫 徐" w:date="2016-07-11T11:50:00Z">
        <w:r>
          <w:rPr>
            <w:rFonts w:ascii="Times New Roman" w:eastAsia="宋体-简" w:hAnsi="Times New Roman" w:cs="Times New Roman" w:hint="eastAsia"/>
          </w:rPr>
          <w:t>正确</w:t>
        </w:r>
      </w:ins>
      <w:ins w:id="268" w:author="欣鑫 徐" w:date="2016-07-11T11:51:00Z">
        <w:r>
          <w:rPr>
            <w:rFonts w:ascii="Times New Roman" w:eastAsia="宋体-简" w:hAnsi="Times New Roman" w:cs="Times New Roman" w:hint="eastAsia"/>
          </w:rPr>
          <w:t>答案：</w:t>
        </w:r>
      </w:ins>
      <w:r w:rsidR="00644954" w:rsidRPr="007C2B96">
        <w:rPr>
          <w:rFonts w:ascii="Times New Roman" w:eastAsia="宋体-简" w:hAnsi="Times New Roman" w:cs="Times New Roman"/>
        </w:rPr>
        <w:t>依次填入</w:t>
      </w:r>
      <w:ins w:id="269" w:author="欣鑫 徐" w:date="2016-07-11T11:56:00Z">
        <w:r w:rsidR="005E7F22">
          <w:rPr>
            <w:rFonts w:ascii="Times New Roman" w:eastAsia="宋体-简" w:hAnsi="Times New Roman" w:cs="Times New Roman" w:hint="eastAsia"/>
          </w:rPr>
          <w:t>B C D</w:t>
        </w:r>
      </w:ins>
    </w:p>
    <w:p w14:paraId="114C632B" w14:textId="7C1BE3E2" w:rsidR="00D12945" w:rsidRPr="007C2B96" w:rsidRDefault="007604DA" w:rsidP="00D12945">
      <w:pPr>
        <w:spacing w:line="400" w:lineRule="exact"/>
        <w:rPr>
          <w:ins w:id="270" w:author="欣鑫 徐" w:date="2016-07-11T12:00:00Z"/>
          <w:rFonts w:ascii="Times New Roman" w:eastAsia="宋体-简" w:hAnsi="Times New Roman" w:cs="Times New Roman"/>
        </w:rPr>
      </w:pPr>
      <w:ins w:id="271" w:author="欣鑫 徐" w:date="2016-07-21T17:58:00Z">
        <w:r>
          <w:rPr>
            <w:rFonts w:ascii="Times New Roman" w:eastAsia="宋体-简" w:hAnsi="Times New Roman" w:cs="Times New Roman" w:hint="eastAsia"/>
          </w:rPr>
          <w:t>解析：</w:t>
        </w:r>
        <w:r>
          <w:rPr>
            <w:rFonts w:ascii="Times New Roman" w:eastAsia="宋体-简" w:hAnsi="Times New Roman" w:cs="Times New Roman" w:hint="eastAsia"/>
          </w:rPr>
          <w:t>B</w:t>
        </w:r>
        <w:r>
          <w:rPr>
            <w:rFonts w:ascii="Times New Roman" w:eastAsia="宋体-简" w:hAnsi="Times New Roman" w:cs="Times New Roman" w:hint="eastAsia"/>
          </w:rPr>
          <w:t>选项</w:t>
        </w:r>
      </w:ins>
      <w:ins w:id="272" w:author="欣鑫 徐" w:date="2016-07-11T12:00:00Z">
        <w:r>
          <w:rPr>
            <w:rFonts w:ascii="Times New Roman" w:eastAsia="宋体-简" w:hAnsi="Times New Roman" w:cs="Times New Roman" w:hint="eastAsia"/>
          </w:rPr>
          <w:t>对应第四段，描述行为对两栖动物体温维持的作用</w:t>
        </w:r>
      </w:ins>
      <w:ins w:id="273" w:author="欣鑫 徐" w:date="2016-07-21T17:58:00Z">
        <w:r>
          <w:rPr>
            <w:rFonts w:ascii="Times New Roman" w:eastAsia="宋体-简" w:hAnsi="Times New Roman" w:cs="Times New Roman" w:hint="eastAsia"/>
          </w:rPr>
          <w:t>；</w:t>
        </w:r>
        <w:r>
          <w:rPr>
            <w:rFonts w:ascii="Times New Roman" w:eastAsia="宋体-简" w:hAnsi="Times New Roman" w:cs="Times New Roman" w:hint="eastAsia"/>
          </w:rPr>
          <w:t>C</w:t>
        </w:r>
        <w:r>
          <w:rPr>
            <w:rFonts w:ascii="Times New Roman" w:eastAsia="宋体-简" w:hAnsi="Times New Roman" w:cs="Times New Roman" w:hint="eastAsia"/>
          </w:rPr>
          <w:t>选项对应</w:t>
        </w:r>
      </w:ins>
    </w:p>
    <w:p w14:paraId="3D68CBCC" w14:textId="356D2809" w:rsidR="00B92E3E" w:rsidRPr="007C2B96" w:rsidDel="007604DA" w:rsidRDefault="00B92E3E" w:rsidP="00644954">
      <w:pPr>
        <w:spacing w:line="400" w:lineRule="exact"/>
        <w:rPr>
          <w:del w:id="274" w:author="欣鑫 徐" w:date="2016-07-21T17:59:00Z"/>
          <w:rFonts w:ascii="Times New Roman" w:eastAsia="宋体-简" w:hAnsi="Times New Roman" w:cs="Times New Roman" w:hint="eastAsia"/>
        </w:rPr>
      </w:pPr>
      <w:ins w:id="275" w:author="欣鑫 徐" w:date="2016-07-11T12:00:00Z">
        <w:r w:rsidRPr="0029028B">
          <w:rPr>
            <w:rFonts w:ascii="Times New Roman" w:eastAsia="宋体-简" w:hAnsi="Times New Roman" w:cs="Times New Roman" w:hint="eastAsia"/>
          </w:rPr>
          <w:t>第四、五</w:t>
        </w:r>
      </w:ins>
      <w:ins w:id="276" w:author="欣鑫 徐" w:date="2016-07-11T12:29:00Z">
        <w:r w:rsidR="00527335">
          <w:rPr>
            <w:rFonts w:ascii="Times New Roman" w:eastAsia="宋体-简" w:hAnsi="Times New Roman" w:cs="Times New Roman" w:hint="eastAsia"/>
          </w:rPr>
          <w:t>、六</w:t>
        </w:r>
      </w:ins>
      <w:ins w:id="277" w:author="欣鑫 徐" w:date="2016-07-11T12:00:00Z">
        <w:r w:rsidRPr="0029028B">
          <w:rPr>
            <w:rFonts w:ascii="Times New Roman" w:eastAsia="宋体-简" w:hAnsi="Times New Roman" w:cs="Times New Roman" w:hint="eastAsia"/>
          </w:rPr>
          <w:t>段，重点描述</w:t>
        </w:r>
        <w:r w:rsidRPr="0029028B">
          <w:rPr>
            <w:rFonts w:ascii="Times New Roman" w:eastAsia="宋体-简" w:hAnsi="Times New Roman" w:cs="Times New Roman" w:hint="eastAsia"/>
          </w:rPr>
          <w:t>avoidance behaviors</w:t>
        </w:r>
        <w:r w:rsidR="007604DA">
          <w:rPr>
            <w:rFonts w:ascii="Times New Roman" w:eastAsia="宋体-简" w:hAnsi="Times New Roman" w:cs="Times New Roman" w:hint="eastAsia"/>
          </w:rPr>
          <w:t>的方法</w:t>
        </w:r>
      </w:ins>
      <w:ins w:id="278" w:author="欣鑫 徐" w:date="2016-07-21T17:59:00Z">
        <w:r w:rsidR="007604DA">
          <w:rPr>
            <w:rFonts w:ascii="Times New Roman" w:eastAsia="宋体-简" w:hAnsi="Times New Roman" w:cs="Times New Roman" w:hint="eastAsia"/>
          </w:rPr>
          <w:t>；</w:t>
        </w:r>
        <w:r w:rsidR="007604DA">
          <w:rPr>
            <w:rFonts w:ascii="Times New Roman" w:eastAsia="宋体-简" w:hAnsi="Times New Roman" w:cs="Times New Roman" w:hint="eastAsia"/>
          </w:rPr>
          <w:t>D</w:t>
        </w:r>
        <w:r w:rsidR="007604DA">
          <w:rPr>
            <w:rFonts w:ascii="Times New Roman" w:eastAsia="宋体-简" w:hAnsi="Times New Roman" w:cs="Times New Roman" w:hint="eastAsia"/>
          </w:rPr>
          <w:t>选项</w:t>
        </w:r>
      </w:ins>
    </w:p>
    <w:p w14:paraId="7DAC955C" w14:textId="37A5A3CF" w:rsidR="00644954" w:rsidRPr="007C2B96" w:rsidDel="00D12945" w:rsidRDefault="00644954" w:rsidP="00644954">
      <w:pPr>
        <w:spacing w:line="400" w:lineRule="exact"/>
        <w:rPr>
          <w:del w:id="279" w:author="欣鑫 徐" w:date="2016-07-11T12:00:00Z"/>
          <w:rFonts w:ascii="Times New Roman" w:eastAsia="宋体-简" w:hAnsi="Times New Roman" w:cs="Times New Roman"/>
        </w:rPr>
      </w:pPr>
      <w:del w:id="280" w:author="欣鑫 徐" w:date="2016-07-21T17:59:00Z">
        <w:r w:rsidRPr="004E0795" w:rsidDel="007604DA">
          <w:rPr>
            <w:rFonts w:ascii="Times New Roman" w:eastAsia="宋体-简" w:hAnsi="Times New Roman" w:cs="Times New Roman"/>
          </w:rPr>
          <w:delText>○</w:delText>
        </w:r>
        <w:r w:rsidDel="007604DA">
          <w:rPr>
            <w:rFonts w:ascii="Times New Roman" w:eastAsia="宋体-简" w:hAnsi="Times New Roman" w:cs="Times New Roman" w:hint="eastAsia"/>
          </w:rPr>
          <w:delText xml:space="preserve"> </w:delText>
        </w:r>
        <w:r w:rsidRPr="0029028B" w:rsidDel="007604DA">
          <w:rPr>
            <w:rFonts w:ascii="Times New Roman" w:eastAsia="宋体-简" w:hAnsi="Times New Roman" w:cs="Times New Roman" w:hint="eastAsia"/>
          </w:rPr>
          <w:delText>Physical adaptations offer amphibians a number of ways to protect a</w:delText>
        </w:r>
      </w:del>
      <w:del w:id="281" w:author="欣鑫 徐" w:date="2016-07-21T17:58:00Z">
        <w:r w:rsidRPr="0029028B" w:rsidDel="007604DA">
          <w:rPr>
            <w:rFonts w:ascii="Times New Roman" w:eastAsia="宋体-简" w:hAnsi="Times New Roman" w:cs="Times New Roman" w:hint="eastAsia"/>
          </w:rPr>
          <w:delText xml:space="preserve">gainst extreme or dangerous climate conditions.  </w:delText>
        </w:r>
      </w:del>
      <w:del w:id="282" w:author="欣鑫 徐" w:date="2016-07-11T11:56:00Z">
        <w:r w:rsidRPr="0029028B" w:rsidDel="00D67690">
          <w:rPr>
            <w:rFonts w:ascii="Times New Roman" w:eastAsia="宋体-简" w:hAnsi="Times New Roman" w:cs="Times New Roman" w:hint="eastAsia"/>
          </w:rPr>
          <w:delText xml:space="preserve"> </w:delText>
        </w:r>
      </w:del>
      <w:del w:id="283" w:author="欣鑫 徐" w:date="2016-07-21T17:58:00Z">
        <w:r w:rsidRPr="0029028B" w:rsidDel="007604DA">
          <w:rPr>
            <w:rFonts w:ascii="Times New Roman" w:eastAsia="宋体-简" w:hAnsi="Times New Roman" w:cs="Times New Roman" w:hint="eastAsia"/>
          </w:rPr>
          <w:delText>（</w:delText>
        </w:r>
      </w:del>
      <w:r w:rsidRPr="0029028B">
        <w:rPr>
          <w:rFonts w:ascii="Times New Roman" w:eastAsia="宋体-简" w:hAnsi="Times New Roman" w:cs="Times New Roman" w:hint="eastAsia"/>
        </w:rPr>
        <w:t>对应第二、三段，着重描述</w:t>
      </w:r>
      <w:r w:rsidRPr="0029028B">
        <w:rPr>
          <w:rFonts w:ascii="Times New Roman" w:eastAsia="宋体-简" w:hAnsi="Times New Roman" w:cs="Times New Roman" w:hint="eastAsia"/>
        </w:rPr>
        <w:t>physiological adaptations</w:t>
      </w:r>
      <w:r w:rsidRPr="0029028B">
        <w:rPr>
          <w:rFonts w:ascii="Times New Roman" w:eastAsia="宋体-简" w:hAnsi="Times New Roman" w:cs="Times New Roman" w:hint="eastAsia"/>
        </w:rPr>
        <w:t>的原理和方法</w:t>
      </w:r>
      <w:ins w:id="284" w:author="欣鑫 徐" w:date="2016-07-21T17:59:00Z">
        <w:r w:rsidR="007604DA">
          <w:rPr>
            <w:rFonts w:ascii="Times New Roman" w:eastAsia="宋体-简" w:hAnsi="Times New Roman" w:cs="Times New Roman" w:hint="eastAsia"/>
          </w:rPr>
          <w:t>；</w:t>
        </w:r>
      </w:ins>
      <w:del w:id="285" w:author="欣鑫 徐" w:date="2016-07-21T17:59:00Z">
        <w:r w:rsidRPr="0029028B" w:rsidDel="007604DA">
          <w:rPr>
            <w:rFonts w:ascii="Times New Roman" w:eastAsia="宋体-简" w:hAnsi="Times New Roman" w:cs="Times New Roman" w:hint="eastAsia"/>
          </w:rPr>
          <w:delText>）</w:delText>
        </w:r>
      </w:del>
    </w:p>
    <w:p w14:paraId="60EAE05B" w14:textId="77777777" w:rsidR="00644954" w:rsidRPr="007C2B96" w:rsidDel="007604DA" w:rsidRDefault="00644954" w:rsidP="00644954">
      <w:pPr>
        <w:spacing w:line="400" w:lineRule="exact"/>
        <w:rPr>
          <w:del w:id="286" w:author="欣鑫 徐" w:date="2016-07-21T17:59:00Z"/>
          <w:rFonts w:ascii="Times New Roman" w:eastAsia="宋体-简" w:hAnsi="Times New Roman" w:cs="Times New Roman"/>
        </w:rPr>
      </w:pPr>
    </w:p>
    <w:p w14:paraId="2DADFFAA" w14:textId="09FDC7F2" w:rsidR="00644954" w:rsidRPr="006F6CF7" w:rsidDel="00D12945" w:rsidRDefault="00644954" w:rsidP="00644954">
      <w:pPr>
        <w:spacing w:line="400" w:lineRule="exact"/>
        <w:rPr>
          <w:del w:id="287" w:author="欣鑫 徐" w:date="2016-07-11T11:59:00Z"/>
          <w:rFonts w:ascii="Times New Roman" w:eastAsia="宋体-简" w:hAnsi="Times New Roman" w:cs="Times New Roman"/>
        </w:rPr>
      </w:pPr>
      <w:del w:id="288" w:author="欣鑫 徐" w:date="2016-07-11T11:59:00Z">
        <w:r w:rsidRPr="006F6CF7" w:rsidDel="00D12945">
          <w:rPr>
            <w:rFonts w:ascii="Times New Roman" w:eastAsia="宋体-简" w:hAnsi="Times New Roman" w:cs="Times New Roman"/>
          </w:rPr>
          <w:delText xml:space="preserve">○ Amphibians can increase their body temperature by exposing themselves to the sun (heliothermy) and by pressing against the ground (thigmothermy).   </w:delText>
        </w:r>
        <w:r w:rsidRPr="006F6CF7" w:rsidDel="00D12945">
          <w:rPr>
            <w:rFonts w:ascii="Times New Roman" w:eastAsia="宋体-简" w:hAnsi="Times New Roman" w:cs="Times New Roman" w:hint="eastAsia"/>
          </w:rPr>
          <w:delText>（对应第四段，描述行为对两栖动物体温维持的作用）</w:delText>
        </w:r>
      </w:del>
    </w:p>
    <w:p w14:paraId="0735F939" w14:textId="77777777" w:rsidR="00644954" w:rsidRPr="006F6CF7" w:rsidDel="00E57469" w:rsidRDefault="00644954" w:rsidP="00644954">
      <w:pPr>
        <w:spacing w:line="400" w:lineRule="exact"/>
        <w:rPr>
          <w:del w:id="289" w:author="欣鑫 徐" w:date="2016-07-11T12:01:00Z"/>
          <w:rFonts w:ascii="Times New Roman" w:eastAsia="宋体-简" w:hAnsi="Times New Roman" w:cs="Times New Roman"/>
        </w:rPr>
      </w:pPr>
    </w:p>
    <w:p w14:paraId="3CA6B8BA" w14:textId="72B24E0A" w:rsidR="00644954" w:rsidRPr="006F6CF7" w:rsidDel="00B92E3E" w:rsidRDefault="00644954" w:rsidP="00644954">
      <w:pPr>
        <w:spacing w:line="400" w:lineRule="exact"/>
        <w:rPr>
          <w:del w:id="290" w:author="欣鑫 徐" w:date="2016-07-11T12:00:00Z"/>
          <w:rFonts w:ascii="Times New Roman" w:eastAsia="宋体-简" w:hAnsi="Times New Roman" w:cs="Times New Roman"/>
        </w:rPr>
      </w:pPr>
      <w:del w:id="291" w:author="欣鑫 徐" w:date="2016-07-11T12:00:00Z">
        <w:r w:rsidRPr="006F6CF7" w:rsidDel="00B92E3E">
          <w:rPr>
            <w:rFonts w:ascii="Times New Roman" w:eastAsia="宋体-简" w:hAnsi="Times New Roman" w:cs="Times New Roman"/>
          </w:rPr>
          <w:delText>○ Avoidance behaviors, such as sheltering from the sun, as well as estivation and hibernation</w:delText>
        </w:r>
        <w:r w:rsidRPr="006F6CF7" w:rsidDel="00B92E3E">
          <w:rPr>
            <w:rFonts w:ascii="Times New Roman" w:eastAsia="宋体-简" w:hAnsi="Times New Roman" w:cs="Times New Roman" w:hint="eastAsia"/>
          </w:rPr>
          <w:delText>，</w:delText>
        </w:r>
        <w:r w:rsidRPr="006F6CF7" w:rsidDel="00B92E3E">
          <w:rPr>
            <w:rFonts w:ascii="Times New Roman" w:eastAsia="宋体-简" w:hAnsi="Times New Roman" w:cs="Times New Roman"/>
          </w:rPr>
          <w:delText xml:space="preserve">help amphibians control their body temperature.   </w:delText>
        </w:r>
        <w:r w:rsidRPr="006F6CF7" w:rsidDel="00B92E3E">
          <w:rPr>
            <w:rFonts w:ascii="Times New Roman" w:eastAsia="宋体-简" w:hAnsi="Times New Roman" w:cs="Times New Roman" w:hint="eastAsia"/>
          </w:rPr>
          <w:delText>（对应第四、五段，重点描述</w:delText>
        </w:r>
        <w:r w:rsidRPr="006F6CF7" w:rsidDel="00B92E3E">
          <w:rPr>
            <w:rFonts w:ascii="Times New Roman" w:eastAsia="宋体-简" w:hAnsi="Times New Roman" w:cs="Times New Roman"/>
          </w:rPr>
          <w:delText>avoidance behaviors</w:delText>
        </w:r>
        <w:r w:rsidRPr="006F6CF7" w:rsidDel="00B92E3E">
          <w:rPr>
            <w:rFonts w:ascii="Times New Roman" w:eastAsia="宋体-简" w:hAnsi="Times New Roman" w:cs="Times New Roman" w:hint="eastAsia"/>
          </w:rPr>
          <w:delText>的方法）</w:delText>
        </w:r>
      </w:del>
    </w:p>
    <w:p w14:paraId="63099A2D" w14:textId="77777777" w:rsidR="00644954" w:rsidRPr="006F6CF7" w:rsidDel="00E97048" w:rsidRDefault="00644954">
      <w:pPr>
        <w:rPr>
          <w:del w:id="292" w:author="欣鑫 徐" w:date="2016-07-11T12:27:00Z"/>
          <w:rFonts w:ascii="Times New Roman" w:hAnsi="Times New Roman" w:cs="Times New Roman"/>
          <w:rPrChange w:id="293" w:author="欣鑫 徐" w:date="2016-07-11T12:30:00Z">
            <w:rPr>
              <w:del w:id="294" w:author="欣鑫 徐" w:date="2016-07-11T12:27:00Z"/>
            </w:rPr>
          </w:rPrChange>
        </w:rPr>
      </w:pPr>
    </w:p>
    <w:p w14:paraId="176B692F" w14:textId="6CF65416" w:rsidR="00E97048" w:rsidRDefault="00E97048" w:rsidP="00644954">
      <w:pPr>
        <w:spacing w:line="400" w:lineRule="exact"/>
        <w:rPr>
          <w:ins w:id="295" w:author="欣鑫 徐" w:date="2016-07-11T12:28:00Z"/>
        </w:rPr>
      </w:pPr>
      <w:ins w:id="296" w:author="欣鑫 徐" w:date="2016-07-11T12:27:00Z">
        <w:r w:rsidRPr="006F6CF7">
          <w:rPr>
            <w:rFonts w:ascii="Times New Roman" w:hAnsi="Times New Roman" w:cs="Times New Roman"/>
            <w:rPrChange w:id="297" w:author="欣鑫 徐" w:date="2016-07-11T12:30:00Z">
              <w:rPr/>
            </w:rPrChange>
          </w:rPr>
          <w:t>A</w:t>
        </w:r>
      </w:ins>
      <w:ins w:id="298" w:author="欣鑫 徐" w:date="2016-07-11T12:28:00Z">
        <w:r>
          <w:rPr>
            <w:rFonts w:hint="eastAsia"/>
          </w:rPr>
          <w:t>选项错在</w:t>
        </w:r>
        <w:r w:rsidR="00F91D3E" w:rsidRPr="00F91D3E">
          <w:rPr>
            <w:rFonts w:hint="eastAsia"/>
          </w:rPr>
          <w:t>哺乳动物和鸟类有</w:t>
        </w:r>
        <w:r w:rsidR="00F91D3E" w:rsidRPr="006F6CF7">
          <w:rPr>
            <w:rFonts w:ascii="Times New Roman" w:hAnsi="Times New Roman" w:cs="Times New Roman"/>
            <w:rPrChange w:id="299" w:author="欣鑫 徐" w:date="2016-07-11T12:30:00Z">
              <w:rPr/>
            </w:rPrChange>
          </w:rPr>
          <w:t>metabolic activity</w:t>
        </w:r>
        <w:r w:rsidR="00F91D3E" w:rsidRPr="00F91D3E">
          <w:rPr>
            <w:rFonts w:hint="eastAsia"/>
          </w:rPr>
          <w:t xml:space="preserve">, </w:t>
        </w:r>
        <w:r w:rsidR="007604DA">
          <w:rPr>
            <w:rFonts w:hint="eastAsia"/>
          </w:rPr>
          <w:t>能够独立于环境温度，两栖动物不能完全独立于环境温度</w:t>
        </w:r>
      </w:ins>
      <w:ins w:id="300" w:author="欣鑫 徐" w:date="2016-07-21T17:59:00Z">
        <w:r w:rsidR="007604DA">
          <w:rPr>
            <w:rFonts w:hint="eastAsia"/>
          </w:rPr>
          <w:t>；</w:t>
        </w:r>
      </w:ins>
    </w:p>
    <w:p w14:paraId="1601F25E" w14:textId="693B17C4" w:rsidR="00E97048" w:rsidRPr="007604DA" w:rsidRDefault="00E97048" w:rsidP="00644954">
      <w:pPr>
        <w:spacing w:line="400" w:lineRule="exact"/>
        <w:rPr>
          <w:ins w:id="301" w:author="欣鑫 徐" w:date="2016-07-11T12:27:00Z"/>
          <w:rPrChange w:id="302" w:author="欣鑫 徐" w:date="2016-07-21T17:59:00Z">
            <w:rPr>
              <w:ins w:id="303" w:author="欣鑫 徐" w:date="2016-07-11T12:27:00Z"/>
              <w:rFonts w:ascii="Times New Roman" w:eastAsia="宋体-简" w:hAnsi="Times New Roman" w:cs="Times New Roman"/>
            </w:rPr>
          </w:rPrChange>
        </w:rPr>
      </w:pPr>
      <w:ins w:id="304" w:author="欣鑫 徐" w:date="2016-07-11T12:28:00Z">
        <w:r w:rsidRPr="006F6CF7">
          <w:rPr>
            <w:rFonts w:ascii="Times New Roman" w:hAnsi="Times New Roman" w:cs="Times New Roman"/>
            <w:rPrChange w:id="305" w:author="欣鑫 徐" w:date="2016-07-11T12:30:00Z">
              <w:rPr/>
            </w:rPrChange>
          </w:rPr>
          <w:t>E</w:t>
        </w:r>
        <w:r>
          <w:rPr>
            <w:rFonts w:hint="eastAsia"/>
          </w:rPr>
          <w:t>选项</w:t>
        </w:r>
      </w:ins>
      <w:ins w:id="306" w:author="欣鑫 徐" w:date="2016-07-11T12:29:00Z">
        <w:r w:rsidR="00B4753F">
          <w:rPr>
            <w:rFonts w:hint="eastAsia"/>
          </w:rPr>
          <w:t>未被提及，</w:t>
        </w:r>
      </w:ins>
      <w:ins w:id="307" w:author="欣鑫 徐" w:date="2016-07-11T12:30:00Z">
        <w:r w:rsidR="006F6CF7" w:rsidRPr="006F6CF7">
          <w:rPr>
            <w:rFonts w:hint="eastAsia"/>
          </w:rPr>
          <w:t>四段提到</w:t>
        </w:r>
        <w:r w:rsidR="006F6CF7" w:rsidRPr="006F6CF7">
          <w:rPr>
            <w:rFonts w:ascii="Times New Roman" w:hAnsi="Times New Roman" w:cs="Times New Roman"/>
            <w:rPrChange w:id="308" w:author="欣鑫 徐" w:date="2016-07-11T12:30:00Z">
              <w:rPr/>
            </w:rPrChange>
          </w:rPr>
          <w:t>sunrise</w:t>
        </w:r>
        <w:r w:rsidR="006F6CF7" w:rsidRPr="006F6CF7">
          <w:rPr>
            <w:rFonts w:hint="eastAsia"/>
          </w:rPr>
          <w:t xml:space="preserve">, </w:t>
        </w:r>
        <w:r w:rsidR="007604DA">
          <w:rPr>
            <w:rFonts w:hint="eastAsia"/>
          </w:rPr>
          <w:t>没有说该时间是最需要热调节的时间</w:t>
        </w:r>
      </w:ins>
      <w:ins w:id="309" w:author="欣鑫 徐" w:date="2016-07-21T17:59:00Z">
        <w:r w:rsidR="007604DA">
          <w:rPr>
            <w:rFonts w:hint="eastAsia"/>
          </w:rPr>
          <w:t>；</w:t>
        </w:r>
      </w:ins>
      <w:bookmarkStart w:id="310" w:name="_GoBack"/>
      <w:bookmarkEnd w:id="310"/>
      <w:ins w:id="311" w:author="欣鑫 徐" w:date="2016-07-11T12:28:00Z">
        <w:r w:rsidRPr="006F6CF7">
          <w:rPr>
            <w:rFonts w:ascii="Times New Roman" w:hAnsi="Times New Roman" w:cs="Times New Roman"/>
            <w:rPrChange w:id="312" w:author="欣鑫 徐" w:date="2016-07-11T12:30:00Z">
              <w:rPr/>
            </w:rPrChange>
          </w:rPr>
          <w:t>F</w:t>
        </w:r>
        <w:r>
          <w:rPr>
            <w:rFonts w:hint="eastAsia"/>
          </w:rPr>
          <w:t>选项错在</w:t>
        </w:r>
      </w:ins>
      <w:ins w:id="313" w:author="欣鑫 徐" w:date="2016-07-11T12:31:00Z">
        <w:r w:rsidR="00B30787">
          <w:rPr>
            <w:rFonts w:hint="eastAsia"/>
          </w:rPr>
          <w:t>没有对行为内容进行对比</w:t>
        </w:r>
      </w:ins>
      <w:ins w:id="314" w:author="欣鑫 徐" w:date="2016-07-11T12:32:00Z">
        <w:r w:rsidR="00B30787">
          <w:rPr>
            <w:rFonts w:hint="eastAsia"/>
          </w:rPr>
          <w:t>。</w:t>
        </w:r>
      </w:ins>
    </w:p>
    <w:p w14:paraId="026C8BB0" w14:textId="77777777" w:rsidR="00644954" w:rsidRPr="007C2B96" w:rsidDel="00E97048" w:rsidRDefault="00644954" w:rsidP="00644954">
      <w:pPr>
        <w:spacing w:line="400" w:lineRule="exact"/>
        <w:rPr>
          <w:del w:id="315" w:author="欣鑫 徐" w:date="2016-07-11T12:27:00Z"/>
          <w:rFonts w:ascii="Times New Roman" w:eastAsia="宋体-简" w:hAnsi="Times New Roman"/>
        </w:rPr>
      </w:pPr>
    </w:p>
    <w:p w14:paraId="1937A287" w14:textId="33BA9178" w:rsidR="001F6C9B" w:rsidRDefault="001F6C9B"/>
    <w:sectPr w:rsidR="001F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9" w:author="欣鑫 徐" w:date="2016-07-11T10:37:00Z" w:initials="徐">
    <w:p w14:paraId="034ECDED" w14:textId="547622CF" w:rsidR="00BC3645" w:rsidRDefault="00BC364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这个题目我觉得选</w:t>
      </w:r>
      <w:r>
        <w:rPr>
          <w:rFonts w:hint="eastAsia"/>
        </w:rPr>
        <w:t>C</w:t>
      </w:r>
      <w:r>
        <w:rPr>
          <w:rFonts w:hint="eastAsia"/>
        </w:rPr>
        <w:t>才对啊，所以原解析不改了，重新写一个</w:t>
      </w:r>
      <w:r>
        <w:rPr>
          <w:rFonts w:hint="eastAsia"/>
        </w:rPr>
        <w:t>C</w:t>
      </w:r>
      <w:r>
        <w:rPr>
          <w:rFonts w:hint="eastAsia"/>
        </w:rPr>
        <w:t>选项的解析。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-简">
    <w:altName w:val="Songti SC Regular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3B400"/>
    <w:multiLevelType w:val="singleLevel"/>
    <w:tmpl w:val="5693B400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54"/>
    <w:rsid w:val="00004EEA"/>
    <w:rsid w:val="00015DDF"/>
    <w:rsid w:val="000255B9"/>
    <w:rsid w:val="00026F6F"/>
    <w:rsid w:val="00034F68"/>
    <w:rsid w:val="000733B1"/>
    <w:rsid w:val="000C3C7F"/>
    <w:rsid w:val="000C6A9B"/>
    <w:rsid w:val="000E6C14"/>
    <w:rsid w:val="000F04F0"/>
    <w:rsid w:val="000F732B"/>
    <w:rsid w:val="00142F6C"/>
    <w:rsid w:val="00146818"/>
    <w:rsid w:val="001C3D56"/>
    <w:rsid w:val="001F6C9B"/>
    <w:rsid w:val="00215FF4"/>
    <w:rsid w:val="002164E9"/>
    <w:rsid w:val="00295929"/>
    <w:rsid w:val="002E542C"/>
    <w:rsid w:val="00330E6C"/>
    <w:rsid w:val="0033749E"/>
    <w:rsid w:val="003438C7"/>
    <w:rsid w:val="00344817"/>
    <w:rsid w:val="00370B9D"/>
    <w:rsid w:val="003979E1"/>
    <w:rsid w:val="003B5509"/>
    <w:rsid w:val="003D270A"/>
    <w:rsid w:val="003D33D5"/>
    <w:rsid w:val="003F57BB"/>
    <w:rsid w:val="00400EBB"/>
    <w:rsid w:val="00421CFB"/>
    <w:rsid w:val="00422555"/>
    <w:rsid w:val="004268DF"/>
    <w:rsid w:val="004449D0"/>
    <w:rsid w:val="00461220"/>
    <w:rsid w:val="004A0593"/>
    <w:rsid w:val="00527335"/>
    <w:rsid w:val="00557CF5"/>
    <w:rsid w:val="0058481A"/>
    <w:rsid w:val="00591E9C"/>
    <w:rsid w:val="00592CA1"/>
    <w:rsid w:val="00594389"/>
    <w:rsid w:val="005E2440"/>
    <w:rsid w:val="005E7F22"/>
    <w:rsid w:val="005F0B5A"/>
    <w:rsid w:val="00600009"/>
    <w:rsid w:val="00611935"/>
    <w:rsid w:val="00644954"/>
    <w:rsid w:val="00681B8B"/>
    <w:rsid w:val="006B2CF8"/>
    <w:rsid w:val="006E6D01"/>
    <w:rsid w:val="006F6CF7"/>
    <w:rsid w:val="007604DA"/>
    <w:rsid w:val="007621FC"/>
    <w:rsid w:val="00795143"/>
    <w:rsid w:val="00795D00"/>
    <w:rsid w:val="007B4B90"/>
    <w:rsid w:val="007E1DA4"/>
    <w:rsid w:val="007E202B"/>
    <w:rsid w:val="008055DF"/>
    <w:rsid w:val="00812EB9"/>
    <w:rsid w:val="0083357E"/>
    <w:rsid w:val="008536D8"/>
    <w:rsid w:val="00872450"/>
    <w:rsid w:val="008874C6"/>
    <w:rsid w:val="008F0B53"/>
    <w:rsid w:val="008F1BBD"/>
    <w:rsid w:val="00932373"/>
    <w:rsid w:val="009A3A5D"/>
    <w:rsid w:val="009B61D4"/>
    <w:rsid w:val="009D2580"/>
    <w:rsid w:val="009E4B7B"/>
    <w:rsid w:val="009F4577"/>
    <w:rsid w:val="00A96413"/>
    <w:rsid w:val="00B30787"/>
    <w:rsid w:val="00B42BB6"/>
    <w:rsid w:val="00B4753F"/>
    <w:rsid w:val="00B64F58"/>
    <w:rsid w:val="00B92E3E"/>
    <w:rsid w:val="00BC3645"/>
    <w:rsid w:val="00BD5078"/>
    <w:rsid w:val="00BF64DF"/>
    <w:rsid w:val="00C00BA8"/>
    <w:rsid w:val="00C06C0A"/>
    <w:rsid w:val="00C62397"/>
    <w:rsid w:val="00C7149F"/>
    <w:rsid w:val="00C72A60"/>
    <w:rsid w:val="00C85A53"/>
    <w:rsid w:val="00CA32D2"/>
    <w:rsid w:val="00CF39E3"/>
    <w:rsid w:val="00D04DE4"/>
    <w:rsid w:val="00D12945"/>
    <w:rsid w:val="00D1624C"/>
    <w:rsid w:val="00D2328E"/>
    <w:rsid w:val="00D55ECC"/>
    <w:rsid w:val="00D67690"/>
    <w:rsid w:val="00DB0B98"/>
    <w:rsid w:val="00DD51F1"/>
    <w:rsid w:val="00E57469"/>
    <w:rsid w:val="00E97048"/>
    <w:rsid w:val="00EA0AF9"/>
    <w:rsid w:val="00F30B12"/>
    <w:rsid w:val="00F55EEF"/>
    <w:rsid w:val="00F723B2"/>
    <w:rsid w:val="00F81E12"/>
    <w:rsid w:val="00F91D3E"/>
    <w:rsid w:val="00F95727"/>
    <w:rsid w:val="00FD700D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7C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95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2A6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72A60"/>
    <w:rPr>
      <w:rFonts w:ascii="Heiti SC Light" w:eastAsia="Heiti SC Light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96413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96413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A96413"/>
    <w:rPr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96413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A9641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95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2A6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72A60"/>
    <w:rPr>
      <w:rFonts w:ascii="Heiti SC Light" w:eastAsia="Heiti SC Light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96413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96413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A96413"/>
    <w:rPr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96413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A9641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678</Words>
  <Characters>3866</Characters>
  <Application>Microsoft Macintosh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Sanm1</dc:creator>
  <cp:lastModifiedBy>欣鑫 徐</cp:lastModifiedBy>
  <cp:revision>85</cp:revision>
  <dcterms:created xsi:type="dcterms:W3CDTF">2016-02-29T03:54:00Z</dcterms:created>
  <dcterms:modified xsi:type="dcterms:W3CDTF">2016-07-21T09:59:00Z</dcterms:modified>
</cp:coreProperties>
</file>