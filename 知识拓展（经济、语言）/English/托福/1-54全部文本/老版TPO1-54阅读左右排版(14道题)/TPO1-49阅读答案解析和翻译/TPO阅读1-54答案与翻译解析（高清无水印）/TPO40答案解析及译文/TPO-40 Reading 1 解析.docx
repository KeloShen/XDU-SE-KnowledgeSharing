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7BBED" w14:textId="7B0293E4" w:rsidR="000452B2" w:rsidRPr="007C2B96" w:rsidRDefault="00E52DBB" w:rsidP="000452B2">
      <w:pPr>
        <w:spacing w:line="400" w:lineRule="exact"/>
        <w:rPr>
          <w:rFonts w:ascii="Times New Roman" w:eastAsia="宋体-简" w:hAnsi="Times New Roman" w:cs="Times New Roman"/>
          <w:bCs/>
        </w:rPr>
      </w:pPr>
      <w:ins w:id="0" w:author="欣鑫 徐" w:date="2016-06-30T15:54:00Z">
        <w:r>
          <w:rPr>
            <w:rFonts w:ascii="Times New Roman" w:eastAsia="宋体-简" w:hAnsi="Times New Roman" w:cs="Times New Roman" w:hint="eastAsia"/>
            <w:bCs/>
          </w:rPr>
          <w:t>Q1</w:t>
        </w:r>
      </w:ins>
      <w:del w:id="1" w:author="欣鑫 徐" w:date="2016-06-30T15:54:00Z">
        <w:r w:rsidR="000452B2" w:rsidDel="00E52DBB">
          <w:rPr>
            <w:rFonts w:ascii="Times New Roman" w:eastAsia="宋体-简" w:hAnsi="Times New Roman" w:cs="Times New Roman" w:hint="eastAsia"/>
            <w:bCs/>
          </w:rPr>
          <w:delText>1</w:delText>
        </w:r>
      </w:del>
    </w:p>
    <w:p w14:paraId="6A315CAB" w14:textId="3BC17ADD" w:rsidR="000452B2" w:rsidRPr="007C2B96" w:rsidRDefault="00E52DBB" w:rsidP="000452B2">
      <w:pPr>
        <w:spacing w:line="400" w:lineRule="exact"/>
        <w:rPr>
          <w:rFonts w:ascii="Times New Roman" w:eastAsia="宋体-简" w:hAnsi="Times New Roman" w:cs="Times New Roman"/>
        </w:rPr>
      </w:pPr>
      <w:ins w:id="2" w:author="欣鑫 徐" w:date="2016-06-30T15:54:00Z">
        <w:r>
          <w:rPr>
            <w:rFonts w:ascii="Times New Roman" w:eastAsia="宋体-简" w:hAnsi="Times New Roman" w:cs="Times New Roman" w:hint="eastAsia"/>
          </w:rPr>
          <w:t>正确答案</w:t>
        </w:r>
      </w:ins>
      <w:ins w:id="3" w:author="欣鑫 徐" w:date="2016-06-30T15:55:00Z">
        <w:r>
          <w:rPr>
            <w:rFonts w:ascii="Times New Roman" w:eastAsia="宋体-简" w:hAnsi="Times New Roman" w:cs="Times New Roman" w:hint="eastAsia"/>
          </w:rPr>
          <w:t>：</w:t>
        </w:r>
        <w:r w:rsidR="00C9774D">
          <w:rPr>
            <w:rFonts w:ascii="Times New Roman" w:eastAsia="宋体-简" w:hAnsi="Times New Roman" w:cs="Times New Roman" w:hint="eastAsia"/>
          </w:rPr>
          <w:t>C</w:t>
        </w:r>
      </w:ins>
      <w:del w:id="4" w:author="欣鑫 徐" w:date="2016-06-30T15:54:00Z">
        <w:r w:rsidR="000452B2" w:rsidRPr="007C2B96" w:rsidDel="00E52DBB">
          <w:rPr>
            <w:rFonts w:ascii="Times New Roman" w:eastAsia="宋体-简" w:hAnsi="Times New Roman" w:cs="Times New Roman"/>
          </w:rPr>
          <w:delText>选择第三项。</w:delText>
        </w:r>
      </w:del>
    </w:p>
    <w:p w14:paraId="02BD09C8" w14:textId="0AD7011F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C03242">
        <w:rPr>
          <w:rFonts w:ascii="Times New Roman" w:eastAsia="宋体-简" w:hAnsi="Times New Roman" w:cs="Times New Roman"/>
        </w:rPr>
        <w:t>第一段说明，当时希腊的</w:t>
      </w:r>
      <w:r w:rsidRPr="00C03242">
        <w:rPr>
          <w:rFonts w:ascii="Times New Roman" w:eastAsia="宋体-简" w:hAnsi="Times New Roman" w:cs="Times New Roman"/>
        </w:rPr>
        <w:t>city-states</w:t>
      </w:r>
      <w:ins w:id="5" w:author="欣鑫 徐" w:date="2016-06-30T14:54:00Z">
        <w:r w:rsidR="0090650C">
          <w:rPr>
            <w:rFonts w:ascii="Times New Roman" w:eastAsia="宋体-简" w:hAnsi="Times New Roman" w:cs="Times New Roman" w:hint="eastAsia"/>
          </w:rPr>
          <w:t>在</w:t>
        </w:r>
        <w:r w:rsidR="0090650C" w:rsidRPr="003D2A0B">
          <w:rPr>
            <w:rFonts w:ascii="Times New Roman" w:eastAsia="宋体" w:hAnsi="Times New Roman" w:cs="Times New Roman"/>
            <w:rPrChange w:id="6" w:author="欣鑫 徐" w:date="2016-06-30T14:56:00Z">
              <w:rPr>
                <w:rFonts w:ascii="Times New Roman" w:eastAsia="宋体" w:hAnsi="Times New Roman" w:cs="Times New Roman"/>
                <w:sz w:val="21"/>
                <w:szCs w:val="21"/>
              </w:rPr>
            </w:rPrChange>
          </w:rPr>
          <w:t xml:space="preserve">800 B.C. </w:t>
        </w:r>
        <w:r w:rsidR="0090650C" w:rsidRPr="0090650C">
          <w:rPr>
            <w:rFonts w:ascii="Times New Roman" w:eastAsia="宋体" w:hAnsi="Times New Roman" w:cs="Times New Roman" w:hint="eastAsia"/>
            <w:rPrChange w:id="7" w:author="欣鑫 徐" w:date="2016-06-30T14:54:00Z">
              <w:rPr>
                <w:rFonts w:ascii="Times New Roman" w:eastAsia="宋体" w:hAnsi="Times New Roman" w:cs="Times New Roman" w:hint="eastAsia"/>
                <w:sz w:val="21"/>
                <w:szCs w:val="21"/>
              </w:rPr>
            </w:rPrChange>
          </w:rPr>
          <w:t>到</w:t>
        </w:r>
        <w:r w:rsidR="0090650C" w:rsidRPr="0090650C">
          <w:rPr>
            <w:rFonts w:ascii="Times New Roman" w:eastAsia="宋体" w:hAnsi="Times New Roman" w:cs="Times New Roman"/>
            <w:rPrChange w:id="8" w:author="欣鑫 徐" w:date="2016-06-30T14:54:00Z">
              <w:rPr>
                <w:rFonts w:ascii="Times New Roman" w:eastAsia="宋体" w:hAnsi="Times New Roman" w:cs="Times New Roman"/>
                <w:sz w:val="21"/>
                <w:szCs w:val="21"/>
              </w:rPr>
            </w:rPrChange>
          </w:rPr>
          <w:t xml:space="preserve"> </w:t>
        </w:r>
        <w:r w:rsidR="0090650C" w:rsidRPr="003D2A0B">
          <w:rPr>
            <w:rFonts w:ascii="Times New Roman" w:eastAsia="宋体" w:hAnsi="Times New Roman" w:cs="Times New Roman"/>
            <w:rPrChange w:id="9" w:author="欣鑫 徐" w:date="2016-06-30T14:56:00Z">
              <w:rPr>
                <w:rFonts w:ascii="Times New Roman" w:eastAsia="宋体" w:hAnsi="Times New Roman" w:cs="Times New Roman"/>
                <w:sz w:val="21"/>
                <w:szCs w:val="21"/>
              </w:rPr>
            </w:rPrChange>
          </w:rPr>
          <w:t>500 B.C</w:t>
        </w:r>
      </w:ins>
      <w:ins w:id="10" w:author="欣鑫 徐" w:date="2016-06-30T14:56:00Z">
        <w:r w:rsidR="003D2A0B">
          <w:rPr>
            <w:rFonts w:ascii="Times New Roman" w:eastAsia="宋体" w:hAnsi="Times New Roman" w:cs="Times New Roman" w:hint="eastAsia"/>
          </w:rPr>
          <w:t>.</w:t>
        </w:r>
      </w:ins>
      <w:ins w:id="11" w:author="欣鑫 徐" w:date="2016-06-30T14:54:00Z">
        <w:r w:rsidR="0090650C" w:rsidRPr="0090650C">
          <w:rPr>
            <w:rFonts w:ascii="Times New Roman" w:eastAsia="宋体" w:hAnsi="Times New Roman" w:cs="Times New Roman" w:hint="eastAsia"/>
            <w:rPrChange w:id="12" w:author="欣鑫 徐" w:date="2016-06-30T14:55:00Z">
              <w:rPr>
                <w:rFonts w:ascii="Times New Roman" w:eastAsia="宋体" w:hAnsi="Times New Roman" w:cs="Times New Roman" w:hint="eastAsia"/>
                <w:sz w:val="21"/>
                <w:szCs w:val="21"/>
              </w:rPr>
            </w:rPrChange>
          </w:rPr>
          <w:t>这个</w:t>
        </w:r>
      </w:ins>
      <w:ins w:id="13" w:author="欣鑫 徐" w:date="2016-06-30T14:55:00Z">
        <w:r w:rsidR="0090650C">
          <w:rPr>
            <w:rFonts w:ascii="Times New Roman" w:eastAsia="宋体" w:hAnsi="Times New Roman" w:cs="Times New Roman" w:hint="eastAsia"/>
          </w:rPr>
          <w:t>时间段内</w:t>
        </w:r>
        <w:r w:rsidR="003D2A0B">
          <w:rPr>
            <w:rFonts w:ascii="Times New Roman" w:eastAsia="宋体" w:hAnsi="Times New Roman" w:cs="Times New Roman" w:hint="eastAsia"/>
          </w:rPr>
          <w:t>兴起，并且每一个</w:t>
        </w:r>
        <w:r w:rsidR="00223E00">
          <w:rPr>
            <w:rFonts w:ascii="Times New Roman" w:eastAsia="宋体" w:hAnsi="Times New Roman" w:cs="Times New Roman" w:hint="eastAsia"/>
          </w:rPr>
          <w:t>city</w:t>
        </w:r>
      </w:ins>
      <w:ins w:id="14" w:author="欣鑫 徐" w:date="2016-06-30T15:50:00Z">
        <w:r w:rsidR="00223E00">
          <w:rPr>
            <w:rFonts w:ascii="Times New Roman" w:eastAsia="宋体" w:hAnsi="Times New Roman" w:cs="Times New Roman" w:hint="eastAsia"/>
          </w:rPr>
          <w:t>-</w:t>
        </w:r>
      </w:ins>
      <w:ins w:id="15" w:author="欣鑫 徐" w:date="2016-06-30T14:55:00Z">
        <w:r w:rsidR="003D2A0B">
          <w:rPr>
            <w:rFonts w:ascii="Times New Roman" w:eastAsia="宋体" w:hAnsi="Times New Roman" w:cs="Times New Roman" w:hint="eastAsia"/>
          </w:rPr>
          <w:t>state</w:t>
        </w:r>
        <w:r w:rsidR="003D2A0B">
          <w:rPr>
            <w:rFonts w:ascii="Times New Roman" w:eastAsia="宋体" w:hAnsi="Times New Roman" w:cs="Times New Roman" w:hint="eastAsia"/>
          </w:rPr>
          <w:t>都依据自己的情况建立了适合自己的</w:t>
        </w:r>
      </w:ins>
      <w:ins w:id="16" w:author="欣鑫 徐" w:date="2016-06-30T15:11:00Z">
        <w:r w:rsidR="002479FA">
          <w:rPr>
            <w:rFonts w:ascii="Times New Roman" w:eastAsia="宋体" w:hAnsi="Times New Roman" w:cs="Times New Roman" w:hint="eastAsia"/>
          </w:rPr>
          <w:t>政体</w:t>
        </w:r>
      </w:ins>
      <w:ins w:id="17" w:author="欣鑫 徐" w:date="2016-06-30T14:56:00Z">
        <w:r w:rsidR="003D2A0B">
          <w:rPr>
            <w:rFonts w:ascii="Times New Roman" w:eastAsia="宋体" w:hAnsi="Times New Roman" w:cs="Times New Roman" w:hint="eastAsia"/>
          </w:rPr>
          <w:t>系统</w:t>
        </w:r>
        <w:r w:rsidR="003D2A0B">
          <w:rPr>
            <w:rFonts w:ascii="Times New Roman" w:eastAsia="宋体" w:hAnsi="Times New Roman" w:cs="Times New Roman" w:hint="eastAsia"/>
          </w:rPr>
          <w:t>(</w:t>
        </w:r>
      </w:ins>
      <w:ins w:id="18" w:author="欣鑫 徐" w:date="2016-06-30T14:57:00Z">
        <w:r w:rsidR="00E0629C" w:rsidRPr="00E0629C">
          <w:rPr>
            <w:rFonts w:ascii="Times New Roman" w:eastAsia="宋体" w:hAnsi="Times New Roman" w:cs="Times New Roman"/>
          </w:rPr>
          <w:t xml:space="preserve">One of the most important changes </w:t>
        </w:r>
      </w:ins>
      <w:ins w:id="19" w:author="欣鑫 徐" w:date="2016-06-30T15:50:00Z">
        <w:r w:rsidR="00223E00">
          <w:rPr>
            <w:rFonts w:ascii="Times New Roman" w:eastAsia="宋体" w:hAnsi="Times New Roman" w:cs="Times New Roman"/>
          </w:rPr>
          <w:t>…</w:t>
        </w:r>
      </w:ins>
      <w:ins w:id="20" w:author="欣鑫 徐" w:date="2016-06-30T14:57:00Z">
        <w:r w:rsidR="00E0629C" w:rsidRPr="00E0629C">
          <w:rPr>
            <w:rFonts w:ascii="Times New Roman" w:eastAsia="宋体" w:hAnsi="Times New Roman" w:cs="Times New Roman"/>
          </w:rPr>
          <w:t xml:space="preserve">the </w:t>
        </w:r>
        <w:r w:rsidR="00E0629C" w:rsidRPr="00E0629C">
          <w:rPr>
            <w:rFonts w:ascii="Times New Roman" w:eastAsia="宋体" w:hAnsi="Times New Roman" w:cs="Times New Roman"/>
            <w:b/>
            <w:bCs/>
          </w:rPr>
          <w:t>polis</w:t>
        </w:r>
        <w:r w:rsidR="00E0629C" w:rsidRPr="00E0629C">
          <w:rPr>
            <w:rFonts w:ascii="Times New Roman" w:eastAsia="宋体" w:hAnsi="Times New Roman" w:cs="Times New Roman"/>
          </w:rPr>
          <w:t xml:space="preserve">, or city-state, and each </w:t>
        </w:r>
        <w:r w:rsidR="00E0629C" w:rsidRPr="00E0629C">
          <w:rPr>
            <w:rFonts w:ascii="Times New Roman" w:eastAsia="宋体" w:hAnsi="Times New Roman" w:cs="Times New Roman"/>
            <w:b/>
            <w:bCs/>
          </w:rPr>
          <w:t>polis</w:t>
        </w:r>
        <w:r w:rsidR="00E0629C" w:rsidRPr="00E0629C">
          <w:rPr>
            <w:rFonts w:ascii="Times New Roman" w:eastAsia="宋体" w:hAnsi="Times New Roman" w:cs="Times New Roman"/>
          </w:rPr>
          <w:t xml:space="preserve"> developed a system of government that was appropriate to its circumstances.</w:t>
        </w:r>
      </w:ins>
      <w:ins w:id="21" w:author="欣鑫 徐" w:date="2016-06-30T14:56:00Z">
        <w:r w:rsidR="003D2A0B">
          <w:rPr>
            <w:rFonts w:ascii="Times New Roman" w:eastAsia="宋体" w:hAnsi="Times New Roman" w:cs="Times New Roman" w:hint="eastAsia"/>
          </w:rPr>
          <w:t>)</w:t>
        </w:r>
      </w:ins>
      <w:ins w:id="22" w:author="欣鑫 徐" w:date="2016-06-30T14:52:00Z">
        <w:r w:rsidR="00CC69A0" w:rsidRPr="00C03242" w:rsidDel="00CC69A0">
          <w:rPr>
            <w:rFonts w:ascii="Times New Roman" w:eastAsia="宋体-简" w:hAnsi="Times New Roman" w:cs="Times New Roman"/>
          </w:rPr>
          <w:t xml:space="preserve"> </w:t>
        </w:r>
      </w:ins>
      <w:ins w:id="23" w:author="欣鑫 徐" w:date="2016-06-30T14:57:00Z">
        <w:r w:rsidR="00E0629C">
          <w:rPr>
            <w:rFonts w:ascii="Times New Roman" w:eastAsia="宋体-简" w:hAnsi="Times New Roman" w:cs="Times New Roman" w:hint="eastAsia"/>
          </w:rPr>
          <w:t>这就是说</w:t>
        </w:r>
      </w:ins>
      <w:del w:id="24" w:author="欣鑫 徐" w:date="2016-06-30T14:52:00Z">
        <w:r w:rsidRPr="00C03242" w:rsidDel="00CC69A0">
          <w:rPr>
            <w:rFonts w:ascii="Times New Roman" w:eastAsia="宋体-简" w:hAnsi="Times New Roman" w:cs="Times New Roman"/>
          </w:rPr>
          <w:delText>具有不同的文化和特色，例如上层社会的生活，又例如各个社会阶层的兴起（</w:delText>
        </w:r>
      </w:del>
      <w:del w:id="25" w:author="欣鑫 徐" w:date="2016-06-30T14:57:00Z">
        <w:r w:rsidRPr="00C03242" w:rsidDel="00E0629C">
          <w:rPr>
            <w:rFonts w:ascii="Times New Roman" w:eastAsia="宋体-简" w:hAnsi="Times New Roman" w:cs="Times New Roman"/>
          </w:rPr>
          <w:delText>“sharing of political power between the established aristocracy and the emerging other classes, and the adjustment of aristocratic ways of life to the ways of life of the new polis”</w:delText>
        </w:r>
        <w:r w:rsidRPr="00C03242" w:rsidDel="00E0629C">
          <w:rPr>
            <w:rFonts w:ascii="Times New Roman" w:eastAsia="宋体-简" w:hAnsi="Times New Roman" w:cs="Times New Roman"/>
          </w:rPr>
          <w:delText>）。也就是说</w:delText>
        </w:r>
      </w:del>
      <w:r w:rsidRPr="00C03242">
        <w:rPr>
          <w:rFonts w:ascii="Times New Roman" w:eastAsia="宋体-简" w:hAnsi="Times New Roman" w:cs="Times New Roman"/>
        </w:rPr>
        <w:t>不同的</w:t>
      </w:r>
      <w:r w:rsidRPr="00C03242">
        <w:rPr>
          <w:rFonts w:ascii="Times New Roman" w:eastAsia="宋体-简" w:hAnsi="Times New Roman" w:cs="Times New Roman"/>
        </w:rPr>
        <w:t>city-states</w:t>
      </w:r>
      <w:r w:rsidRPr="00C03242">
        <w:rPr>
          <w:rFonts w:ascii="Times New Roman" w:eastAsia="宋体-简" w:hAnsi="Times New Roman" w:cs="Times New Roman"/>
        </w:rPr>
        <w:t>具有不同的</w:t>
      </w:r>
      <w:ins w:id="26" w:author="欣鑫 徐" w:date="2016-06-30T14:58:00Z">
        <w:r w:rsidR="00E0629C">
          <w:rPr>
            <w:rFonts w:ascii="Times New Roman" w:eastAsia="宋体-简" w:hAnsi="Times New Roman" w:cs="Times New Roman" w:hint="eastAsia"/>
          </w:rPr>
          <w:t>政体和</w:t>
        </w:r>
      </w:ins>
      <w:del w:id="27" w:author="欣鑫 徐" w:date="2016-06-30T14:58:00Z">
        <w:r w:rsidRPr="00C03242" w:rsidDel="00E0629C">
          <w:rPr>
            <w:rFonts w:ascii="Times New Roman" w:eastAsia="宋体-简" w:hAnsi="Times New Roman" w:cs="Times New Roman"/>
          </w:rPr>
          <w:delText>社会</w:delText>
        </w:r>
      </w:del>
      <w:r w:rsidRPr="00C03242">
        <w:rPr>
          <w:rFonts w:ascii="Times New Roman" w:eastAsia="宋体-简" w:hAnsi="Times New Roman" w:cs="Times New Roman"/>
        </w:rPr>
        <w:t>组织方式</w:t>
      </w:r>
      <w:ins w:id="28" w:author="欣鑫 徐" w:date="2016-06-30T14:58:00Z">
        <w:r w:rsidR="00E0629C">
          <w:rPr>
            <w:rFonts w:ascii="Times New Roman" w:eastAsia="宋体-简" w:hAnsi="Times New Roman" w:cs="Times New Roman" w:hint="eastAsia"/>
          </w:rPr>
          <w:t>，这句话完全符合</w:t>
        </w:r>
      </w:ins>
      <w:del w:id="29" w:author="欣鑫 徐" w:date="2016-06-30T14:58:00Z">
        <w:r w:rsidRPr="00C03242" w:rsidDel="00E0629C">
          <w:rPr>
            <w:rFonts w:ascii="Times New Roman" w:eastAsia="宋体-简" w:hAnsi="Times New Roman" w:cs="Times New Roman"/>
          </w:rPr>
          <w:delText>。</w:delText>
        </w:r>
      </w:del>
      <w:r w:rsidRPr="00C03242">
        <w:rPr>
          <w:rFonts w:ascii="Times New Roman" w:eastAsia="宋体-简" w:hAnsi="Times New Roman" w:cs="Times New Roman"/>
        </w:rPr>
        <w:t>第三项</w:t>
      </w:r>
      <w:ins w:id="30" w:author="欣鑫 徐" w:date="2016-06-30T14:58:00Z">
        <w:r w:rsidR="00E0629C">
          <w:rPr>
            <w:rFonts w:ascii="Times New Roman" w:eastAsia="宋体-简" w:hAnsi="Times New Roman" w:cs="Times New Roman" w:hint="eastAsia"/>
          </w:rPr>
          <w:t>的释义</w:t>
        </w:r>
      </w:ins>
      <w:del w:id="31" w:author="欣鑫 徐" w:date="2016-06-30T14:58:00Z">
        <w:r w:rsidRPr="00C03242" w:rsidDel="00E0629C">
          <w:rPr>
            <w:rFonts w:ascii="Times New Roman" w:eastAsia="宋体-简" w:hAnsi="Times New Roman" w:cs="Times New Roman"/>
          </w:rPr>
          <w:delText>正确</w:delText>
        </w:r>
      </w:del>
      <w:r w:rsidRPr="00C03242">
        <w:rPr>
          <w:rFonts w:ascii="Times New Roman" w:eastAsia="宋体-简" w:hAnsi="Times New Roman" w:cs="Times New Roman"/>
        </w:rPr>
        <w:t>。第一项错误，并没有说各个城市都采取了雅典的方式。第二项不选，既然提到了</w:t>
      </w:r>
      <w:ins w:id="32" w:author="欣鑫 徐" w:date="2016-06-30T15:51:00Z">
        <w:r w:rsidR="00845A94">
          <w:rPr>
            <w:rFonts w:ascii="Times New Roman" w:eastAsia="宋体-简" w:hAnsi="Times New Roman" w:cs="Times New Roman" w:hint="eastAsia"/>
          </w:rPr>
          <w:t>贵族统治（</w:t>
        </w:r>
        <w:r w:rsidR="00845A94" w:rsidRPr="00223E00">
          <w:rPr>
            <w:rFonts w:ascii="Times New Roman" w:eastAsia="宋体-简" w:hAnsi="Times New Roman" w:cs="Times New Roman"/>
          </w:rPr>
          <w:t>aristocratic rule</w:t>
        </w:r>
        <w:r w:rsidR="00845A94">
          <w:rPr>
            <w:rFonts w:ascii="Times New Roman" w:eastAsia="宋体-简" w:hAnsi="Times New Roman" w:cs="Times New Roman" w:hint="eastAsia"/>
          </w:rPr>
          <w:t>）</w:t>
        </w:r>
      </w:ins>
      <w:del w:id="33" w:author="欣鑫 徐" w:date="2016-06-30T15:51:00Z">
        <w:r w:rsidRPr="00C03242" w:rsidDel="00845A94">
          <w:rPr>
            <w:rFonts w:ascii="Times New Roman" w:eastAsia="宋体-简" w:hAnsi="Times New Roman" w:cs="Times New Roman"/>
          </w:rPr>
          <w:delText>新兴阶层</w:delText>
        </w:r>
      </w:del>
      <w:r w:rsidRPr="00C03242">
        <w:rPr>
          <w:rFonts w:ascii="Times New Roman" w:eastAsia="宋体-简" w:hAnsi="Times New Roman" w:cs="Times New Roman"/>
        </w:rPr>
        <w:t>，</w:t>
      </w:r>
      <w:ins w:id="34" w:author="欣鑫 徐" w:date="2016-06-30T15:52:00Z">
        <w:r w:rsidR="00845A94">
          <w:rPr>
            <w:rFonts w:ascii="Times New Roman" w:eastAsia="宋体-简" w:hAnsi="Times New Roman" w:cs="Times New Roman" w:hint="eastAsia"/>
          </w:rPr>
          <w:t>文中只是</w:t>
        </w:r>
        <w:r w:rsidR="003D180B">
          <w:rPr>
            <w:rFonts w:ascii="Times New Roman" w:eastAsia="宋体-简" w:hAnsi="Times New Roman" w:cs="Times New Roman" w:hint="eastAsia"/>
          </w:rPr>
          <w:t>说在这期间，遇到和解决的一些问题</w:t>
        </w:r>
      </w:ins>
      <w:ins w:id="35" w:author="欣鑫 徐" w:date="2016-06-30T15:59:00Z">
        <w:r w:rsidR="003D180B">
          <w:rPr>
            <w:rFonts w:ascii="Times New Roman" w:eastAsia="宋体-简" w:hAnsi="Times New Roman" w:cs="Times New Roman" w:hint="eastAsia"/>
          </w:rPr>
          <w:t>：</w:t>
        </w:r>
      </w:ins>
      <w:ins w:id="36" w:author="欣鑫 徐" w:date="2016-06-30T15:53:00Z">
        <w:r w:rsidR="00845A94">
          <w:rPr>
            <w:rFonts w:ascii="Times New Roman" w:eastAsia="宋体-简" w:hAnsi="Times New Roman" w:cs="Times New Roman" w:hint="eastAsia"/>
          </w:rPr>
          <w:t>在贵族和新兴阶层之间</w:t>
        </w:r>
      </w:ins>
      <w:ins w:id="37" w:author="欣鑫 徐" w:date="2016-06-30T15:52:00Z">
        <w:r w:rsidR="00845A94">
          <w:rPr>
            <w:rFonts w:ascii="Times New Roman" w:eastAsia="宋体-简" w:hAnsi="Times New Roman" w:cs="Times New Roman" w:hint="eastAsia"/>
          </w:rPr>
          <w:t>sharing</w:t>
        </w:r>
      </w:ins>
      <w:ins w:id="38" w:author="欣鑫 徐" w:date="2016-06-30T15:53:00Z">
        <w:r w:rsidR="00845A94">
          <w:rPr>
            <w:rFonts w:ascii="Times New Roman" w:eastAsia="宋体-简" w:hAnsi="Times New Roman" w:cs="Times New Roman" w:hint="eastAsia"/>
          </w:rPr>
          <w:t xml:space="preserve"> political power</w:t>
        </w:r>
      </w:ins>
      <w:ins w:id="39" w:author="欣鑫 徐" w:date="2016-06-30T15:59:00Z">
        <w:r w:rsidR="003D180B">
          <w:rPr>
            <w:rFonts w:ascii="Times New Roman" w:eastAsia="宋体-简" w:hAnsi="Times New Roman" w:cs="Times New Roman" w:hint="eastAsia"/>
          </w:rPr>
          <w:t>，</w:t>
        </w:r>
        <w:r w:rsidR="005609CA">
          <w:rPr>
            <w:rFonts w:ascii="Times New Roman" w:eastAsia="宋体-简" w:hAnsi="Times New Roman" w:cs="Times New Roman" w:hint="eastAsia"/>
          </w:rPr>
          <w:t>贵族生活方式的调整</w:t>
        </w:r>
      </w:ins>
      <w:ins w:id="40" w:author="欣鑫 徐" w:date="2016-06-30T16:00:00Z">
        <w:r w:rsidR="005609CA">
          <w:rPr>
            <w:rFonts w:ascii="Times New Roman" w:eastAsia="宋体-简" w:hAnsi="Times New Roman" w:cs="Times New Roman" w:hint="eastAsia"/>
          </w:rPr>
          <w:t>，并没有说</w:t>
        </w:r>
        <w:r w:rsidR="005609CA">
          <w:rPr>
            <w:rFonts w:ascii="Times New Roman" w:eastAsia="宋体-简" w:hAnsi="Times New Roman" w:cs="Times New Roman" w:hint="eastAsia"/>
          </w:rPr>
          <w:t xml:space="preserve">city-state </w:t>
        </w:r>
        <w:r w:rsidR="005609CA">
          <w:rPr>
            <w:rFonts w:ascii="Times New Roman" w:eastAsia="宋体-简" w:hAnsi="Times New Roman" w:cs="Times New Roman" w:hint="eastAsia"/>
          </w:rPr>
          <w:t>是基于贵族统治的</w:t>
        </w:r>
      </w:ins>
      <w:ins w:id="41" w:author="欣鑫 徐" w:date="2016-06-30T15:53:00Z">
        <w:r w:rsidR="00845A94">
          <w:rPr>
            <w:rFonts w:ascii="Times New Roman" w:eastAsia="宋体-简" w:hAnsi="Times New Roman" w:cs="Times New Roman" w:hint="eastAsia"/>
          </w:rPr>
          <w:t>；</w:t>
        </w:r>
      </w:ins>
      <w:del w:id="42" w:author="欣鑫 徐" w:date="2016-06-30T14:58:00Z">
        <w:r w:rsidRPr="00C03242" w:rsidDel="00E0629C">
          <w:rPr>
            <w:rFonts w:ascii="Times New Roman" w:eastAsia="宋体-简" w:hAnsi="Times New Roman" w:cs="Times New Roman"/>
          </w:rPr>
          <w:delText>那么不一定是依靠贵族统治力量。</w:delText>
        </w:r>
      </w:del>
      <w:r w:rsidRPr="00C03242">
        <w:rPr>
          <w:rFonts w:ascii="Times New Roman" w:eastAsia="宋体-简" w:hAnsi="Times New Roman" w:cs="Times New Roman"/>
        </w:rPr>
        <w:t>第四</w:t>
      </w:r>
      <w:ins w:id="43" w:author="欣鑫 徐" w:date="2016-06-30T15:38:00Z">
        <w:r w:rsidR="00967B4A">
          <w:rPr>
            <w:rFonts w:ascii="Times New Roman" w:eastAsia="宋体-简" w:hAnsi="Times New Roman" w:cs="Times New Roman" w:hint="eastAsia"/>
          </w:rPr>
          <w:t>项</w:t>
        </w:r>
      </w:ins>
      <w:del w:id="44" w:author="欣鑫 徐" w:date="2016-06-30T15:38:00Z">
        <w:r w:rsidRPr="00C03242" w:rsidDel="00967B4A">
          <w:rPr>
            <w:rFonts w:ascii="Times New Roman" w:eastAsia="宋体-简" w:hAnsi="Times New Roman" w:cs="Times New Roman"/>
          </w:rPr>
          <w:delText>系</w:delText>
        </w:r>
      </w:del>
      <w:del w:id="45" w:author="欣鑫 徐" w:date="2016-06-30T15:51:00Z">
        <w:r w:rsidRPr="00C03242" w:rsidDel="00845A94">
          <w:rPr>
            <w:rFonts w:ascii="Times New Roman" w:eastAsia="宋体-简" w:hAnsi="Times New Roman" w:cs="Times New Roman"/>
          </w:rPr>
          <w:delText>那个</w:delText>
        </w:r>
      </w:del>
      <w:r w:rsidRPr="00C03242">
        <w:rPr>
          <w:rFonts w:ascii="Times New Roman" w:eastAsia="宋体-简" w:hAnsi="Times New Roman" w:cs="Times New Roman"/>
        </w:rPr>
        <w:t>也不选，那时候的</w:t>
      </w:r>
      <w:r w:rsidRPr="00C03242">
        <w:rPr>
          <w:rFonts w:ascii="Times New Roman" w:eastAsia="宋体-简" w:hAnsi="Times New Roman" w:cs="Times New Roman"/>
        </w:rPr>
        <w:t>city-states</w:t>
      </w:r>
      <w:ins w:id="46" w:author="欣鑫 徐" w:date="2016-06-30T15:10:00Z">
        <w:r w:rsidR="002479FA">
          <w:rPr>
            <w:rFonts w:ascii="Times New Roman" w:eastAsia="宋体-简" w:hAnsi="Times New Roman" w:cs="Times New Roman" w:hint="eastAsia"/>
          </w:rPr>
          <w:t>是属于处在兴起的繁荣期，文章第</w:t>
        </w:r>
        <w:r w:rsidR="002479FA">
          <w:rPr>
            <w:rFonts w:ascii="Times New Roman" w:eastAsia="宋体-简" w:hAnsi="Times New Roman" w:cs="Times New Roman" w:hint="eastAsia"/>
          </w:rPr>
          <w:t>1</w:t>
        </w:r>
        <w:r w:rsidR="002479FA">
          <w:rPr>
            <w:rFonts w:ascii="Times New Roman" w:eastAsia="宋体-简" w:hAnsi="Times New Roman" w:cs="Times New Roman" w:hint="eastAsia"/>
          </w:rPr>
          <w:t>句话已经</w:t>
        </w:r>
      </w:ins>
      <w:ins w:id="47" w:author="欣鑫 徐" w:date="2016-06-30T15:11:00Z">
        <w:r w:rsidR="002479FA">
          <w:rPr>
            <w:rFonts w:ascii="Times New Roman" w:eastAsia="宋体-简" w:hAnsi="Times New Roman" w:cs="Times New Roman" w:hint="eastAsia"/>
          </w:rPr>
          <w:t>说明了</w:t>
        </w:r>
      </w:ins>
      <w:del w:id="48" w:author="欣鑫 徐" w:date="2016-06-30T15:10:00Z">
        <w:r w:rsidRPr="00C03242" w:rsidDel="002479FA">
          <w:rPr>
            <w:rFonts w:ascii="Times New Roman" w:eastAsia="宋体-简" w:hAnsi="Times New Roman" w:cs="Times New Roman"/>
          </w:rPr>
          <w:delText>应该处在比较繁荣的时期</w:delText>
        </w:r>
      </w:del>
      <w:r w:rsidRPr="00C03242">
        <w:rPr>
          <w:rFonts w:ascii="Times New Roman" w:eastAsia="宋体-简" w:hAnsi="Times New Roman" w:cs="Times New Roman"/>
        </w:rPr>
        <w:t>。</w:t>
      </w:r>
    </w:p>
    <w:p w14:paraId="292CE239" w14:textId="77777777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39EF70C3" w14:textId="12DABE78" w:rsidR="000452B2" w:rsidRPr="007C2B96" w:rsidRDefault="00C9774D" w:rsidP="000452B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49" w:author="欣鑫 徐" w:date="2016-06-30T16:01:00Z">
        <w:r>
          <w:rPr>
            <w:rFonts w:ascii="Times New Roman" w:eastAsia="宋体-简" w:hAnsi="Times New Roman" w:cs="Times New Roman" w:hint="eastAsia"/>
            <w:b/>
            <w:bCs/>
          </w:rPr>
          <w:t>Q2</w:t>
        </w:r>
      </w:ins>
      <w:del w:id="50" w:author="欣鑫 徐" w:date="2016-06-30T16:01:00Z">
        <w:r w:rsidR="000452B2" w:rsidDel="00C9774D">
          <w:rPr>
            <w:rFonts w:ascii="Times New Roman" w:eastAsia="宋体-简" w:hAnsi="Times New Roman" w:cs="Times New Roman" w:hint="eastAsia"/>
            <w:b/>
            <w:bCs/>
          </w:rPr>
          <w:delText>2</w:delText>
        </w:r>
      </w:del>
    </w:p>
    <w:p w14:paraId="31C5C155" w14:textId="51A4F80C" w:rsidR="000452B2" w:rsidRPr="007C2B96" w:rsidRDefault="00C9774D" w:rsidP="000452B2">
      <w:pPr>
        <w:spacing w:line="400" w:lineRule="exact"/>
        <w:rPr>
          <w:rFonts w:ascii="Times New Roman" w:eastAsia="宋体-简" w:hAnsi="Times New Roman" w:cs="Times New Roman"/>
        </w:rPr>
      </w:pPr>
      <w:ins w:id="51" w:author="欣鑫 徐" w:date="2016-06-30T16:01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C</w:t>
        </w:r>
      </w:ins>
      <w:del w:id="52" w:author="欣鑫 徐" w:date="2016-06-30T16:01:00Z">
        <w:r w:rsidR="000452B2" w:rsidDel="00C9774D">
          <w:rPr>
            <w:rFonts w:ascii="Times New Roman" w:eastAsia="宋体-简" w:hAnsi="Times New Roman" w:cs="Times New Roman"/>
          </w:rPr>
          <w:delText>选择第</w:delText>
        </w:r>
        <w:r w:rsidR="000452B2" w:rsidDel="00C9774D">
          <w:rPr>
            <w:rFonts w:ascii="Times New Roman" w:eastAsia="宋体-简" w:hAnsi="Times New Roman" w:cs="Times New Roman" w:hint="eastAsia"/>
          </w:rPr>
          <w:delText>三</w:delText>
        </w:r>
        <w:r w:rsidR="000452B2" w:rsidRPr="007C2B96" w:rsidDel="00C9774D">
          <w:rPr>
            <w:rFonts w:ascii="Times New Roman" w:eastAsia="宋体-简" w:hAnsi="Times New Roman" w:cs="Times New Roman"/>
          </w:rPr>
          <w:delText>项。</w:delText>
        </w:r>
      </w:del>
    </w:p>
    <w:p w14:paraId="0A96A137" w14:textId="3468B660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53" w:author="欣鑫 徐" w:date="2016-06-30T15:13:00Z">
        <w:r w:rsidR="00E3093D">
          <w:rPr>
            <w:rFonts w:ascii="Times New Roman" w:eastAsia="宋体-简" w:hAnsi="Times New Roman" w:cs="Times New Roman" w:hint="eastAsia"/>
          </w:rPr>
          <w:t>除了第三个选项之外，</w:t>
        </w:r>
      </w:ins>
      <w:r w:rsidRPr="00C03242">
        <w:rPr>
          <w:rFonts w:ascii="Times New Roman" w:eastAsia="宋体-简" w:hAnsi="Times New Roman" w:cs="Times New Roman"/>
        </w:rPr>
        <w:t>剩余三项分别对应</w:t>
      </w:r>
      <w:ins w:id="54" w:author="欣鑫 徐" w:date="2016-06-30T16:02:00Z">
        <w:r w:rsidR="00CC0B75">
          <w:rPr>
            <w:rFonts w:ascii="Times New Roman" w:eastAsia="宋体-简" w:hAnsi="Times New Roman" w:cs="Times New Roman" w:hint="eastAsia"/>
          </w:rPr>
          <w:t>第一句列举的</w:t>
        </w:r>
      </w:ins>
      <w:r w:rsidRPr="00C03242">
        <w:rPr>
          <w:rFonts w:ascii="Times New Roman" w:eastAsia="宋体-简" w:hAnsi="Times New Roman" w:cs="Times New Roman"/>
        </w:rPr>
        <w:t>“an aristocratic council”</w:t>
      </w:r>
      <w:ins w:id="55" w:author="欣鑫 徐" w:date="2016-06-30T15:13:00Z">
        <w:r w:rsidR="00E3093D">
          <w:rPr>
            <w:rFonts w:ascii="Times New Roman" w:eastAsia="宋体-简" w:hAnsi="Times New Roman" w:cs="Times New Roman" w:hint="eastAsia"/>
          </w:rPr>
          <w:t xml:space="preserve"> </w:t>
        </w:r>
      </w:ins>
      <w:r w:rsidRPr="00C03242">
        <w:rPr>
          <w:rFonts w:ascii="Times New Roman" w:eastAsia="宋体-简" w:hAnsi="Times New Roman" w:cs="Times New Roman"/>
        </w:rPr>
        <w:t>“an assembly of adult males”</w:t>
      </w:r>
      <w:r w:rsidRPr="00C03242">
        <w:rPr>
          <w:rFonts w:ascii="Times New Roman" w:eastAsia="宋体-简" w:hAnsi="Times New Roman" w:cs="Times New Roman"/>
        </w:rPr>
        <w:t>以及</w:t>
      </w:r>
      <w:r w:rsidRPr="00C03242">
        <w:rPr>
          <w:rFonts w:ascii="Times New Roman" w:eastAsia="宋体-简" w:hAnsi="Times New Roman" w:cs="Times New Roman"/>
        </w:rPr>
        <w:t>“</w:t>
      </w:r>
      <w:ins w:id="56" w:author="欣鑫 徐" w:date="2016-06-30T15:13:00Z">
        <w:r w:rsidR="00E3093D">
          <w:rPr>
            <w:rFonts w:ascii="Times New Roman" w:eastAsia="宋体-简" w:hAnsi="Times New Roman" w:cs="Times New Roman" w:hint="eastAsia"/>
          </w:rPr>
          <w:t>a</w:t>
        </w:r>
      </w:ins>
      <w:r w:rsidRPr="00C03242">
        <w:rPr>
          <w:rFonts w:ascii="Times New Roman" w:eastAsia="宋体-简" w:hAnsi="Times New Roman" w:cs="Times New Roman"/>
        </w:rPr>
        <w:t>nnually elected officials”</w:t>
      </w:r>
      <w:r w:rsidRPr="00C03242">
        <w:rPr>
          <w:rFonts w:ascii="Times New Roman" w:eastAsia="宋体-简" w:hAnsi="Times New Roman" w:cs="Times New Roman"/>
        </w:rPr>
        <w:t>，只有第三项没有提到。</w:t>
      </w:r>
    </w:p>
    <w:p w14:paraId="4FB36B75" w14:textId="77777777" w:rsidR="000452B2" w:rsidRPr="007C2B96" w:rsidDel="00CC0B75" w:rsidRDefault="000452B2" w:rsidP="000452B2">
      <w:pPr>
        <w:spacing w:line="400" w:lineRule="exact"/>
        <w:rPr>
          <w:del w:id="57" w:author="欣鑫 徐" w:date="2016-06-30T16:02:00Z"/>
          <w:rFonts w:ascii="Times New Roman" w:eastAsia="宋体-简" w:hAnsi="Times New Roman" w:cs="Times New Roman"/>
          <w:b/>
          <w:bCs/>
        </w:rPr>
      </w:pPr>
    </w:p>
    <w:p w14:paraId="312E555A" w14:textId="77777777" w:rsidR="000452B2" w:rsidRPr="007C2B96" w:rsidRDefault="000452B2" w:rsidP="000452B2">
      <w:pPr>
        <w:widowControl/>
        <w:spacing w:line="400" w:lineRule="exact"/>
        <w:jc w:val="left"/>
        <w:rPr>
          <w:rFonts w:ascii="Times New Roman" w:eastAsia="宋体-简" w:hAnsi="Times New Roman" w:cs="Times New Roman"/>
          <w:bCs/>
        </w:rPr>
      </w:pPr>
    </w:p>
    <w:p w14:paraId="2C8757E3" w14:textId="77777777" w:rsidR="00CC0B75" w:rsidRDefault="00CC0B75" w:rsidP="000452B2">
      <w:pPr>
        <w:spacing w:line="400" w:lineRule="exact"/>
        <w:rPr>
          <w:ins w:id="58" w:author="欣鑫 徐" w:date="2016-06-30T16:02:00Z"/>
          <w:rFonts w:ascii="Times New Roman" w:eastAsia="宋体-简" w:hAnsi="Times New Roman" w:cs="Times New Roman"/>
          <w:b/>
          <w:bCs/>
        </w:rPr>
      </w:pPr>
      <w:ins w:id="59" w:author="欣鑫 徐" w:date="2016-06-30T16:02:00Z">
        <w:r>
          <w:rPr>
            <w:rFonts w:ascii="Times New Roman" w:eastAsia="宋体-简" w:hAnsi="Times New Roman" w:cs="Times New Roman" w:hint="eastAsia"/>
            <w:b/>
            <w:bCs/>
          </w:rPr>
          <w:t>Q3</w:t>
        </w:r>
        <w:r>
          <w:rPr>
            <w:rFonts w:ascii="Times New Roman" w:eastAsia="宋体-简" w:hAnsi="Times New Roman" w:cs="Times New Roman" w:hint="eastAsia"/>
            <w:b/>
            <w:bCs/>
          </w:rPr>
          <w:t>：</w:t>
        </w:r>
      </w:ins>
    </w:p>
    <w:p w14:paraId="598D1C1C" w14:textId="361A6023" w:rsidR="000452B2" w:rsidRPr="005A3275" w:rsidRDefault="00CC0B75" w:rsidP="000452B2">
      <w:pPr>
        <w:spacing w:line="400" w:lineRule="exact"/>
        <w:rPr>
          <w:rFonts w:ascii="Times New Roman" w:eastAsia="宋体-简" w:hAnsi="Times New Roman" w:cs="Times New Roman"/>
          <w:bCs/>
          <w:rPrChange w:id="60" w:author="欣鑫 徐" w:date="2016-06-30T16:03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61" w:author="欣鑫 徐" w:date="2016-06-30T16:02:00Z">
        <w:r w:rsidRPr="007371A7">
          <w:rPr>
            <w:rFonts w:ascii="Times New Roman" w:eastAsia="宋体-简" w:hAnsi="Times New Roman" w:cs="Times New Roman" w:hint="eastAsia"/>
            <w:bCs/>
            <w:rPrChange w:id="62" w:author="欣鑫 徐" w:date="2016-06-30T16:08:00Z">
              <w:rPr>
                <w:rFonts w:ascii="Times New Roman" w:eastAsia="宋体-简" w:hAnsi="Times New Roman" w:cs="Times New Roman" w:hint="eastAsia"/>
                <w:b/>
                <w:bCs/>
              </w:rPr>
            </w:rPrChange>
          </w:rPr>
          <w:t>正确答案</w:t>
        </w:r>
        <w:r>
          <w:rPr>
            <w:rFonts w:ascii="Times New Roman" w:eastAsia="宋体-简" w:hAnsi="Times New Roman" w:cs="Times New Roman" w:hint="eastAsia"/>
            <w:b/>
            <w:bCs/>
          </w:rPr>
          <w:t>：</w:t>
        </w:r>
        <w:r w:rsidRPr="005A3275">
          <w:rPr>
            <w:rFonts w:ascii="Times New Roman" w:eastAsia="宋体-简" w:hAnsi="Times New Roman" w:cs="Times New Roman"/>
            <w:bCs/>
            <w:rPrChange w:id="63" w:author="欣鑫 徐" w:date="2016-06-30T16:03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B</w:t>
        </w:r>
      </w:ins>
      <w:del w:id="64" w:author="欣鑫 徐" w:date="2016-06-30T16:02:00Z">
        <w:r w:rsidR="000452B2" w:rsidRPr="005A3275" w:rsidDel="00CC0B75">
          <w:rPr>
            <w:rFonts w:ascii="Times New Roman" w:eastAsia="宋体-简" w:hAnsi="Times New Roman" w:cs="Times New Roman"/>
            <w:bCs/>
            <w:rPrChange w:id="65" w:author="欣鑫 徐" w:date="2016-06-30T16:03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3</w:delText>
        </w:r>
      </w:del>
    </w:p>
    <w:p w14:paraId="157C43C7" w14:textId="79D647A4" w:rsidR="000452B2" w:rsidRPr="007C2B96" w:rsidDel="00CC0B75" w:rsidRDefault="000452B2" w:rsidP="000452B2">
      <w:pPr>
        <w:spacing w:line="400" w:lineRule="exact"/>
        <w:rPr>
          <w:del w:id="66" w:author="欣鑫 徐" w:date="2016-06-30T16:02:00Z"/>
          <w:rFonts w:ascii="Times New Roman" w:eastAsia="宋体-简" w:hAnsi="Times New Roman" w:cs="Times New Roman"/>
        </w:rPr>
      </w:pPr>
      <w:del w:id="67" w:author="欣鑫 徐" w:date="2016-06-30T16:02:00Z">
        <w:r w:rsidRPr="007C2B96" w:rsidDel="00CC0B75">
          <w:rPr>
            <w:rFonts w:ascii="Times New Roman" w:eastAsia="宋体-简" w:hAnsi="Times New Roman" w:cs="Times New Roman"/>
          </w:rPr>
          <w:delText>选择第二项。</w:delText>
        </w:r>
      </w:del>
    </w:p>
    <w:p w14:paraId="5B40E875" w14:textId="0807CD79" w:rsidR="000452B2" w:rsidRPr="007C2B96" w:rsidDel="00E566AC" w:rsidRDefault="000452B2" w:rsidP="000452B2">
      <w:pPr>
        <w:spacing w:line="400" w:lineRule="exact"/>
        <w:rPr>
          <w:del w:id="68" w:author="欣鑫 徐" w:date="2016-06-30T16:16:00Z"/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del w:id="69" w:author="欣鑫 徐" w:date="2016-06-30T16:15:00Z">
        <w:r w:rsidRPr="00C03242" w:rsidDel="00E566AC">
          <w:rPr>
            <w:rFonts w:ascii="Times New Roman" w:eastAsia="宋体-简" w:hAnsi="Times New Roman" w:cs="Times New Roman"/>
          </w:rPr>
          <w:delText>第三段开头</w:delText>
        </w:r>
      </w:del>
      <w:del w:id="70" w:author="欣鑫 徐" w:date="2016-06-30T16:13:00Z">
        <w:r w:rsidRPr="00C03242" w:rsidDel="00D15214">
          <w:rPr>
            <w:rFonts w:ascii="Times New Roman" w:eastAsia="宋体-简" w:hAnsi="Times New Roman" w:cs="Times New Roman"/>
          </w:rPr>
          <w:delText>介绍，</w:delText>
        </w:r>
      </w:del>
      <w:del w:id="71" w:author="欣鑫 徐" w:date="2016-06-30T16:06:00Z">
        <w:r w:rsidRPr="00C03242" w:rsidDel="00807E6E">
          <w:rPr>
            <w:rFonts w:ascii="Times New Roman" w:eastAsia="宋体-简" w:hAnsi="Times New Roman" w:cs="Times New Roman"/>
          </w:rPr>
          <w:delText>为了打破贵族专权的统治，</w:delText>
        </w:r>
      </w:del>
      <w:del w:id="72" w:author="欣鑫 徐" w:date="2016-06-30T16:15:00Z">
        <w:r w:rsidRPr="00C03242" w:rsidDel="00E566AC">
          <w:rPr>
            <w:rFonts w:ascii="Times New Roman" w:eastAsia="宋体-简" w:hAnsi="Times New Roman" w:cs="Times New Roman"/>
          </w:rPr>
          <w:delText>Solon</w:delText>
        </w:r>
        <w:r w:rsidRPr="00C03242" w:rsidDel="00E566AC">
          <w:rPr>
            <w:rFonts w:ascii="Times New Roman" w:eastAsia="宋体-简" w:hAnsi="Times New Roman" w:cs="Times New Roman"/>
          </w:rPr>
          <w:delText>确立了财富多寡作为执政的标准，而不是</w:delText>
        </w:r>
      </w:del>
      <w:del w:id="73" w:author="欣鑫 徐" w:date="2016-06-30T16:10:00Z">
        <w:r w:rsidRPr="00C03242" w:rsidDel="00FF4170">
          <w:rPr>
            <w:rFonts w:ascii="Times New Roman" w:eastAsia="宋体-简" w:hAnsi="Times New Roman" w:cs="Times New Roman"/>
          </w:rPr>
          <w:delText>出</w:delText>
        </w:r>
      </w:del>
      <w:del w:id="74" w:author="欣鑫 徐" w:date="2016-06-30T16:09:00Z">
        <w:r w:rsidRPr="00C03242" w:rsidDel="00FF4170">
          <w:rPr>
            <w:rFonts w:ascii="Times New Roman" w:eastAsia="宋体-简" w:hAnsi="Times New Roman" w:cs="Times New Roman"/>
          </w:rPr>
          <w:delText>身：</w:delText>
        </w:r>
        <w:r w:rsidRPr="00C03242" w:rsidDel="00FF4170">
          <w:rPr>
            <w:rFonts w:ascii="Times New Roman" w:eastAsia="宋体-简" w:hAnsi="Times New Roman" w:cs="Times New Roman"/>
          </w:rPr>
          <w:delText>“</w:delText>
        </w:r>
      </w:del>
      <w:del w:id="75" w:author="欣鑫 徐" w:date="2016-06-30T16:15:00Z">
        <w:r w:rsidRPr="00C03242" w:rsidDel="00E566AC">
          <w:rPr>
            <w:rFonts w:ascii="Times New Roman" w:eastAsia="宋体-简" w:hAnsi="Times New Roman" w:cs="Times New Roman"/>
          </w:rPr>
          <w:delText xml:space="preserve">he broke the aristocracy's stranglehold </w:delText>
        </w:r>
      </w:del>
      <w:del w:id="76" w:author="欣鑫 徐" w:date="2016-06-30T16:10:00Z">
        <w:r w:rsidRPr="00C03242" w:rsidDel="00FF4170">
          <w:rPr>
            <w:rFonts w:ascii="Times New Roman" w:eastAsia="宋体-简" w:hAnsi="Times New Roman" w:cs="Times New Roman"/>
          </w:rPr>
          <w:delText xml:space="preserve">on elected offices by </w:delText>
        </w:r>
      </w:del>
      <w:del w:id="77" w:author="欣鑫 徐" w:date="2016-06-30T16:15:00Z">
        <w:r w:rsidRPr="00C03242" w:rsidDel="00E566AC">
          <w:rPr>
            <w:rFonts w:ascii="Times New Roman" w:eastAsia="宋体-简" w:hAnsi="Times New Roman" w:cs="Times New Roman"/>
          </w:rPr>
          <w:delText xml:space="preserve">establishing wealth rather than birth </w:delText>
        </w:r>
      </w:del>
      <w:del w:id="78" w:author="欣鑫 徐" w:date="2016-06-30T16:10:00Z">
        <w:r w:rsidRPr="00C03242" w:rsidDel="00FF4170">
          <w:rPr>
            <w:rFonts w:ascii="Times New Roman" w:eastAsia="宋体-简" w:hAnsi="Times New Roman" w:cs="Times New Roman"/>
          </w:rPr>
          <w:delText>as the basis of office holding</w:delText>
        </w:r>
      </w:del>
      <w:del w:id="79" w:author="欣鑫 徐" w:date="2016-06-30T16:15:00Z">
        <w:r w:rsidRPr="00C03242" w:rsidDel="00E566AC">
          <w:rPr>
            <w:rFonts w:ascii="Times New Roman" w:eastAsia="宋体-简" w:hAnsi="Times New Roman" w:cs="Times New Roman"/>
          </w:rPr>
          <w:delText>”</w:delText>
        </w:r>
      </w:del>
      <w:del w:id="80" w:author="欣鑫 徐" w:date="2016-06-30T16:10:00Z">
        <w:r w:rsidRPr="00C03242" w:rsidDel="0065684C">
          <w:rPr>
            <w:rFonts w:ascii="Times New Roman" w:eastAsia="宋体-简" w:hAnsi="Times New Roman" w:cs="Times New Roman"/>
          </w:rPr>
          <w:delText>，</w:delText>
        </w:r>
      </w:del>
      <w:ins w:id="81" w:author="欣鑫 徐" w:date="2016-06-30T16:11:00Z">
        <w:r w:rsidR="00485C52" w:rsidRPr="00C03242" w:rsidDel="00485C52">
          <w:rPr>
            <w:rFonts w:ascii="Times New Roman" w:eastAsia="宋体-简" w:hAnsi="Times New Roman" w:cs="Times New Roman"/>
          </w:rPr>
          <w:t xml:space="preserve"> </w:t>
        </w:r>
      </w:ins>
      <w:del w:id="82" w:author="欣鑫 徐" w:date="2016-06-30T16:11:00Z">
        <w:r w:rsidRPr="00C03242" w:rsidDel="00485C52">
          <w:rPr>
            <w:rFonts w:ascii="Times New Roman" w:eastAsia="宋体-简" w:hAnsi="Times New Roman" w:cs="Times New Roman"/>
          </w:rPr>
          <w:delText>也就是说，此举有助于非贵族掌权。相应排除其他没有提到的选项。</w:delText>
        </w:r>
      </w:del>
    </w:p>
    <w:p w14:paraId="6422AF10" w14:textId="06ADE765" w:rsidR="000452B2" w:rsidRPr="00485C52" w:rsidRDefault="00485C52" w:rsidP="000452B2">
      <w:pPr>
        <w:spacing w:line="400" w:lineRule="exact"/>
        <w:rPr>
          <w:rFonts w:ascii="Times New Roman" w:eastAsia="宋体-简" w:hAnsi="Times New Roman" w:cs="Times New Roman"/>
          <w:bCs/>
          <w:rPrChange w:id="83" w:author="欣鑫 徐" w:date="2016-06-30T16:12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84" w:author="欣鑫 徐" w:date="2016-06-30T16:11:00Z">
        <w:r w:rsidRPr="00485C52">
          <w:rPr>
            <w:rFonts w:ascii="Times New Roman" w:eastAsia="宋体-简" w:hAnsi="Times New Roman" w:cs="Times New Roman" w:hint="eastAsia"/>
            <w:bCs/>
            <w:rPrChange w:id="85" w:author="欣鑫 徐" w:date="2016-06-30T16:12:00Z">
              <w:rPr>
                <w:rFonts w:ascii="Times New Roman" w:eastAsia="宋体-简" w:hAnsi="Times New Roman" w:cs="Times New Roman" w:hint="eastAsia"/>
                <w:b/>
                <w:bCs/>
              </w:rPr>
            </w:rPrChange>
          </w:rPr>
          <w:t>题目问的是</w:t>
        </w:r>
      </w:ins>
      <w:ins w:id="86" w:author="欣鑫 徐" w:date="2016-06-30T16:12:00Z">
        <w:r w:rsidR="00D15214">
          <w:rPr>
            <w:rFonts w:ascii="Times New Roman" w:eastAsia="宋体-简" w:hAnsi="Times New Roman" w:cs="Times New Roman" w:hint="eastAsia"/>
            <w:bCs/>
          </w:rPr>
          <w:t>确立财富多寡作为执政</w:t>
        </w:r>
      </w:ins>
      <w:ins w:id="87" w:author="欣鑫 徐" w:date="2016-06-30T16:13:00Z">
        <w:r w:rsidR="009F7EB7">
          <w:rPr>
            <w:rFonts w:ascii="Times New Roman" w:eastAsia="宋体-简" w:hAnsi="Times New Roman" w:cs="Times New Roman" w:hint="eastAsia"/>
            <w:bCs/>
          </w:rPr>
          <w:t>话语权基础的重要影响之一</w:t>
        </w:r>
      </w:ins>
      <w:ins w:id="88" w:author="欣鑫 徐" w:date="2016-06-30T16:16:00Z">
        <w:r w:rsidR="00E566AC">
          <w:rPr>
            <w:rFonts w:ascii="Times New Roman" w:eastAsia="宋体-简" w:hAnsi="Times New Roman" w:cs="Times New Roman" w:hint="eastAsia"/>
            <w:bCs/>
          </w:rPr>
          <w:t>是什么</w:t>
        </w:r>
      </w:ins>
      <w:ins w:id="89" w:author="欣鑫 徐" w:date="2016-06-30T16:15:00Z">
        <w:r w:rsidR="009F7EB7">
          <w:rPr>
            <w:rFonts w:ascii="Times New Roman" w:eastAsia="宋体-简" w:hAnsi="Times New Roman" w:cs="Times New Roman" w:hint="eastAsia"/>
            <w:bCs/>
          </w:rPr>
          <w:t>。</w:t>
        </w:r>
      </w:ins>
      <w:ins w:id="90" w:author="欣鑫 徐" w:date="2016-06-30T16:14:00Z">
        <w:r w:rsidR="009F7EB7">
          <w:rPr>
            <w:rFonts w:ascii="Times New Roman" w:eastAsia="宋体-简" w:hAnsi="Times New Roman" w:cs="Times New Roman" w:hint="eastAsia"/>
            <w:bCs/>
          </w:rPr>
          <w:t>整个第一句</w:t>
        </w:r>
      </w:ins>
      <w:ins w:id="91" w:author="欣鑫 徐" w:date="2016-06-30T16:15:00Z">
        <w:r w:rsidR="009F7EB7">
          <w:rPr>
            <w:rFonts w:ascii="Times New Roman" w:eastAsia="宋体-简" w:hAnsi="Times New Roman" w:cs="Times New Roman" w:hint="eastAsia"/>
            <w:bCs/>
          </w:rPr>
          <w:t>都是</w:t>
        </w:r>
        <w:r w:rsidR="009F7EB7">
          <w:rPr>
            <w:rFonts w:ascii="Times New Roman" w:eastAsia="宋体-简" w:hAnsi="Times New Roman" w:cs="Times New Roman" w:hint="eastAsia"/>
            <w:bCs/>
          </w:rPr>
          <w:t>Solon</w:t>
        </w:r>
        <w:r w:rsidR="009F7EB7">
          <w:rPr>
            <w:rFonts w:ascii="Times New Roman" w:eastAsia="宋体-简" w:hAnsi="Times New Roman" w:cs="Times New Roman" w:hint="eastAsia"/>
            <w:bCs/>
          </w:rPr>
          <w:t>的行为措施，</w:t>
        </w:r>
      </w:ins>
      <w:ins w:id="92" w:author="欣鑫 徐" w:date="2016-06-30T16:16:00Z">
        <w:r w:rsidR="00E566AC">
          <w:rPr>
            <w:rFonts w:ascii="Times New Roman" w:eastAsia="宋体-简" w:hAnsi="Times New Roman" w:cs="Times New Roman" w:hint="eastAsia"/>
          </w:rPr>
          <w:t>比如</w:t>
        </w:r>
      </w:ins>
      <w:ins w:id="93" w:author="欣鑫 徐" w:date="2016-06-30T16:17:00Z">
        <w:r w:rsidR="002E3251">
          <w:rPr>
            <w:rFonts w:ascii="Times New Roman" w:eastAsia="宋体-简" w:hAnsi="Times New Roman" w:cs="Times New Roman" w:hint="eastAsia"/>
          </w:rPr>
          <w:t>开头</w:t>
        </w:r>
      </w:ins>
      <w:ins w:id="94" w:author="欣鑫 徐" w:date="2016-06-30T16:16:00Z">
        <w:r w:rsidR="00E566AC">
          <w:rPr>
            <w:rFonts w:ascii="Times New Roman" w:eastAsia="宋体-简" w:hAnsi="Times New Roman" w:cs="Times New Roman" w:hint="eastAsia"/>
          </w:rPr>
          <w:t>说他</w:t>
        </w:r>
        <w:r w:rsidR="00E566AC" w:rsidRPr="00C03242">
          <w:rPr>
            <w:rFonts w:ascii="Times New Roman" w:eastAsia="宋体-简" w:hAnsi="Times New Roman" w:cs="Times New Roman"/>
          </w:rPr>
          <w:t>确立了财富多寡作为执政的标准，而不是</w:t>
        </w:r>
        <w:r w:rsidR="00E566AC">
          <w:rPr>
            <w:rFonts w:ascii="Times New Roman" w:eastAsia="宋体-简" w:hAnsi="Times New Roman" w:cs="Times New Roman" w:hint="eastAsia"/>
          </w:rPr>
          <w:t>出身（</w:t>
        </w:r>
        <w:r w:rsidR="00E566AC" w:rsidRPr="00C03242">
          <w:rPr>
            <w:rFonts w:ascii="Times New Roman" w:eastAsia="宋体-简" w:hAnsi="Times New Roman" w:cs="Times New Roman"/>
          </w:rPr>
          <w:t xml:space="preserve">he broke the aristocracy's stranglehold </w:t>
        </w:r>
        <w:r w:rsidR="00E566AC">
          <w:rPr>
            <w:rFonts w:ascii="Times New Roman" w:eastAsia="宋体-简" w:hAnsi="Times New Roman" w:cs="Times New Roman"/>
          </w:rPr>
          <w:t>…</w:t>
        </w:r>
        <w:r w:rsidR="00E566AC" w:rsidRPr="00C03242">
          <w:rPr>
            <w:rFonts w:ascii="Times New Roman" w:eastAsia="宋体-简" w:hAnsi="Times New Roman" w:cs="Times New Roman"/>
          </w:rPr>
          <w:t xml:space="preserve">establishing wealth rather than birth </w:t>
        </w:r>
        <w:r w:rsidR="00E566AC">
          <w:rPr>
            <w:rFonts w:ascii="Times New Roman" w:eastAsia="宋体-简" w:hAnsi="Times New Roman" w:cs="Times New Roman"/>
          </w:rPr>
          <w:t>…</w:t>
        </w:r>
        <w:r w:rsidR="00E566AC">
          <w:rPr>
            <w:rFonts w:ascii="Times New Roman" w:eastAsia="宋体-简" w:hAnsi="Times New Roman" w:cs="Times New Roman" w:hint="eastAsia"/>
          </w:rPr>
          <w:t>）</w:t>
        </w:r>
        <w:r w:rsidR="00E566AC" w:rsidRPr="00C03242">
          <w:rPr>
            <w:rFonts w:ascii="Times New Roman" w:eastAsia="宋体-简" w:hAnsi="Times New Roman" w:cs="Times New Roman"/>
          </w:rPr>
          <w:t>”</w:t>
        </w:r>
        <w:r w:rsidR="00E566AC">
          <w:rPr>
            <w:rFonts w:ascii="Times New Roman" w:eastAsia="宋体-简" w:hAnsi="Times New Roman" w:cs="Times New Roman" w:hint="eastAsia"/>
          </w:rPr>
          <w:t>等来打破贵族专权的统治。</w:t>
        </w:r>
      </w:ins>
      <w:ins w:id="95" w:author="欣鑫 徐" w:date="2016-06-30T16:13:00Z">
        <w:r w:rsidR="00D15214">
          <w:rPr>
            <w:rFonts w:ascii="Times New Roman" w:eastAsia="宋体-简" w:hAnsi="Times New Roman" w:cs="Times New Roman" w:hint="eastAsia"/>
            <w:bCs/>
          </w:rPr>
          <w:t>从第二句开始</w:t>
        </w:r>
      </w:ins>
      <w:ins w:id="96" w:author="欣鑫 徐" w:date="2016-06-30T16:14:00Z">
        <w:r w:rsidR="009F7EB7">
          <w:rPr>
            <w:rFonts w:ascii="Times New Roman" w:eastAsia="宋体-简" w:hAnsi="Times New Roman" w:cs="Times New Roman" w:hint="eastAsia"/>
            <w:bCs/>
          </w:rPr>
          <w:t>就</w:t>
        </w:r>
      </w:ins>
      <w:ins w:id="97" w:author="欣鑫 徐" w:date="2016-06-30T16:15:00Z">
        <w:r w:rsidR="009F7EB7">
          <w:rPr>
            <w:rFonts w:ascii="Times New Roman" w:eastAsia="宋体-简" w:hAnsi="Times New Roman" w:cs="Times New Roman" w:hint="eastAsia"/>
            <w:bCs/>
          </w:rPr>
          <w:t>表达了影响：</w:t>
        </w:r>
      </w:ins>
      <w:ins w:id="98" w:author="欣鑫 徐" w:date="2016-06-30T16:17:00Z">
        <w:r w:rsidR="002E3251">
          <w:rPr>
            <w:rFonts w:ascii="Times New Roman" w:eastAsia="宋体-简" w:hAnsi="Times New Roman" w:cs="Times New Roman" w:hint="eastAsia"/>
            <w:bCs/>
          </w:rPr>
          <w:t>雅典贵族的影响力被进一步削弱</w:t>
        </w:r>
      </w:ins>
      <w:ins w:id="99" w:author="欣鑫 徐" w:date="2016-06-30T16:30:00Z">
        <w:r w:rsidR="00D83B7C">
          <w:rPr>
            <w:rFonts w:ascii="Times New Roman" w:eastAsia="宋体-简" w:hAnsi="Times New Roman" w:cs="Times New Roman" w:hint="eastAsia"/>
            <w:bCs/>
          </w:rPr>
          <w:t>，也就是</w:t>
        </w:r>
        <w:r w:rsidR="00D83B7C">
          <w:rPr>
            <w:rFonts w:ascii="Times New Roman" w:eastAsia="宋体-简" w:hAnsi="Times New Roman" w:cs="Times New Roman" w:hint="eastAsia"/>
            <w:bCs/>
          </w:rPr>
          <w:t>B</w:t>
        </w:r>
        <w:r w:rsidR="00D83B7C">
          <w:rPr>
            <w:rFonts w:ascii="Times New Roman" w:eastAsia="宋体-简" w:hAnsi="Times New Roman" w:cs="Times New Roman" w:hint="eastAsia"/>
            <w:bCs/>
          </w:rPr>
          <w:t>的同义表达</w:t>
        </w:r>
      </w:ins>
      <w:ins w:id="100" w:author="欣鑫 徐" w:date="2016-06-30T16:20:00Z">
        <w:r w:rsidR="00035079">
          <w:rPr>
            <w:rFonts w:ascii="Times New Roman" w:eastAsia="宋体-简" w:hAnsi="Times New Roman" w:cs="Times New Roman" w:hint="eastAsia"/>
            <w:bCs/>
          </w:rPr>
          <w:t>。</w:t>
        </w:r>
      </w:ins>
      <w:ins w:id="101" w:author="欣鑫 徐" w:date="2016-06-30T16:19:00Z">
        <w:r w:rsidR="00035079">
          <w:rPr>
            <w:rFonts w:ascii="Times New Roman" w:eastAsia="宋体-简" w:hAnsi="Times New Roman" w:cs="Times New Roman" w:hint="eastAsia"/>
            <w:bCs/>
          </w:rPr>
          <w:t>C</w:t>
        </w:r>
        <w:r w:rsidR="00035079">
          <w:rPr>
            <w:rFonts w:ascii="Times New Roman" w:eastAsia="宋体-简" w:hAnsi="Times New Roman" w:cs="Times New Roman" w:hint="eastAsia"/>
            <w:bCs/>
          </w:rPr>
          <w:t>选项</w:t>
        </w:r>
      </w:ins>
      <w:ins w:id="102" w:author="欣鑫 徐" w:date="2016-06-30T16:20:00Z">
        <w:r w:rsidR="00035079">
          <w:rPr>
            <w:rFonts w:ascii="Times New Roman" w:eastAsia="宋体-简" w:hAnsi="Times New Roman" w:cs="Times New Roman" w:hint="eastAsia"/>
            <w:bCs/>
          </w:rPr>
          <w:t>与之矛盾</w:t>
        </w:r>
      </w:ins>
      <w:ins w:id="103" w:author="欣鑫 徐" w:date="2016-06-30T16:19:00Z">
        <w:r w:rsidR="00035079">
          <w:rPr>
            <w:rFonts w:ascii="Times New Roman" w:eastAsia="宋体-简" w:hAnsi="Times New Roman" w:cs="Times New Roman" w:hint="eastAsia"/>
            <w:bCs/>
          </w:rPr>
          <w:t>排除，</w:t>
        </w:r>
      </w:ins>
      <w:ins w:id="104" w:author="欣鑫 徐" w:date="2016-06-30T16:20:00Z">
        <w:r w:rsidR="00035079">
          <w:rPr>
            <w:rFonts w:ascii="Times New Roman" w:eastAsia="宋体-简" w:hAnsi="Times New Roman" w:cs="Times New Roman" w:hint="eastAsia"/>
            <w:bCs/>
          </w:rPr>
          <w:t>A</w:t>
        </w:r>
        <w:r w:rsidR="00035079">
          <w:rPr>
            <w:rFonts w:ascii="Times New Roman" w:eastAsia="宋体-简" w:hAnsi="Times New Roman" w:cs="Times New Roman" w:hint="eastAsia"/>
            <w:bCs/>
          </w:rPr>
          <w:t>选项</w:t>
        </w:r>
        <w:r w:rsidR="00276130">
          <w:rPr>
            <w:rFonts w:ascii="Times New Roman" w:eastAsia="宋体-简" w:hAnsi="Times New Roman" w:cs="Times New Roman" w:hint="eastAsia"/>
            <w:bCs/>
          </w:rPr>
          <w:t>只在</w:t>
        </w:r>
      </w:ins>
      <w:ins w:id="105" w:author="欣鑫 徐" w:date="2016-06-30T16:21:00Z">
        <w:r w:rsidR="00276130">
          <w:rPr>
            <w:rFonts w:ascii="Times New Roman" w:eastAsia="宋体-简" w:hAnsi="Times New Roman" w:cs="Times New Roman" w:hint="eastAsia"/>
            <w:bCs/>
          </w:rPr>
          <w:t>Solon</w:t>
        </w:r>
        <w:r w:rsidR="00276130">
          <w:rPr>
            <w:rFonts w:ascii="Times New Roman" w:eastAsia="宋体-简" w:hAnsi="Times New Roman" w:cs="Times New Roman" w:hint="eastAsia"/>
            <w:bCs/>
          </w:rPr>
          <w:t>的行为措施里提到</w:t>
        </w:r>
      </w:ins>
      <w:ins w:id="106" w:author="欣鑫 徐" w:date="2016-06-30T16:31:00Z">
        <w:r w:rsidR="00B07ABB">
          <w:rPr>
            <w:rFonts w:ascii="Times New Roman" w:eastAsia="宋体-简" w:hAnsi="Times New Roman" w:cs="Times New Roman" w:hint="eastAsia"/>
            <w:bCs/>
          </w:rPr>
          <w:t>让</w:t>
        </w:r>
      </w:ins>
      <w:ins w:id="107" w:author="欣鑫 徐" w:date="2016-06-30T16:25:00Z">
        <w:r w:rsidR="00D1181B">
          <w:rPr>
            <w:rFonts w:ascii="Times New Roman" w:eastAsia="宋体-简" w:hAnsi="Times New Roman" w:cs="Times New Roman" w:hint="eastAsia"/>
            <w:bCs/>
          </w:rPr>
          <w:t>equal members</w:t>
        </w:r>
      </w:ins>
      <w:ins w:id="108" w:author="欣鑫 徐" w:date="2016-06-30T16:31:00Z">
        <w:r w:rsidR="00B07ABB">
          <w:rPr>
            <w:rFonts w:ascii="Times New Roman" w:eastAsia="宋体-简" w:hAnsi="Times New Roman" w:cs="Times New Roman" w:hint="eastAsia"/>
            <w:bCs/>
          </w:rPr>
          <w:t>组成</w:t>
        </w:r>
      </w:ins>
      <w:ins w:id="109" w:author="欣鑫 徐" w:date="2016-06-30T16:25:00Z">
        <w:r w:rsidR="00D1181B">
          <w:rPr>
            <w:rFonts w:ascii="Times New Roman" w:eastAsia="宋体-简" w:hAnsi="Times New Roman" w:cs="Times New Roman" w:hint="eastAsia"/>
            <w:bCs/>
          </w:rPr>
          <w:t>的</w:t>
        </w:r>
        <w:r w:rsidR="00D1181B">
          <w:rPr>
            <w:rFonts w:ascii="Times New Roman" w:eastAsia="宋体-简" w:hAnsi="Times New Roman" w:cs="Times New Roman" w:hint="eastAsia"/>
            <w:bCs/>
          </w:rPr>
          <w:t xml:space="preserve">assembly </w:t>
        </w:r>
        <w:r w:rsidR="00D1181B">
          <w:rPr>
            <w:rFonts w:ascii="Times New Roman" w:eastAsia="宋体-简" w:hAnsi="Times New Roman" w:cs="Times New Roman" w:hint="eastAsia"/>
            <w:bCs/>
          </w:rPr>
          <w:t>去</w:t>
        </w:r>
        <w:r w:rsidR="00D1181B">
          <w:rPr>
            <w:rFonts w:ascii="Times New Roman" w:eastAsia="宋体-简" w:hAnsi="Times New Roman" w:cs="Times New Roman" w:hint="eastAsia"/>
            <w:bCs/>
          </w:rPr>
          <w:t>overrule</w:t>
        </w:r>
      </w:ins>
      <w:ins w:id="110" w:author="欣鑫 徐" w:date="2016-06-30T16:26:00Z">
        <w:r w:rsidR="00D1181B">
          <w:rPr>
            <w:rFonts w:ascii="Times New Roman" w:eastAsia="宋体-简" w:hAnsi="Times New Roman" w:cs="Times New Roman" w:hint="eastAsia"/>
            <w:bCs/>
          </w:rPr>
          <w:t>一些特定的</w:t>
        </w:r>
        <w:r w:rsidR="00D1181B">
          <w:rPr>
            <w:rFonts w:ascii="Times New Roman" w:eastAsia="宋体-简" w:hAnsi="Times New Roman" w:cs="Times New Roman" w:hint="eastAsia"/>
            <w:bCs/>
          </w:rPr>
          <w:t>courts</w:t>
        </w:r>
        <w:r w:rsidR="00D1181B">
          <w:rPr>
            <w:rFonts w:ascii="Times New Roman" w:eastAsia="宋体-简" w:hAnsi="Times New Roman" w:cs="Times New Roman" w:hint="eastAsia"/>
            <w:bCs/>
          </w:rPr>
          <w:t>的决定；</w:t>
        </w:r>
        <w:r w:rsidR="00D1181B">
          <w:rPr>
            <w:rFonts w:ascii="Times New Roman" w:eastAsia="宋体-简" w:hAnsi="Times New Roman" w:cs="Times New Roman" w:hint="eastAsia"/>
            <w:bCs/>
          </w:rPr>
          <w:t>D</w:t>
        </w:r>
        <w:r w:rsidR="00D1181B">
          <w:rPr>
            <w:rFonts w:ascii="Times New Roman" w:eastAsia="宋体-简" w:hAnsi="Times New Roman" w:cs="Times New Roman" w:hint="eastAsia"/>
            <w:bCs/>
          </w:rPr>
          <w:t>选项</w:t>
        </w:r>
      </w:ins>
      <w:ins w:id="111" w:author="欣鑫 徐" w:date="2016-06-30T16:31:00Z">
        <w:r w:rsidR="00B07ABB">
          <w:rPr>
            <w:rFonts w:ascii="Times New Roman" w:eastAsia="宋体-简" w:hAnsi="Times New Roman" w:cs="Times New Roman" w:hint="eastAsia"/>
            <w:bCs/>
          </w:rPr>
          <w:t>未提及。</w:t>
        </w:r>
      </w:ins>
    </w:p>
    <w:p w14:paraId="36C7CC7F" w14:textId="77777777" w:rsidR="001A3A99" w:rsidRDefault="001A3A99" w:rsidP="000452B2">
      <w:pPr>
        <w:spacing w:line="400" w:lineRule="exact"/>
        <w:rPr>
          <w:ins w:id="112" w:author="欣鑫 徐" w:date="2016-06-30T16:22:00Z"/>
          <w:rFonts w:ascii="Times New Roman" w:eastAsia="宋体-简" w:hAnsi="Times New Roman" w:cs="Times New Roman"/>
          <w:b/>
          <w:bCs/>
        </w:rPr>
      </w:pPr>
    </w:p>
    <w:p w14:paraId="21A2DB7F" w14:textId="6794696A" w:rsidR="000452B2" w:rsidRPr="001A3A99" w:rsidRDefault="001A3A99" w:rsidP="000452B2">
      <w:pPr>
        <w:spacing w:line="400" w:lineRule="exact"/>
        <w:rPr>
          <w:rFonts w:ascii="Times New Roman" w:eastAsia="宋体-简" w:hAnsi="Times New Roman" w:cs="Times New Roman"/>
          <w:bCs/>
          <w:rPrChange w:id="113" w:author="欣鑫 徐" w:date="2016-06-30T16:23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114" w:author="欣鑫 徐" w:date="2016-06-30T16:22:00Z">
        <w:r w:rsidRPr="001A3A99">
          <w:rPr>
            <w:rFonts w:ascii="Times New Roman" w:eastAsia="宋体-简" w:hAnsi="Times New Roman" w:cs="Times New Roman"/>
            <w:bCs/>
            <w:rPrChange w:id="115" w:author="欣鑫 徐" w:date="2016-06-30T16:23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Q4</w:t>
        </w:r>
      </w:ins>
      <w:del w:id="116" w:author="欣鑫 徐" w:date="2016-06-30T16:22:00Z">
        <w:r w:rsidR="000452B2" w:rsidRPr="001A3A99" w:rsidDel="001A3A99">
          <w:rPr>
            <w:rFonts w:ascii="Times New Roman" w:eastAsia="宋体-简" w:hAnsi="Times New Roman" w:cs="Times New Roman"/>
            <w:bCs/>
            <w:rPrChange w:id="117" w:author="欣鑫 徐" w:date="2016-06-30T16:23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4</w:delText>
        </w:r>
      </w:del>
    </w:p>
    <w:p w14:paraId="7FCB5313" w14:textId="694E2D3F" w:rsidR="000452B2" w:rsidRPr="007C2B96" w:rsidRDefault="00863B94" w:rsidP="000452B2">
      <w:pPr>
        <w:spacing w:line="400" w:lineRule="exact"/>
        <w:rPr>
          <w:rFonts w:ascii="Times New Roman" w:eastAsia="宋体-简" w:hAnsi="Times New Roman" w:cs="Times New Roman"/>
        </w:rPr>
      </w:pPr>
      <w:ins w:id="118" w:author="欣鑫 徐" w:date="2016-06-30T16:32:00Z">
        <w:r>
          <w:rPr>
            <w:rFonts w:ascii="Times New Roman" w:eastAsia="宋体-简" w:hAnsi="Times New Roman" w:cs="Times New Roman" w:hint="eastAsia"/>
          </w:rPr>
          <w:t>正确答案：</w:t>
        </w:r>
        <w:r w:rsidR="005C1B95">
          <w:rPr>
            <w:rFonts w:ascii="Times New Roman" w:eastAsia="宋体-简" w:hAnsi="Times New Roman" w:cs="Times New Roman" w:hint="eastAsia"/>
          </w:rPr>
          <w:t>B</w:t>
        </w:r>
      </w:ins>
      <w:del w:id="119" w:author="欣鑫 徐" w:date="2016-06-30T16:32:00Z">
        <w:r w:rsidR="000452B2" w:rsidDel="00863B94">
          <w:rPr>
            <w:rFonts w:ascii="Times New Roman" w:eastAsia="宋体-简" w:hAnsi="Times New Roman" w:cs="Times New Roman"/>
          </w:rPr>
          <w:delText>选择第</w:delText>
        </w:r>
        <w:r w:rsidR="000452B2" w:rsidDel="00863B94">
          <w:rPr>
            <w:rFonts w:ascii="Times New Roman" w:eastAsia="宋体-简" w:hAnsi="Times New Roman" w:cs="Times New Roman" w:hint="eastAsia"/>
          </w:rPr>
          <w:delText>二</w:delText>
        </w:r>
        <w:r w:rsidR="000452B2" w:rsidRPr="007C2B96" w:rsidDel="00863B94">
          <w:rPr>
            <w:rFonts w:ascii="Times New Roman" w:eastAsia="宋体-简" w:hAnsi="Times New Roman" w:cs="Times New Roman"/>
          </w:rPr>
          <w:delText>项。</w:delText>
        </w:r>
      </w:del>
    </w:p>
    <w:p w14:paraId="363F0C18" w14:textId="5A0D8BEA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C03242">
        <w:rPr>
          <w:rFonts w:ascii="Times New Roman" w:eastAsia="宋体-简" w:hAnsi="Times New Roman" w:cs="Times New Roman"/>
        </w:rPr>
        <w:t>本句的意思是，</w:t>
      </w:r>
      <w:r w:rsidRPr="00C03242">
        <w:rPr>
          <w:rFonts w:ascii="Times New Roman" w:eastAsia="宋体-简" w:hAnsi="Times New Roman" w:cs="Times New Roman"/>
        </w:rPr>
        <w:t>Solon</w:t>
      </w:r>
      <w:r w:rsidRPr="00C03242">
        <w:rPr>
          <w:rFonts w:ascii="Times New Roman" w:eastAsia="宋体-简" w:hAnsi="Times New Roman" w:cs="Times New Roman"/>
        </w:rPr>
        <w:t>免除了普通雅典人对贵族的经济义务。所以这里</w:t>
      </w:r>
      <w:r w:rsidRPr="00C03242">
        <w:rPr>
          <w:rFonts w:ascii="Times New Roman" w:eastAsia="宋体-简" w:hAnsi="Times New Roman" w:cs="Times New Roman"/>
        </w:rPr>
        <w:t>“abolish”</w:t>
      </w:r>
      <w:r w:rsidRPr="00C03242">
        <w:rPr>
          <w:rFonts w:ascii="Times New Roman" w:eastAsia="宋体-简" w:hAnsi="Times New Roman" w:cs="Times New Roman"/>
        </w:rPr>
        <w:t>的意思是</w:t>
      </w:r>
      <w:r w:rsidRPr="00C03242">
        <w:rPr>
          <w:rFonts w:ascii="Times New Roman" w:eastAsia="宋体-简" w:hAnsi="Times New Roman" w:cs="Times New Roman"/>
        </w:rPr>
        <w:t>“</w:t>
      </w:r>
      <w:r w:rsidRPr="00C03242">
        <w:rPr>
          <w:rFonts w:ascii="Times New Roman" w:eastAsia="宋体-简" w:hAnsi="Times New Roman" w:cs="Times New Roman"/>
        </w:rPr>
        <w:t>废除</w:t>
      </w:r>
      <w:r w:rsidRPr="00C03242">
        <w:rPr>
          <w:rFonts w:ascii="Times New Roman" w:eastAsia="宋体-简" w:hAnsi="Times New Roman" w:cs="Times New Roman"/>
        </w:rPr>
        <w:t>”</w:t>
      </w:r>
      <w:r w:rsidRPr="00C03242">
        <w:rPr>
          <w:rFonts w:ascii="Times New Roman" w:eastAsia="宋体-简" w:hAnsi="Times New Roman" w:cs="Times New Roman"/>
        </w:rPr>
        <w:t>，与</w:t>
      </w:r>
      <w:r w:rsidRPr="00C03242">
        <w:rPr>
          <w:rFonts w:ascii="Times New Roman" w:eastAsia="宋体-简" w:hAnsi="Times New Roman" w:cs="Times New Roman"/>
        </w:rPr>
        <w:t>“eliminate”</w:t>
      </w:r>
      <w:r w:rsidRPr="00C03242">
        <w:rPr>
          <w:rFonts w:ascii="Times New Roman" w:eastAsia="宋体-简" w:hAnsi="Times New Roman" w:cs="Times New Roman"/>
        </w:rPr>
        <w:t>的意思最接近。其余选项的意思分别是</w:t>
      </w:r>
      <w:r w:rsidRPr="00C03242">
        <w:rPr>
          <w:rFonts w:ascii="Times New Roman" w:eastAsia="宋体-简" w:hAnsi="Times New Roman" w:cs="Times New Roman"/>
        </w:rPr>
        <w:t>“</w:t>
      </w:r>
      <w:r w:rsidRPr="00C03242">
        <w:rPr>
          <w:rFonts w:ascii="Times New Roman" w:eastAsia="宋体-简" w:hAnsi="Times New Roman" w:cs="Times New Roman"/>
        </w:rPr>
        <w:t>限制</w:t>
      </w:r>
      <w:r w:rsidRPr="00C03242">
        <w:rPr>
          <w:rFonts w:ascii="Times New Roman" w:eastAsia="宋体-简" w:hAnsi="Times New Roman" w:cs="Times New Roman"/>
        </w:rPr>
        <w:t>”</w:t>
      </w:r>
      <w:r w:rsidRPr="00C03242">
        <w:rPr>
          <w:rFonts w:ascii="Times New Roman" w:eastAsia="宋体-简" w:hAnsi="Times New Roman" w:cs="Times New Roman"/>
        </w:rPr>
        <w:t>、</w:t>
      </w:r>
      <w:r w:rsidRPr="00C03242">
        <w:rPr>
          <w:rFonts w:ascii="Times New Roman" w:eastAsia="宋体-简" w:hAnsi="Times New Roman" w:cs="Times New Roman"/>
        </w:rPr>
        <w:t>“</w:t>
      </w:r>
      <w:r w:rsidRPr="00C03242">
        <w:rPr>
          <w:rFonts w:ascii="Times New Roman" w:eastAsia="宋体-简" w:hAnsi="Times New Roman" w:cs="Times New Roman"/>
        </w:rPr>
        <w:t>修订</w:t>
      </w:r>
      <w:r w:rsidRPr="00C03242">
        <w:rPr>
          <w:rFonts w:ascii="Times New Roman" w:eastAsia="宋体-简" w:hAnsi="Times New Roman" w:cs="Times New Roman"/>
        </w:rPr>
        <w:t>”</w:t>
      </w:r>
      <w:r w:rsidRPr="00C03242">
        <w:rPr>
          <w:rFonts w:ascii="Times New Roman" w:eastAsia="宋体-简" w:hAnsi="Times New Roman" w:cs="Times New Roman"/>
        </w:rPr>
        <w:t>和</w:t>
      </w:r>
      <w:r w:rsidRPr="00C03242">
        <w:rPr>
          <w:rFonts w:ascii="Times New Roman" w:eastAsia="宋体-简" w:hAnsi="Times New Roman" w:cs="Times New Roman"/>
        </w:rPr>
        <w:t>“</w:t>
      </w:r>
      <w:r w:rsidRPr="00C03242">
        <w:rPr>
          <w:rFonts w:ascii="Times New Roman" w:eastAsia="宋体-简" w:hAnsi="Times New Roman" w:cs="Times New Roman"/>
        </w:rPr>
        <w:t>监督</w:t>
      </w:r>
      <w:r w:rsidRPr="00C03242">
        <w:rPr>
          <w:rFonts w:ascii="Times New Roman" w:eastAsia="宋体-简" w:hAnsi="Times New Roman" w:cs="Times New Roman"/>
        </w:rPr>
        <w:t>”</w:t>
      </w:r>
      <w:ins w:id="120" w:author="欣鑫 徐" w:date="2016-06-30T16:33:00Z">
        <w:r w:rsidR="00293BF3">
          <w:rPr>
            <w:rFonts w:ascii="Times New Roman" w:eastAsia="宋体-简" w:hAnsi="Times New Roman" w:cs="Times New Roman" w:hint="eastAsia"/>
          </w:rPr>
          <w:t>。从上下文</w:t>
        </w:r>
      </w:ins>
      <w:ins w:id="121" w:author="欣鑫 徐" w:date="2016-06-30T16:34:00Z">
        <w:r w:rsidR="00293BF3">
          <w:rPr>
            <w:rFonts w:ascii="Times New Roman" w:eastAsia="宋体-简" w:hAnsi="Times New Roman" w:cs="Times New Roman" w:hint="eastAsia"/>
          </w:rPr>
          <w:t>来猜测词义的话，</w:t>
        </w:r>
        <w:r w:rsidR="00293BF3">
          <w:rPr>
            <w:rFonts w:ascii="Times New Roman" w:eastAsia="宋体-简" w:hAnsi="Times New Roman" w:cs="Times New Roman" w:hint="eastAsia"/>
          </w:rPr>
          <w:t>when</w:t>
        </w:r>
        <w:r w:rsidR="00293BF3">
          <w:rPr>
            <w:rFonts w:ascii="Times New Roman" w:eastAsia="宋体-简" w:hAnsi="Times New Roman" w:cs="Times New Roman" w:hint="eastAsia"/>
          </w:rPr>
          <w:t>引导的分句已经在说</w:t>
        </w:r>
        <w:r w:rsidR="00293BF3">
          <w:rPr>
            <w:rFonts w:ascii="Times New Roman" w:eastAsia="宋体-简" w:hAnsi="Times New Roman" w:cs="Times New Roman" w:hint="eastAsia"/>
          </w:rPr>
          <w:lastRenderedPageBreak/>
          <w:t>明</w:t>
        </w:r>
        <w:r w:rsidR="00293BF3">
          <w:rPr>
            <w:rFonts w:ascii="Times New Roman" w:eastAsia="宋体-简" w:hAnsi="Times New Roman" w:cs="Times New Roman" w:hint="eastAsia"/>
          </w:rPr>
          <w:t>Solon</w:t>
        </w:r>
        <w:r w:rsidR="00293BF3">
          <w:rPr>
            <w:rFonts w:ascii="Times New Roman" w:eastAsia="宋体-简" w:hAnsi="Times New Roman" w:cs="Times New Roman" w:hint="eastAsia"/>
          </w:rPr>
          <w:t>是要打破贵族专权统治的</w:t>
        </w:r>
      </w:ins>
      <w:ins w:id="122" w:author="欣鑫 徐" w:date="2016-06-30T16:37:00Z">
        <w:r w:rsidR="005B3BB8">
          <w:rPr>
            <w:rFonts w:ascii="Times New Roman" w:eastAsia="宋体-简" w:hAnsi="Times New Roman" w:cs="Times New Roman" w:hint="eastAsia"/>
          </w:rPr>
          <w:t>态度了</w:t>
        </w:r>
      </w:ins>
      <w:del w:id="123" w:author="欣鑫 徐" w:date="2016-06-30T16:33:00Z">
        <w:r w:rsidRPr="00C03242" w:rsidDel="00293BF3">
          <w:rPr>
            <w:rFonts w:ascii="Times New Roman" w:eastAsia="宋体-简" w:hAnsi="Times New Roman" w:cs="Times New Roman"/>
          </w:rPr>
          <w:delText>，</w:delText>
        </w:r>
      </w:del>
      <w:ins w:id="124" w:author="欣鑫 徐" w:date="2016-06-30T16:35:00Z">
        <w:r w:rsidR="00293BF3">
          <w:rPr>
            <w:rFonts w:ascii="Times New Roman" w:eastAsia="宋体-简" w:hAnsi="Times New Roman" w:cs="Times New Roman" w:hint="eastAsia"/>
          </w:rPr>
          <w:t>，</w:t>
        </w:r>
        <w:r w:rsidR="00293BF3">
          <w:rPr>
            <w:rFonts w:ascii="Times New Roman" w:eastAsia="宋体-简" w:hAnsi="Times New Roman" w:cs="Times New Roman" w:hint="eastAsia"/>
          </w:rPr>
          <w:t xml:space="preserve"> abolishing</w:t>
        </w:r>
        <w:r w:rsidR="005B3BB8">
          <w:rPr>
            <w:rFonts w:ascii="Times New Roman" w:eastAsia="宋体-简" w:hAnsi="Times New Roman" w:cs="Times New Roman" w:hint="eastAsia"/>
          </w:rPr>
          <w:t>后面的句子说的是一个普通雅典人</w:t>
        </w:r>
      </w:ins>
      <w:ins w:id="125" w:author="欣鑫 徐" w:date="2016-06-30T16:36:00Z">
        <w:r w:rsidR="005B3BB8">
          <w:rPr>
            <w:rFonts w:ascii="Times New Roman" w:eastAsia="宋体-简" w:hAnsi="Times New Roman" w:cs="Times New Roman" w:hint="eastAsia"/>
          </w:rPr>
          <w:t>为贵族提供经济义务的行为，只能选择</w:t>
        </w:r>
      </w:ins>
      <w:ins w:id="126" w:author="欣鑫 徐" w:date="2016-06-30T16:39:00Z">
        <w:r w:rsidR="005456A4">
          <w:rPr>
            <w:rFonts w:ascii="Times New Roman" w:eastAsia="宋体-简" w:hAnsi="Times New Roman" w:cs="Times New Roman" w:hint="eastAsia"/>
          </w:rPr>
          <w:t>一个有“终止取消”</w:t>
        </w:r>
        <w:r w:rsidR="00981D4C">
          <w:rPr>
            <w:rFonts w:ascii="Times New Roman" w:eastAsia="宋体-简" w:hAnsi="Times New Roman" w:cs="Times New Roman" w:hint="eastAsia"/>
          </w:rPr>
          <w:t>的含义词</w:t>
        </w:r>
      </w:ins>
      <w:ins w:id="127" w:author="欣鑫 徐" w:date="2016-06-30T16:37:00Z">
        <w:r w:rsidR="00981D4C">
          <w:rPr>
            <w:rFonts w:ascii="Times New Roman" w:eastAsia="宋体-简" w:hAnsi="Times New Roman" w:cs="Times New Roman" w:hint="eastAsia"/>
          </w:rPr>
          <w:t>。</w:t>
        </w:r>
      </w:ins>
      <w:del w:id="128" w:author="欣鑫 徐" w:date="2016-06-30T16:33:00Z">
        <w:r w:rsidRPr="00C03242" w:rsidDel="00293BF3">
          <w:rPr>
            <w:rFonts w:ascii="Times New Roman" w:eastAsia="宋体-简" w:hAnsi="Times New Roman" w:cs="Times New Roman"/>
          </w:rPr>
          <w:delText>都没有第二项好。</w:delText>
        </w:r>
      </w:del>
    </w:p>
    <w:p w14:paraId="2BBFC8DD" w14:textId="77777777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77899F72" w14:textId="0632C63A" w:rsidR="000452B2" w:rsidRPr="005456A4" w:rsidRDefault="005456A4" w:rsidP="000452B2">
      <w:pPr>
        <w:spacing w:line="400" w:lineRule="exact"/>
        <w:rPr>
          <w:rFonts w:ascii="Times New Roman" w:eastAsia="宋体-简" w:hAnsi="Times New Roman" w:cs="Times New Roman"/>
          <w:bCs/>
          <w:rPrChange w:id="129" w:author="欣鑫 徐" w:date="2016-06-30T16:40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130" w:author="欣鑫 徐" w:date="2016-06-30T16:40:00Z">
        <w:r w:rsidRPr="005456A4">
          <w:rPr>
            <w:rFonts w:ascii="Times New Roman" w:eastAsia="宋体-简" w:hAnsi="Times New Roman" w:cs="Times New Roman"/>
            <w:bCs/>
            <w:rPrChange w:id="131" w:author="欣鑫 徐" w:date="2016-06-30T16:40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Q5</w:t>
        </w:r>
      </w:ins>
      <w:del w:id="132" w:author="欣鑫 徐" w:date="2016-06-30T16:40:00Z">
        <w:r w:rsidR="000452B2" w:rsidRPr="005456A4" w:rsidDel="005456A4">
          <w:rPr>
            <w:rFonts w:ascii="Times New Roman" w:eastAsia="宋体-简" w:hAnsi="Times New Roman" w:cs="Times New Roman"/>
            <w:bCs/>
            <w:rPrChange w:id="133" w:author="欣鑫 徐" w:date="2016-06-30T16:40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5</w:delText>
        </w:r>
      </w:del>
    </w:p>
    <w:p w14:paraId="75B6DE75" w14:textId="7983FC59" w:rsidR="000452B2" w:rsidRPr="007C2B96" w:rsidRDefault="005456A4" w:rsidP="000452B2">
      <w:pPr>
        <w:spacing w:line="400" w:lineRule="exact"/>
        <w:rPr>
          <w:rFonts w:ascii="Times New Roman" w:eastAsia="宋体-简" w:hAnsi="Times New Roman" w:cs="Times New Roman"/>
        </w:rPr>
      </w:pPr>
      <w:ins w:id="134" w:author="欣鑫 徐" w:date="2016-06-30T16:40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B</w:t>
        </w:r>
      </w:ins>
      <w:del w:id="135" w:author="欣鑫 徐" w:date="2016-06-30T16:40:00Z">
        <w:r w:rsidR="000452B2" w:rsidDel="005456A4">
          <w:rPr>
            <w:rFonts w:ascii="Times New Roman" w:eastAsia="宋体-简" w:hAnsi="Times New Roman" w:cs="Times New Roman"/>
          </w:rPr>
          <w:delText>选择第</w:delText>
        </w:r>
        <w:r w:rsidR="000452B2" w:rsidDel="005456A4">
          <w:rPr>
            <w:rFonts w:ascii="Times New Roman" w:eastAsia="宋体-简" w:hAnsi="Times New Roman" w:cs="Times New Roman" w:hint="eastAsia"/>
          </w:rPr>
          <w:delText>二</w:delText>
        </w:r>
        <w:r w:rsidR="000452B2" w:rsidRPr="007C2B96" w:rsidDel="005456A4">
          <w:rPr>
            <w:rFonts w:ascii="Times New Roman" w:eastAsia="宋体-简" w:hAnsi="Times New Roman" w:cs="Times New Roman"/>
          </w:rPr>
          <w:delText>项。</w:delText>
        </w:r>
      </w:del>
    </w:p>
    <w:p w14:paraId="03812D10" w14:textId="2BD76BD9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36" w:author="欣鑫 徐" w:date="2016-06-30T16:46:00Z">
        <w:r w:rsidR="006A3B0F" w:rsidRPr="006A3B0F">
          <w:rPr>
            <w:rFonts w:ascii="Times New Roman" w:eastAsia="宋体-简" w:hAnsi="Times New Roman" w:cs="Times New Roman" w:hint="eastAsia"/>
          </w:rPr>
          <w:t>文中用</w:t>
        </w:r>
        <w:r w:rsidR="006A3B0F" w:rsidRPr="006A3B0F">
          <w:rPr>
            <w:rFonts w:ascii="Times New Roman" w:eastAsia="宋体-简" w:hAnsi="Times New Roman" w:cs="Times New Roman" w:hint="eastAsia"/>
          </w:rPr>
          <w:t>which</w:t>
        </w:r>
        <w:r w:rsidR="006A3B0F" w:rsidRPr="006A3B0F">
          <w:rPr>
            <w:rFonts w:ascii="Times New Roman" w:eastAsia="宋体-简" w:hAnsi="Times New Roman" w:cs="Times New Roman" w:hint="eastAsia"/>
          </w:rPr>
          <w:t>引导的非限制性定语从句来解释</w:t>
        </w:r>
        <w:r w:rsidR="006A3B0F" w:rsidRPr="006A3B0F">
          <w:rPr>
            <w:rFonts w:ascii="Times New Roman" w:eastAsia="宋体-简" w:hAnsi="Times New Roman" w:cs="Times New Roman" w:hint="eastAsia"/>
          </w:rPr>
          <w:t>tyranny</w:t>
        </w:r>
        <w:r w:rsidR="006A3B0F" w:rsidRPr="006A3B0F">
          <w:rPr>
            <w:rFonts w:ascii="Times New Roman" w:eastAsia="宋体-简" w:hAnsi="Times New Roman" w:cs="Times New Roman" w:hint="eastAsia"/>
          </w:rPr>
          <w:t>这个单词，又用括号解释到</w:t>
        </w:r>
        <w:r w:rsidR="006A3B0F" w:rsidRPr="006A3B0F">
          <w:rPr>
            <w:rFonts w:ascii="Times New Roman" w:eastAsia="宋体-简" w:hAnsi="Times New Roman" w:cs="Times New Roman"/>
          </w:rPr>
          <w:t>not rule by a ruthless dictator as the modern use of the term suggests to us</w:t>
        </w:r>
        <w:r w:rsidR="006A3B0F" w:rsidRPr="006A3B0F">
          <w:rPr>
            <w:rFonts w:ascii="Times New Roman" w:eastAsia="宋体-简" w:hAnsi="Times New Roman" w:cs="Times New Roman" w:hint="eastAsia"/>
          </w:rPr>
          <w:t>，不是我们所理解</w:t>
        </w:r>
        <w:r w:rsidR="006A3B0F">
          <w:rPr>
            <w:rFonts w:ascii="Times New Roman" w:eastAsia="宋体-简" w:hAnsi="Times New Roman" w:cs="Times New Roman" w:hint="eastAsia"/>
          </w:rPr>
          <w:t>的这个单词的</w:t>
        </w:r>
      </w:ins>
      <w:ins w:id="137" w:author="欣鑫 徐" w:date="2016-06-30T16:47:00Z">
        <w:r w:rsidR="006511E2">
          <w:rPr>
            <w:rFonts w:ascii="Times New Roman" w:eastAsia="宋体-简" w:hAnsi="Times New Roman" w:cs="Times New Roman" w:hint="eastAsia"/>
          </w:rPr>
          <w:t>现代用法，括号前又用了</w:t>
        </w:r>
        <w:r w:rsidR="006511E2">
          <w:rPr>
            <w:rFonts w:ascii="Times New Roman" w:eastAsia="宋体-简" w:hAnsi="Times New Roman" w:cs="Times New Roman" w:hint="eastAsia"/>
          </w:rPr>
          <w:t>by a popular strongman</w:t>
        </w:r>
        <w:r w:rsidR="006511E2">
          <w:rPr>
            <w:rFonts w:ascii="Times New Roman" w:eastAsia="宋体-简" w:hAnsi="Times New Roman" w:cs="Times New Roman" w:hint="eastAsia"/>
          </w:rPr>
          <w:t>，显然这些都是怕</w:t>
        </w:r>
        <w:r w:rsidR="008D37A6">
          <w:rPr>
            <w:rFonts w:ascii="Times New Roman" w:eastAsia="宋体-简" w:hAnsi="Times New Roman" w:cs="Times New Roman" w:hint="eastAsia"/>
          </w:rPr>
          <w:t>现代</w:t>
        </w:r>
        <w:r w:rsidR="006511E2">
          <w:rPr>
            <w:rFonts w:ascii="Times New Roman" w:eastAsia="宋体-简" w:hAnsi="Times New Roman" w:cs="Times New Roman" w:hint="eastAsia"/>
          </w:rPr>
          <w:t>读者误会对这个词的理解</w:t>
        </w:r>
      </w:ins>
      <w:ins w:id="138" w:author="欣鑫 徐" w:date="2016-06-30T16:48:00Z">
        <w:r w:rsidR="008D37A6">
          <w:rPr>
            <w:rFonts w:ascii="Times New Roman" w:eastAsia="宋体-简" w:hAnsi="Times New Roman" w:cs="Times New Roman" w:hint="eastAsia"/>
          </w:rPr>
          <w:t>，选项</w:t>
        </w:r>
        <w:r w:rsidR="008D37A6">
          <w:rPr>
            <w:rFonts w:ascii="Times New Roman" w:eastAsia="宋体-简" w:hAnsi="Times New Roman" w:cs="Times New Roman" w:hint="eastAsia"/>
          </w:rPr>
          <w:t>B</w:t>
        </w:r>
        <w:r w:rsidR="008D37A6">
          <w:rPr>
            <w:rFonts w:ascii="Times New Roman" w:eastAsia="宋体-简" w:hAnsi="Times New Roman" w:cs="Times New Roman" w:hint="eastAsia"/>
          </w:rPr>
          <w:t>符合。</w:t>
        </w:r>
      </w:ins>
      <w:del w:id="139" w:author="欣鑫 徐" w:date="2016-06-30T16:41:00Z">
        <w:r w:rsidRPr="00C03242" w:rsidDel="005456A4">
          <w:rPr>
            <w:rFonts w:ascii="Times New Roman" w:eastAsia="宋体-简" w:hAnsi="Times New Roman" w:cs="Times New Roman"/>
          </w:rPr>
          <w:delText>对应</w:delText>
        </w:r>
        <w:r w:rsidRPr="00C03242" w:rsidDel="005456A4">
          <w:rPr>
            <w:rFonts w:ascii="Times New Roman" w:eastAsia="宋体-简" w:hAnsi="Times New Roman" w:cs="Times New Roman"/>
          </w:rPr>
          <w:delText>“a tyranny, which is a form of interim rule by a popular strongman (not rule by a ruthless dictator as the modern use of the term suggests to us)”</w:delText>
        </w:r>
        <w:r w:rsidRPr="00C03242" w:rsidDel="005456A4">
          <w:rPr>
            <w:rFonts w:ascii="Times New Roman" w:eastAsia="宋体-简" w:hAnsi="Times New Roman" w:cs="Times New Roman"/>
          </w:rPr>
          <w:delText>，也就是说</w:delText>
        </w:r>
        <w:r w:rsidRPr="00C03242" w:rsidDel="005456A4">
          <w:rPr>
            <w:rFonts w:ascii="Times New Roman" w:eastAsia="宋体-简" w:hAnsi="Times New Roman" w:cs="Times New Roman"/>
          </w:rPr>
          <w:delText>“tyranny”</w:delText>
        </w:r>
        <w:r w:rsidRPr="00C03242" w:rsidDel="005456A4">
          <w:rPr>
            <w:rFonts w:ascii="Times New Roman" w:eastAsia="宋体-简" w:hAnsi="Times New Roman" w:cs="Times New Roman"/>
          </w:rPr>
          <w:delText>意思并不是今天的</w:delText>
        </w:r>
        <w:r w:rsidRPr="00C03242" w:rsidDel="005456A4">
          <w:rPr>
            <w:rFonts w:ascii="Times New Roman" w:eastAsia="宋体-简" w:hAnsi="Times New Roman" w:cs="Times New Roman"/>
          </w:rPr>
          <w:delText>“</w:delText>
        </w:r>
        <w:r w:rsidRPr="00C03242" w:rsidDel="005456A4">
          <w:rPr>
            <w:rFonts w:ascii="Times New Roman" w:eastAsia="宋体-简" w:hAnsi="Times New Roman" w:cs="Times New Roman"/>
          </w:rPr>
          <w:delText>暴政</w:delText>
        </w:r>
        <w:r w:rsidRPr="00C03242" w:rsidDel="005456A4">
          <w:rPr>
            <w:rFonts w:ascii="Times New Roman" w:eastAsia="宋体-简" w:hAnsi="Times New Roman" w:cs="Times New Roman"/>
          </w:rPr>
          <w:delText>”</w:delText>
        </w:r>
        <w:r w:rsidRPr="00C03242" w:rsidDel="005456A4">
          <w:rPr>
            <w:rFonts w:ascii="Times New Roman" w:eastAsia="宋体-简" w:hAnsi="Times New Roman" w:cs="Times New Roman"/>
          </w:rPr>
          <w:delText>，而是某个受欢迎的人提出来的规则。相应排除其他选项，第二项正确。</w:delText>
        </w:r>
      </w:del>
    </w:p>
    <w:p w14:paraId="0DAA6A59" w14:textId="77777777" w:rsidR="000452B2" w:rsidRPr="007C2B96" w:rsidDel="008D37A6" w:rsidRDefault="000452B2" w:rsidP="000452B2">
      <w:pPr>
        <w:spacing w:line="400" w:lineRule="exact"/>
        <w:rPr>
          <w:del w:id="140" w:author="欣鑫 徐" w:date="2016-06-30T16:48:00Z"/>
          <w:rFonts w:ascii="Times New Roman" w:eastAsia="宋体-简" w:hAnsi="Times New Roman" w:cs="Times New Roman"/>
          <w:b/>
          <w:bCs/>
        </w:rPr>
      </w:pPr>
    </w:p>
    <w:p w14:paraId="5DBEA043" w14:textId="77777777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75171290" w14:textId="74995A9A" w:rsidR="000452B2" w:rsidRPr="00A735C7" w:rsidRDefault="00A735C7" w:rsidP="000452B2">
      <w:pPr>
        <w:spacing w:line="400" w:lineRule="exact"/>
        <w:rPr>
          <w:rFonts w:ascii="Times New Roman" w:eastAsia="宋体-简" w:hAnsi="Times New Roman" w:cs="Times New Roman"/>
          <w:bCs/>
          <w:rPrChange w:id="141" w:author="欣鑫 徐" w:date="2016-06-30T16:48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142" w:author="欣鑫 徐" w:date="2016-06-30T16:48:00Z">
        <w:r w:rsidRPr="00A735C7">
          <w:rPr>
            <w:rFonts w:ascii="Times New Roman" w:eastAsia="宋体-简" w:hAnsi="Times New Roman" w:cs="Times New Roman"/>
            <w:bCs/>
            <w:rPrChange w:id="143" w:author="欣鑫 徐" w:date="2016-06-30T16:48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Q6</w:t>
        </w:r>
      </w:ins>
      <w:del w:id="144" w:author="欣鑫 徐" w:date="2016-06-30T16:48:00Z">
        <w:r w:rsidR="000452B2" w:rsidRPr="00A735C7" w:rsidDel="00A735C7">
          <w:rPr>
            <w:rFonts w:ascii="Times New Roman" w:eastAsia="宋体-简" w:hAnsi="Times New Roman" w:cs="Times New Roman"/>
            <w:bCs/>
            <w:rPrChange w:id="145" w:author="欣鑫 徐" w:date="2016-06-30T16:48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6</w:delText>
        </w:r>
      </w:del>
    </w:p>
    <w:p w14:paraId="1130118E" w14:textId="005021C2" w:rsidR="000452B2" w:rsidRPr="007C2B96" w:rsidRDefault="00A735C7" w:rsidP="000452B2">
      <w:pPr>
        <w:spacing w:line="400" w:lineRule="exact"/>
        <w:rPr>
          <w:rFonts w:ascii="Times New Roman" w:eastAsia="宋体-简" w:hAnsi="Times New Roman" w:cs="Times New Roman"/>
        </w:rPr>
      </w:pPr>
      <w:ins w:id="146" w:author="欣鑫 徐" w:date="2016-06-30T16:48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47" w:author="欣鑫 徐" w:date="2016-06-30T16:50:00Z">
        <w:r w:rsidR="00495491">
          <w:rPr>
            <w:rFonts w:ascii="Times New Roman" w:eastAsia="宋体-简" w:hAnsi="Times New Roman" w:cs="Times New Roman" w:hint="eastAsia"/>
          </w:rPr>
          <w:t>D</w:t>
        </w:r>
      </w:ins>
      <w:del w:id="148" w:author="欣鑫 徐" w:date="2016-06-30T16:48:00Z">
        <w:r w:rsidR="000452B2" w:rsidDel="00A735C7">
          <w:rPr>
            <w:rFonts w:ascii="Times New Roman" w:eastAsia="宋体-简" w:hAnsi="Times New Roman" w:cs="Times New Roman"/>
          </w:rPr>
          <w:delText>选择第</w:delText>
        </w:r>
        <w:r w:rsidR="000452B2" w:rsidDel="00A735C7">
          <w:rPr>
            <w:rFonts w:ascii="Times New Roman" w:eastAsia="宋体-简" w:hAnsi="Times New Roman" w:cs="Times New Roman" w:hint="eastAsia"/>
          </w:rPr>
          <w:delText>四</w:delText>
        </w:r>
        <w:r w:rsidR="000452B2" w:rsidRPr="007C2B96" w:rsidDel="00A735C7">
          <w:rPr>
            <w:rFonts w:ascii="Times New Roman" w:eastAsia="宋体-简" w:hAnsi="Times New Roman" w:cs="Times New Roman"/>
          </w:rPr>
          <w:delText>项</w:delText>
        </w:r>
      </w:del>
    </w:p>
    <w:p w14:paraId="7C1E3625" w14:textId="7A0D6F14" w:rsidR="000452B2" w:rsidRPr="00C03242" w:rsidRDefault="000452B2" w:rsidP="000452B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49" w:author="欣鑫 徐" w:date="2016-06-30T16:51:00Z">
        <w:r w:rsidR="00495491">
          <w:rPr>
            <w:rFonts w:ascii="Times New Roman" w:eastAsia="宋体-简" w:hAnsi="Times New Roman" w:cs="Times New Roman" w:hint="eastAsia"/>
          </w:rPr>
          <w:t>A</w:t>
        </w:r>
        <w:r w:rsidR="00495491">
          <w:rPr>
            <w:rFonts w:ascii="Times New Roman" w:eastAsia="宋体-简" w:hAnsi="Times New Roman" w:cs="Times New Roman" w:hint="eastAsia"/>
          </w:rPr>
          <w:t>选项对应“</w:t>
        </w:r>
        <w:r w:rsidR="00495491" w:rsidRPr="00495491">
          <w:rPr>
            <w:rFonts w:ascii="Times New Roman" w:eastAsia="宋体-简" w:hAnsi="Times New Roman" w:cs="Times New Roman"/>
          </w:rPr>
          <w:t>producing Athens’ first national coinage</w:t>
        </w:r>
        <w:r w:rsidR="00495491">
          <w:rPr>
            <w:rFonts w:ascii="Times New Roman" w:eastAsia="宋体-简" w:hAnsi="Times New Roman" w:cs="Times New Roman" w:hint="eastAsia"/>
          </w:rPr>
          <w:t>”，</w:t>
        </w:r>
        <w:r w:rsidR="00495491">
          <w:rPr>
            <w:rFonts w:ascii="Times New Roman" w:eastAsia="宋体-简" w:hAnsi="Times New Roman" w:cs="Times New Roman" w:hint="eastAsia"/>
          </w:rPr>
          <w:t>B</w:t>
        </w:r>
        <w:r w:rsidR="00495491">
          <w:rPr>
            <w:rFonts w:ascii="Times New Roman" w:eastAsia="宋体-简" w:hAnsi="Times New Roman" w:cs="Times New Roman" w:hint="eastAsia"/>
          </w:rPr>
          <w:t>选项对应“</w:t>
        </w:r>
      </w:ins>
      <w:ins w:id="150" w:author="欣鑫 徐" w:date="2016-06-30T16:52:00Z">
        <w:r w:rsidR="00D23B78" w:rsidRPr="00D23B78">
          <w:rPr>
            <w:rFonts w:ascii="Times New Roman" w:eastAsia="宋体-简" w:hAnsi="Times New Roman" w:cs="Times New Roman"/>
          </w:rPr>
          <w:t>appointi</w:t>
        </w:r>
        <w:r w:rsidR="00D23B78">
          <w:rPr>
            <w:rFonts w:ascii="Times New Roman" w:eastAsia="宋体-简" w:hAnsi="Times New Roman" w:cs="Times New Roman"/>
          </w:rPr>
          <w:t>ng judges throughout the region</w:t>
        </w:r>
      </w:ins>
      <w:ins w:id="151" w:author="欣鑫 徐" w:date="2016-06-30T16:51:00Z">
        <w:r w:rsidR="00495491">
          <w:rPr>
            <w:rFonts w:ascii="Times New Roman" w:eastAsia="宋体-简" w:hAnsi="Times New Roman" w:cs="Times New Roman" w:hint="eastAsia"/>
          </w:rPr>
          <w:t>”</w:t>
        </w:r>
      </w:ins>
      <w:ins w:id="152" w:author="欣鑫 徐" w:date="2016-06-30T16:52:00Z">
        <w:r w:rsidR="00D23B78">
          <w:rPr>
            <w:rFonts w:ascii="Times New Roman" w:eastAsia="宋体-简" w:hAnsi="Times New Roman" w:cs="Times New Roman" w:hint="eastAsia"/>
          </w:rPr>
          <w:t>，</w:t>
        </w:r>
        <w:r w:rsidR="00D23B78">
          <w:rPr>
            <w:rFonts w:ascii="Times New Roman" w:eastAsia="宋体-简" w:hAnsi="Times New Roman" w:cs="Times New Roman" w:hint="eastAsia"/>
          </w:rPr>
          <w:t>C</w:t>
        </w:r>
        <w:r w:rsidR="00D23B78">
          <w:rPr>
            <w:rFonts w:ascii="Times New Roman" w:eastAsia="宋体-简" w:hAnsi="Times New Roman" w:cs="Times New Roman" w:hint="eastAsia"/>
          </w:rPr>
          <w:t>选项对应“</w:t>
        </w:r>
      </w:ins>
      <w:ins w:id="153" w:author="欣鑫 徐" w:date="2016-06-30T16:53:00Z">
        <w:r w:rsidR="00D23B78" w:rsidRPr="00D23B78">
          <w:rPr>
            <w:rFonts w:ascii="Times New Roman" w:eastAsia="宋体-简" w:hAnsi="Times New Roman" w:cs="Times New Roman"/>
          </w:rPr>
          <w:t>adding and embellishing festivals</w:t>
        </w:r>
      </w:ins>
      <w:ins w:id="154" w:author="欣鑫 徐" w:date="2016-06-30T16:52:00Z">
        <w:r w:rsidR="00D23B78">
          <w:rPr>
            <w:rFonts w:ascii="Times New Roman" w:eastAsia="宋体-简" w:hAnsi="Times New Roman" w:cs="Times New Roman" w:hint="eastAsia"/>
          </w:rPr>
          <w:t>”</w:t>
        </w:r>
      </w:ins>
      <w:ins w:id="155" w:author="欣鑫 徐" w:date="2016-06-30T16:53:00Z">
        <w:r w:rsidR="00D23B78">
          <w:rPr>
            <w:rFonts w:ascii="Times New Roman" w:eastAsia="宋体-简" w:hAnsi="Times New Roman" w:cs="Times New Roman" w:hint="eastAsia"/>
          </w:rPr>
          <w:t>；</w:t>
        </w:r>
        <w:r w:rsidR="00D23B78">
          <w:rPr>
            <w:rFonts w:ascii="Times New Roman" w:eastAsia="宋体-简" w:hAnsi="Times New Roman" w:cs="Times New Roman" w:hint="eastAsia"/>
          </w:rPr>
          <w:t>D</w:t>
        </w:r>
        <w:r w:rsidR="00D23B78">
          <w:rPr>
            <w:rFonts w:ascii="Times New Roman" w:eastAsia="宋体-简" w:hAnsi="Times New Roman" w:cs="Times New Roman" w:hint="eastAsia"/>
          </w:rPr>
          <w:t>选项和文中“</w:t>
        </w:r>
        <w:r w:rsidR="00D23B78" w:rsidRPr="00D23B78">
          <w:rPr>
            <w:rFonts w:ascii="Times New Roman" w:eastAsia="宋体-简" w:hAnsi="Times New Roman" w:cs="Times New Roman"/>
          </w:rPr>
          <w:t>focus attention on Athens rather than on local villages of the surrounding region</w:t>
        </w:r>
        <w:r w:rsidR="00D23B78">
          <w:rPr>
            <w:rFonts w:ascii="Times New Roman" w:eastAsia="宋体-简" w:hAnsi="Times New Roman" w:cs="Times New Roman" w:hint="eastAsia"/>
          </w:rPr>
          <w:t>”表述相矛盾。</w:t>
        </w:r>
      </w:ins>
      <w:del w:id="156" w:author="欣鑫 徐" w:date="2016-06-30T16:51:00Z">
        <w:r w:rsidRPr="00C03242" w:rsidDel="00495491">
          <w:rPr>
            <w:rFonts w:ascii="Times New Roman" w:eastAsia="宋体-简" w:hAnsi="Times New Roman" w:cs="Times New Roman"/>
          </w:rPr>
          <w:delText>其余三个选项分别对应文中的</w:delText>
        </w:r>
        <w:r w:rsidRPr="00C03242" w:rsidDel="00495491">
          <w:rPr>
            <w:rFonts w:ascii="Times New Roman" w:eastAsia="宋体-简" w:hAnsi="Times New Roman" w:cs="Times New Roman"/>
          </w:rPr>
          <w:delText>“producing Athens’ first national coinage”“appointing judges throughout the region”</w:delText>
        </w:r>
        <w:r w:rsidRPr="00C03242" w:rsidDel="00495491">
          <w:rPr>
            <w:rFonts w:ascii="Times New Roman" w:eastAsia="宋体-简" w:hAnsi="Times New Roman" w:cs="Times New Roman"/>
          </w:rPr>
          <w:delText>以及</w:delText>
        </w:r>
        <w:r w:rsidRPr="00C03242" w:rsidDel="00495491">
          <w:rPr>
            <w:rFonts w:ascii="Times New Roman" w:eastAsia="宋体-简" w:hAnsi="Times New Roman" w:cs="Times New Roman"/>
          </w:rPr>
          <w:delText>“adding and embellishing festivals”</w:delText>
        </w:r>
        <w:r w:rsidRPr="00C03242" w:rsidDel="00495491">
          <w:rPr>
            <w:rFonts w:ascii="Times New Roman" w:eastAsia="宋体-简" w:hAnsi="Times New Roman" w:cs="Times New Roman"/>
          </w:rPr>
          <w:delText>，只有第四个选项没有提到。</w:delText>
        </w:r>
      </w:del>
    </w:p>
    <w:p w14:paraId="2E10272C" w14:textId="77777777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3CBB9508" w14:textId="57552230" w:rsidR="000452B2" w:rsidRPr="00E77D44" w:rsidRDefault="00E77D44" w:rsidP="000452B2">
      <w:pPr>
        <w:spacing w:line="400" w:lineRule="exact"/>
        <w:rPr>
          <w:rFonts w:ascii="Times New Roman" w:eastAsia="宋体-简" w:hAnsi="Times New Roman" w:cs="Times New Roman"/>
          <w:bCs/>
          <w:rPrChange w:id="157" w:author="欣鑫 徐" w:date="2016-06-30T16:53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158" w:author="欣鑫 徐" w:date="2016-06-30T16:53:00Z">
        <w:r w:rsidRPr="00E77D44">
          <w:rPr>
            <w:rFonts w:ascii="Times New Roman" w:eastAsia="宋体-简" w:hAnsi="Times New Roman" w:cs="Times New Roman"/>
            <w:bCs/>
            <w:rPrChange w:id="159" w:author="欣鑫 徐" w:date="2016-06-30T16:53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Q7</w:t>
        </w:r>
      </w:ins>
      <w:del w:id="160" w:author="欣鑫 徐" w:date="2016-06-30T16:53:00Z">
        <w:r w:rsidR="000452B2" w:rsidRPr="00E77D44" w:rsidDel="00E77D44">
          <w:rPr>
            <w:rFonts w:ascii="Times New Roman" w:eastAsia="宋体-简" w:hAnsi="Times New Roman" w:cs="Times New Roman"/>
            <w:bCs/>
            <w:rPrChange w:id="161" w:author="欣鑫 徐" w:date="2016-06-30T16:53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7</w:delText>
        </w:r>
      </w:del>
    </w:p>
    <w:p w14:paraId="035129C7" w14:textId="155B60D2" w:rsidR="000452B2" w:rsidRPr="007C2B96" w:rsidRDefault="00E77D44" w:rsidP="000452B2">
      <w:pPr>
        <w:spacing w:line="400" w:lineRule="exact"/>
        <w:rPr>
          <w:rFonts w:ascii="Times New Roman" w:eastAsia="宋体-简" w:hAnsi="Times New Roman" w:cs="Times New Roman"/>
        </w:rPr>
      </w:pPr>
      <w:ins w:id="162" w:author="欣鑫 徐" w:date="2016-06-30T16:54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63" w:author="欣鑫 徐" w:date="2016-06-30T16:55:00Z">
        <w:r>
          <w:rPr>
            <w:rFonts w:ascii="Times New Roman" w:eastAsia="宋体-简" w:hAnsi="Times New Roman" w:cs="Times New Roman" w:hint="eastAsia"/>
          </w:rPr>
          <w:t>A</w:t>
        </w:r>
      </w:ins>
      <w:del w:id="164" w:author="欣鑫 徐" w:date="2016-06-30T16:54:00Z">
        <w:r w:rsidR="000452B2" w:rsidRPr="007C2B96" w:rsidDel="00E77D44">
          <w:rPr>
            <w:rFonts w:ascii="Times New Roman" w:eastAsia="宋体-简" w:hAnsi="Times New Roman" w:cs="Times New Roman"/>
          </w:rPr>
          <w:delText>选择第一项。</w:delText>
        </w:r>
      </w:del>
    </w:p>
    <w:p w14:paraId="5BBC70E9" w14:textId="43E62D6A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6C6590">
        <w:rPr>
          <w:rFonts w:ascii="Times New Roman" w:eastAsia="宋体-简" w:hAnsi="Times New Roman" w:cs="Times New Roman"/>
        </w:rPr>
        <w:t>这句话的意思是，</w:t>
      </w:r>
      <w:proofErr w:type="spellStart"/>
      <w:r w:rsidRPr="006C6590">
        <w:rPr>
          <w:rFonts w:ascii="Times New Roman" w:eastAsia="宋体-简" w:hAnsi="Times New Roman" w:cs="Times New Roman"/>
        </w:rPr>
        <w:t>Peisistratids</w:t>
      </w:r>
      <w:proofErr w:type="spellEnd"/>
      <w:r w:rsidRPr="006C6590">
        <w:rPr>
          <w:rFonts w:ascii="Times New Roman" w:eastAsia="宋体-简" w:hAnsi="Times New Roman" w:cs="Times New Roman"/>
        </w:rPr>
        <w:t>增加了许多节日，以及使得原本有的节日更加绽放光彩。这里的</w:t>
      </w:r>
      <w:r w:rsidRPr="006C6590">
        <w:rPr>
          <w:rFonts w:ascii="Times New Roman" w:eastAsia="宋体-简" w:hAnsi="Times New Roman" w:cs="Times New Roman"/>
        </w:rPr>
        <w:t>“embellishing”</w:t>
      </w:r>
      <w:r w:rsidRPr="006C6590">
        <w:rPr>
          <w:rFonts w:ascii="Times New Roman" w:eastAsia="宋体-简" w:hAnsi="Times New Roman" w:cs="Times New Roman"/>
        </w:rPr>
        <w:t>指的是</w:t>
      </w:r>
      <w:r w:rsidRPr="006C6590">
        <w:rPr>
          <w:rFonts w:ascii="Times New Roman" w:eastAsia="宋体-简" w:hAnsi="Times New Roman" w:cs="Times New Roman"/>
        </w:rPr>
        <w:t>“</w:t>
      </w:r>
      <w:r w:rsidRPr="006C6590">
        <w:rPr>
          <w:rFonts w:ascii="Times New Roman" w:eastAsia="宋体-简" w:hAnsi="Times New Roman" w:cs="Times New Roman"/>
        </w:rPr>
        <w:t>装点</w:t>
      </w:r>
      <w:r w:rsidRPr="006C6590">
        <w:rPr>
          <w:rFonts w:ascii="Times New Roman" w:eastAsia="宋体-简" w:hAnsi="Times New Roman" w:cs="Times New Roman"/>
        </w:rPr>
        <w:t>”“</w:t>
      </w:r>
      <w:r w:rsidRPr="006C6590">
        <w:rPr>
          <w:rFonts w:ascii="Times New Roman" w:eastAsia="宋体-简" w:hAnsi="Times New Roman" w:cs="Times New Roman"/>
        </w:rPr>
        <w:t>增添光彩</w:t>
      </w:r>
      <w:r w:rsidRPr="006C6590">
        <w:rPr>
          <w:rFonts w:ascii="Times New Roman" w:eastAsia="宋体-简" w:hAnsi="Times New Roman" w:cs="Times New Roman"/>
        </w:rPr>
        <w:t>”</w:t>
      </w:r>
      <w:r w:rsidRPr="006C6590">
        <w:rPr>
          <w:rFonts w:ascii="Times New Roman" w:eastAsia="宋体-简" w:hAnsi="Times New Roman" w:cs="Times New Roman"/>
        </w:rPr>
        <w:t>的意思，与第一项最符合。其余选项的意思分别是</w:t>
      </w:r>
      <w:r w:rsidRPr="006C6590">
        <w:rPr>
          <w:rFonts w:ascii="Times New Roman" w:eastAsia="宋体-简" w:hAnsi="Times New Roman" w:cs="Times New Roman"/>
        </w:rPr>
        <w:t>“</w:t>
      </w:r>
      <w:r w:rsidRPr="006C6590">
        <w:rPr>
          <w:rFonts w:ascii="Times New Roman" w:eastAsia="宋体-简" w:hAnsi="Times New Roman" w:cs="Times New Roman"/>
        </w:rPr>
        <w:t>支持</w:t>
      </w:r>
      <w:r w:rsidRPr="006C6590">
        <w:rPr>
          <w:rFonts w:ascii="Times New Roman" w:eastAsia="宋体-简" w:hAnsi="Times New Roman" w:cs="Times New Roman"/>
        </w:rPr>
        <w:t>”“</w:t>
      </w:r>
      <w:r w:rsidRPr="006C6590">
        <w:rPr>
          <w:rFonts w:ascii="Times New Roman" w:eastAsia="宋体-简" w:hAnsi="Times New Roman" w:cs="Times New Roman"/>
        </w:rPr>
        <w:t>复制</w:t>
      </w:r>
      <w:r w:rsidRPr="006C6590">
        <w:rPr>
          <w:rFonts w:ascii="Times New Roman" w:eastAsia="宋体-简" w:hAnsi="Times New Roman" w:cs="Times New Roman"/>
        </w:rPr>
        <w:t>”</w:t>
      </w:r>
      <w:r w:rsidRPr="006C6590">
        <w:rPr>
          <w:rFonts w:ascii="Times New Roman" w:eastAsia="宋体-简" w:hAnsi="Times New Roman" w:cs="Times New Roman"/>
        </w:rPr>
        <w:t>和</w:t>
      </w:r>
      <w:r w:rsidRPr="006C6590">
        <w:rPr>
          <w:rFonts w:ascii="Times New Roman" w:eastAsia="宋体-简" w:hAnsi="Times New Roman" w:cs="Times New Roman"/>
        </w:rPr>
        <w:t>“</w:t>
      </w:r>
      <w:r w:rsidRPr="006C6590">
        <w:rPr>
          <w:rFonts w:ascii="Times New Roman" w:eastAsia="宋体-简" w:hAnsi="Times New Roman" w:cs="Times New Roman"/>
        </w:rPr>
        <w:t>控制</w:t>
      </w:r>
      <w:r w:rsidRPr="006C6590">
        <w:rPr>
          <w:rFonts w:ascii="Times New Roman" w:eastAsia="宋体-简" w:hAnsi="Times New Roman" w:cs="Times New Roman"/>
        </w:rPr>
        <w:t>”</w:t>
      </w:r>
      <w:r w:rsidRPr="006C6590">
        <w:rPr>
          <w:rFonts w:ascii="Times New Roman" w:eastAsia="宋体-简" w:hAnsi="Times New Roman" w:cs="Times New Roman"/>
        </w:rPr>
        <w:t>，均不符合要求。</w:t>
      </w:r>
      <w:ins w:id="165" w:author="欣鑫 徐" w:date="2016-06-30T16:56:00Z">
        <w:r w:rsidR="002268C6">
          <w:rPr>
            <w:rFonts w:ascii="Times New Roman" w:eastAsia="宋体-简" w:hAnsi="Times New Roman" w:cs="Times New Roman" w:hint="eastAsia"/>
          </w:rPr>
          <w:t>从前后文猜测词义，</w:t>
        </w:r>
      </w:ins>
      <w:ins w:id="166" w:author="欣鑫 徐" w:date="2016-06-30T16:55:00Z">
        <w:r w:rsidR="00240551">
          <w:rPr>
            <w:rFonts w:ascii="Times New Roman" w:eastAsia="宋体-简" w:hAnsi="Times New Roman" w:cs="Times New Roman" w:hint="eastAsia"/>
          </w:rPr>
          <w:t>单词后引导的定语从句看，</w:t>
        </w:r>
        <w:r w:rsidR="003A4AF0">
          <w:rPr>
            <w:rFonts w:ascii="Times New Roman" w:eastAsia="宋体-简" w:hAnsi="Times New Roman" w:cs="Times New Roman" w:hint="eastAsia"/>
          </w:rPr>
          <w:t>“</w:t>
        </w:r>
      </w:ins>
      <w:ins w:id="167" w:author="欣鑫 徐" w:date="2016-06-30T16:56:00Z">
        <w:r w:rsidR="003A4AF0">
          <w:rPr>
            <w:rFonts w:ascii="Times New Roman" w:eastAsia="宋体-简" w:hAnsi="Times New Roman" w:cs="Times New Roman" w:hint="eastAsia"/>
          </w:rPr>
          <w:t>tended to focus attention</w:t>
        </w:r>
      </w:ins>
      <w:ins w:id="168" w:author="欣鑫 徐" w:date="2016-06-30T16:55:00Z">
        <w:r w:rsidR="003A4AF0">
          <w:rPr>
            <w:rFonts w:ascii="Times New Roman" w:eastAsia="宋体-简" w:hAnsi="Times New Roman" w:cs="Times New Roman" w:hint="eastAsia"/>
          </w:rPr>
          <w:t>”</w:t>
        </w:r>
      </w:ins>
      <w:ins w:id="169" w:author="欣鑫 徐" w:date="2016-06-30T16:56:00Z">
        <w:r w:rsidR="003A4AF0">
          <w:rPr>
            <w:rFonts w:ascii="Times New Roman" w:eastAsia="宋体-简" w:hAnsi="Times New Roman" w:cs="Times New Roman" w:hint="eastAsia"/>
          </w:rPr>
          <w:t>是</w:t>
        </w:r>
      </w:ins>
      <w:ins w:id="170" w:author="欣鑫 徐" w:date="2016-06-30T16:57:00Z">
        <w:r w:rsidR="002268C6">
          <w:rPr>
            <w:rFonts w:ascii="Times New Roman" w:eastAsia="宋体-简" w:hAnsi="Times New Roman" w:cs="Times New Roman" w:hint="eastAsia"/>
          </w:rPr>
          <w:t>先行词的</w:t>
        </w:r>
      </w:ins>
      <w:ins w:id="171" w:author="欣鑫 徐" w:date="2016-06-30T16:56:00Z">
        <w:r w:rsidR="003A4AF0">
          <w:rPr>
            <w:rFonts w:ascii="Times New Roman" w:eastAsia="宋体-简" w:hAnsi="Times New Roman" w:cs="Times New Roman" w:hint="eastAsia"/>
          </w:rPr>
          <w:t>一个属性，也只有</w:t>
        </w:r>
        <w:r w:rsidR="003A4AF0">
          <w:rPr>
            <w:rFonts w:ascii="Times New Roman" w:eastAsia="宋体-简" w:hAnsi="Times New Roman" w:cs="Times New Roman" w:hint="eastAsia"/>
          </w:rPr>
          <w:t>A</w:t>
        </w:r>
        <w:r w:rsidR="003A4AF0">
          <w:rPr>
            <w:rFonts w:ascii="Times New Roman" w:eastAsia="宋体-简" w:hAnsi="Times New Roman" w:cs="Times New Roman" w:hint="eastAsia"/>
          </w:rPr>
          <w:t>选项符合。</w:t>
        </w:r>
      </w:ins>
    </w:p>
    <w:p w14:paraId="67448EA2" w14:textId="77777777" w:rsidR="000452B2" w:rsidRPr="007C2B96" w:rsidDel="002268C6" w:rsidRDefault="000452B2" w:rsidP="000452B2">
      <w:pPr>
        <w:spacing w:line="400" w:lineRule="exact"/>
        <w:rPr>
          <w:del w:id="172" w:author="欣鑫 徐" w:date="2016-06-30T16:56:00Z"/>
          <w:rFonts w:ascii="Times New Roman" w:eastAsia="宋体-简" w:hAnsi="Times New Roman" w:cs="Times New Roman"/>
          <w:b/>
          <w:bCs/>
        </w:rPr>
      </w:pPr>
    </w:p>
    <w:p w14:paraId="4C20D496" w14:textId="77777777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22886260" w14:textId="6BCE7FD9" w:rsidR="000452B2" w:rsidRPr="002268C6" w:rsidRDefault="002268C6" w:rsidP="000452B2">
      <w:pPr>
        <w:spacing w:line="400" w:lineRule="exact"/>
        <w:rPr>
          <w:rFonts w:ascii="Times New Roman" w:eastAsia="宋体-简" w:hAnsi="Times New Roman" w:cs="Times New Roman"/>
          <w:bCs/>
          <w:rPrChange w:id="173" w:author="欣鑫 徐" w:date="2016-06-30T16:57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174" w:author="欣鑫 徐" w:date="2016-06-30T16:57:00Z">
        <w:r w:rsidRPr="002268C6">
          <w:rPr>
            <w:rFonts w:ascii="Times New Roman" w:eastAsia="宋体-简" w:hAnsi="Times New Roman" w:cs="Times New Roman"/>
            <w:bCs/>
            <w:rPrChange w:id="175" w:author="欣鑫 徐" w:date="2016-06-30T16:57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Q8</w:t>
        </w:r>
      </w:ins>
      <w:del w:id="176" w:author="欣鑫 徐" w:date="2016-06-30T16:57:00Z">
        <w:r w:rsidR="000452B2" w:rsidRPr="002268C6" w:rsidDel="002268C6">
          <w:rPr>
            <w:rFonts w:ascii="Times New Roman" w:eastAsia="宋体-简" w:hAnsi="Times New Roman" w:cs="Times New Roman"/>
            <w:bCs/>
            <w:rPrChange w:id="177" w:author="欣鑫 徐" w:date="2016-06-30T16:57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8</w:delText>
        </w:r>
      </w:del>
    </w:p>
    <w:p w14:paraId="6532B538" w14:textId="7415DDCB" w:rsidR="000452B2" w:rsidRPr="007C2B96" w:rsidRDefault="002268C6" w:rsidP="000452B2">
      <w:pPr>
        <w:spacing w:line="400" w:lineRule="exact"/>
        <w:rPr>
          <w:rFonts w:ascii="Times New Roman" w:eastAsia="宋体-简" w:hAnsi="Times New Roman" w:cs="Times New Roman"/>
        </w:rPr>
      </w:pPr>
      <w:ins w:id="178" w:author="欣鑫 徐" w:date="2016-06-30T16:57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79" w:author="欣鑫 徐" w:date="2016-06-30T16:58:00Z">
        <w:r w:rsidR="00FD7AF9">
          <w:rPr>
            <w:rFonts w:ascii="Times New Roman" w:eastAsia="宋体-简" w:hAnsi="Times New Roman" w:cs="Times New Roman" w:hint="eastAsia"/>
          </w:rPr>
          <w:t>B</w:t>
        </w:r>
      </w:ins>
      <w:del w:id="180" w:author="欣鑫 徐" w:date="2016-06-30T16:57:00Z">
        <w:r w:rsidR="000452B2" w:rsidRPr="007C2B96" w:rsidDel="002268C6">
          <w:rPr>
            <w:rFonts w:ascii="Times New Roman" w:eastAsia="宋体-简" w:hAnsi="Times New Roman" w:cs="Times New Roman"/>
          </w:rPr>
          <w:delText>选择第二项。</w:delText>
        </w:r>
      </w:del>
    </w:p>
    <w:p w14:paraId="655F15F6" w14:textId="303D3E83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6C6590">
        <w:rPr>
          <w:rFonts w:ascii="Times New Roman" w:eastAsia="宋体-简" w:hAnsi="Times New Roman" w:cs="Times New Roman"/>
        </w:rPr>
        <w:t>这句话的核心含义是，</w:t>
      </w:r>
      <w:r w:rsidRPr="006C6590">
        <w:rPr>
          <w:rFonts w:ascii="Times New Roman" w:eastAsia="宋体-简" w:hAnsi="Times New Roman" w:cs="Times New Roman"/>
        </w:rPr>
        <w:t>tyrants</w:t>
      </w:r>
      <w:r w:rsidRPr="006C6590">
        <w:rPr>
          <w:rFonts w:ascii="Times New Roman" w:eastAsia="宋体-简" w:hAnsi="Times New Roman" w:cs="Times New Roman"/>
        </w:rPr>
        <w:t>被驱逐，而且</w:t>
      </w:r>
      <w:r w:rsidRPr="006C6590">
        <w:rPr>
          <w:rFonts w:ascii="Times New Roman" w:eastAsia="宋体-简" w:hAnsi="Times New Roman" w:cs="Times New Roman"/>
        </w:rPr>
        <w:t>Cleisthenes</w:t>
      </w:r>
      <w:r w:rsidRPr="006C6590">
        <w:rPr>
          <w:rFonts w:ascii="Times New Roman" w:eastAsia="宋体-简" w:hAnsi="Times New Roman" w:cs="Times New Roman"/>
        </w:rPr>
        <w:t>作为一位新的革命者，为贵族统治的力量减少殆尽贡献了最后一击。</w:t>
      </w:r>
      <w:ins w:id="181" w:author="欣鑫 徐" w:date="2016-06-30T17:05:00Z">
        <w:r w:rsidR="005426CE">
          <w:rPr>
            <w:rFonts w:ascii="Times New Roman" w:eastAsia="宋体-简" w:hAnsi="Times New Roman" w:cs="Times New Roman" w:hint="eastAsia"/>
          </w:rPr>
          <w:t>B</w:t>
        </w:r>
      </w:ins>
      <w:del w:id="182" w:author="欣鑫 徐" w:date="2016-06-30T17:05:00Z">
        <w:r w:rsidRPr="006C6590" w:rsidDel="005426CE">
          <w:rPr>
            <w:rFonts w:ascii="Times New Roman" w:eastAsia="宋体-简" w:hAnsi="Times New Roman" w:cs="Times New Roman"/>
          </w:rPr>
          <w:delText>第二项</w:delText>
        </w:r>
      </w:del>
      <w:r w:rsidRPr="006C6590">
        <w:rPr>
          <w:rFonts w:ascii="Times New Roman" w:eastAsia="宋体-简" w:hAnsi="Times New Roman" w:cs="Times New Roman"/>
        </w:rPr>
        <w:t>转述正确。</w:t>
      </w:r>
      <w:ins w:id="183" w:author="欣鑫 徐" w:date="2016-06-30T17:04:00Z">
        <w:r w:rsidR="005426CE">
          <w:rPr>
            <w:rFonts w:ascii="Times New Roman" w:eastAsia="宋体-简" w:hAnsi="Times New Roman" w:cs="Times New Roman" w:hint="eastAsia"/>
          </w:rPr>
          <w:t>A</w:t>
        </w:r>
      </w:ins>
      <w:del w:id="184" w:author="欣鑫 徐" w:date="2016-06-30T17:04:00Z">
        <w:r w:rsidRPr="006C6590" w:rsidDel="005426CE">
          <w:rPr>
            <w:rFonts w:ascii="Times New Roman" w:eastAsia="宋体-简" w:hAnsi="Times New Roman" w:cs="Times New Roman"/>
          </w:rPr>
          <w:delText>第一项</w:delText>
        </w:r>
      </w:del>
      <w:r w:rsidRPr="006C6590">
        <w:rPr>
          <w:rFonts w:ascii="Times New Roman" w:eastAsia="宋体-简" w:hAnsi="Times New Roman" w:cs="Times New Roman"/>
        </w:rPr>
        <w:t>错误</w:t>
      </w:r>
      <w:ins w:id="185" w:author="欣鑫 徐" w:date="2016-06-30T17:03:00Z">
        <w:r w:rsidR="00D7155D">
          <w:rPr>
            <w:rFonts w:ascii="Times New Roman" w:eastAsia="宋体-简" w:hAnsi="Times New Roman" w:cs="Times New Roman" w:hint="eastAsia"/>
          </w:rPr>
          <w:t>原文没有说到</w:t>
        </w:r>
        <w:r w:rsidR="00D7155D">
          <w:rPr>
            <w:rFonts w:ascii="Times New Roman" w:eastAsia="宋体-简" w:hAnsi="Times New Roman" w:cs="Times New Roman" w:hint="eastAsia"/>
          </w:rPr>
          <w:t>tyrants</w:t>
        </w:r>
        <w:r w:rsidR="00D7155D">
          <w:rPr>
            <w:rFonts w:ascii="Times New Roman" w:eastAsia="宋体-简" w:hAnsi="Times New Roman" w:cs="Times New Roman" w:hint="eastAsia"/>
          </w:rPr>
          <w:t>是被</w:t>
        </w:r>
        <w:r w:rsidR="00D7155D">
          <w:rPr>
            <w:rFonts w:ascii="Times New Roman" w:eastAsia="宋体-简" w:hAnsi="Times New Roman" w:cs="Times New Roman" w:hint="eastAsia"/>
          </w:rPr>
          <w:t>Cleisthenes</w:t>
        </w:r>
        <w:r w:rsidR="00D7155D">
          <w:rPr>
            <w:rFonts w:ascii="Times New Roman" w:eastAsia="宋体-简" w:hAnsi="Times New Roman" w:cs="Times New Roman" w:hint="eastAsia"/>
          </w:rPr>
          <w:t>驱除的，也没有说到</w:t>
        </w:r>
        <w:r w:rsidR="005426CE">
          <w:rPr>
            <w:rFonts w:ascii="Times New Roman" w:eastAsia="宋体-简" w:hAnsi="Times New Roman" w:cs="Times New Roman" w:hint="eastAsia"/>
          </w:rPr>
          <w:t>他</w:t>
        </w:r>
      </w:ins>
      <w:ins w:id="186" w:author="欣鑫 徐" w:date="2016-06-30T17:04:00Z">
        <w:r w:rsidR="005426CE">
          <w:rPr>
            <w:rFonts w:ascii="Times New Roman" w:eastAsia="宋体-简" w:hAnsi="Times New Roman" w:cs="Times New Roman" w:hint="eastAsia"/>
          </w:rPr>
          <w:t>意识到贵族阶级的势力已经日薄西山；</w:t>
        </w:r>
      </w:ins>
      <w:del w:id="187" w:author="欣鑫 徐" w:date="2016-06-30T17:03:00Z">
        <w:r w:rsidRPr="006C6590" w:rsidDel="00D7155D">
          <w:rPr>
            <w:rFonts w:ascii="Times New Roman" w:eastAsia="宋体-简" w:hAnsi="Times New Roman" w:cs="Times New Roman"/>
          </w:rPr>
          <w:delText>，</w:delText>
        </w:r>
      </w:del>
      <w:ins w:id="188" w:author="欣鑫 徐" w:date="2016-06-30T17:02:00Z">
        <w:r w:rsidR="00D7155D" w:rsidRPr="006C6590" w:rsidDel="00D7155D">
          <w:rPr>
            <w:rFonts w:ascii="Times New Roman" w:eastAsia="宋体-简" w:hAnsi="Times New Roman" w:cs="Times New Roman"/>
          </w:rPr>
          <w:t xml:space="preserve"> </w:t>
        </w:r>
      </w:ins>
      <w:ins w:id="189" w:author="欣鑫 徐" w:date="2016-06-30T17:05:00Z">
        <w:r w:rsidR="00B5638A">
          <w:rPr>
            <w:rFonts w:ascii="Times New Roman" w:eastAsia="宋体-简" w:hAnsi="Times New Roman" w:cs="Times New Roman" w:hint="eastAsia"/>
          </w:rPr>
          <w:t>C</w:t>
        </w:r>
        <w:r w:rsidR="00B5638A">
          <w:rPr>
            <w:rFonts w:ascii="Times New Roman" w:eastAsia="宋体-简" w:hAnsi="Times New Roman" w:cs="Times New Roman" w:hint="eastAsia"/>
          </w:rPr>
          <w:t>错在</w:t>
        </w:r>
      </w:ins>
      <w:ins w:id="190" w:author="欣鑫 徐" w:date="2016-06-30T17:06:00Z">
        <w:r w:rsidR="006F5206">
          <w:rPr>
            <w:rFonts w:ascii="Times New Roman" w:eastAsia="宋体-简" w:hAnsi="Times New Roman" w:cs="Times New Roman" w:hint="eastAsia"/>
          </w:rPr>
          <w:t>表述意思根本不对，</w:t>
        </w:r>
        <w:r w:rsidR="006F5206">
          <w:rPr>
            <w:rFonts w:ascii="Times New Roman" w:eastAsia="宋体-简" w:hAnsi="Times New Roman" w:cs="Times New Roman" w:hint="eastAsia"/>
          </w:rPr>
          <w:t>had been under way</w:t>
        </w:r>
      </w:ins>
      <w:ins w:id="191" w:author="欣鑫 徐" w:date="2016-06-30T17:07:00Z">
        <w:r w:rsidR="006F5206">
          <w:rPr>
            <w:rFonts w:ascii="Times New Roman" w:eastAsia="宋体-简" w:hAnsi="Times New Roman" w:cs="Times New Roman" w:hint="eastAsia"/>
          </w:rPr>
          <w:t>的主语不是</w:t>
        </w:r>
      </w:ins>
      <w:ins w:id="192" w:author="欣鑫 徐" w:date="2016-06-30T17:11:00Z">
        <w:r w:rsidR="00895CAD">
          <w:rPr>
            <w:rFonts w:ascii="Times New Roman" w:eastAsia="宋体-简" w:hAnsi="Times New Roman" w:cs="Times New Roman" w:hint="eastAsia"/>
          </w:rPr>
          <w:t>reforms</w:t>
        </w:r>
        <w:r w:rsidR="00895CAD">
          <w:rPr>
            <w:rFonts w:ascii="Times New Roman" w:eastAsia="宋体-简" w:hAnsi="Times New Roman" w:cs="Times New Roman" w:hint="eastAsia"/>
          </w:rPr>
          <w:t>，而是贵族统治力量的减少（</w:t>
        </w:r>
      </w:ins>
      <w:ins w:id="193" w:author="欣鑫 徐" w:date="2016-06-30T17:12:00Z">
        <w:r w:rsidR="004636C5" w:rsidRPr="004636C5">
          <w:rPr>
            <w:rFonts w:ascii="Times New Roman" w:eastAsia="宋体-简" w:hAnsi="Times New Roman" w:cs="Times New Roman"/>
          </w:rPr>
          <w:t>developments reducing aristocratic control</w:t>
        </w:r>
      </w:ins>
      <w:ins w:id="194" w:author="欣鑫 徐" w:date="2016-06-30T17:11:00Z">
        <w:r w:rsidR="00895CAD">
          <w:rPr>
            <w:rFonts w:ascii="Times New Roman" w:eastAsia="宋体-简" w:hAnsi="Times New Roman" w:cs="Times New Roman" w:hint="eastAsia"/>
          </w:rPr>
          <w:t>）</w:t>
        </w:r>
      </w:ins>
      <w:ins w:id="195" w:author="欣鑫 徐" w:date="2016-06-30T17:12:00Z">
        <w:r w:rsidR="004636C5">
          <w:rPr>
            <w:rFonts w:ascii="Times New Roman" w:eastAsia="宋体-简" w:hAnsi="Times New Roman" w:cs="Times New Roman" w:hint="eastAsia"/>
          </w:rPr>
          <w:t>；</w:t>
        </w:r>
        <w:r w:rsidR="004636C5">
          <w:rPr>
            <w:rFonts w:ascii="Times New Roman" w:eastAsia="宋体-简" w:hAnsi="Times New Roman" w:cs="Times New Roman" w:hint="eastAsia"/>
          </w:rPr>
          <w:t>D</w:t>
        </w:r>
        <w:r w:rsidR="004636C5">
          <w:rPr>
            <w:rFonts w:ascii="Times New Roman" w:eastAsia="宋体-简" w:hAnsi="Times New Roman" w:cs="Times New Roman" w:hint="eastAsia"/>
          </w:rPr>
          <w:t>错在</w:t>
        </w:r>
      </w:ins>
      <w:ins w:id="196" w:author="欣鑫 徐" w:date="2016-06-30T17:15:00Z">
        <w:r w:rsidR="00BB3722">
          <w:rPr>
            <w:rFonts w:ascii="Times New Roman" w:eastAsia="宋体-简" w:hAnsi="Times New Roman" w:cs="Times New Roman" w:hint="eastAsia"/>
          </w:rPr>
          <w:t>说</w:t>
        </w:r>
      </w:ins>
      <w:ins w:id="197" w:author="欣鑫 徐" w:date="2016-06-30T17:13:00Z">
        <w:r w:rsidR="004636C5">
          <w:rPr>
            <w:rFonts w:ascii="Times New Roman" w:eastAsia="宋体-简" w:hAnsi="Times New Roman" w:cs="Times New Roman" w:hint="eastAsia"/>
          </w:rPr>
          <w:t xml:space="preserve">Cleisthenes </w:t>
        </w:r>
        <w:r w:rsidR="004636C5">
          <w:rPr>
            <w:rFonts w:ascii="Times New Roman" w:eastAsia="宋体-简" w:hAnsi="Times New Roman" w:cs="Times New Roman" w:hint="eastAsia"/>
          </w:rPr>
          <w:t>看到了改革的时机。</w:t>
        </w:r>
      </w:ins>
      <w:del w:id="198" w:author="欣鑫 徐" w:date="2016-06-30T17:02:00Z">
        <w:r w:rsidRPr="006C6590" w:rsidDel="00D7155D">
          <w:rPr>
            <w:rFonts w:ascii="Times New Roman" w:eastAsia="宋体-简" w:hAnsi="Times New Roman" w:cs="Times New Roman"/>
          </w:rPr>
          <w:delText>Cleisthenes</w:delText>
        </w:r>
        <w:r w:rsidRPr="006C6590" w:rsidDel="00D7155D">
          <w:rPr>
            <w:rFonts w:ascii="Times New Roman" w:eastAsia="宋体-简" w:hAnsi="Times New Roman" w:cs="Times New Roman"/>
          </w:rPr>
          <w:delText>不是逐出</w:delText>
        </w:r>
        <w:r w:rsidRPr="006C6590" w:rsidDel="00D7155D">
          <w:rPr>
            <w:rFonts w:ascii="Times New Roman" w:eastAsia="宋体-简" w:hAnsi="Times New Roman" w:cs="Times New Roman"/>
          </w:rPr>
          <w:delText>tyrants</w:delText>
        </w:r>
        <w:r w:rsidRPr="006C6590" w:rsidDel="00D7155D">
          <w:rPr>
            <w:rFonts w:ascii="Times New Roman" w:eastAsia="宋体-简" w:hAnsi="Times New Roman" w:cs="Times New Roman"/>
          </w:rPr>
          <w:delText>的人。同理第三项错误。第四项</w:delText>
        </w:r>
        <w:r w:rsidRPr="006C6590" w:rsidDel="00D7155D">
          <w:rPr>
            <w:rFonts w:ascii="Times New Roman" w:eastAsia="宋体-简" w:hAnsi="Times New Roman" w:cs="Times New Roman"/>
          </w:rPr>
          <w:delText>“saw that it was time”</w:delText>
        </w:r>
        <w:r w:rsidRPr="006C6590" w:rsidDel="00D7155D">
          <w:rPr>
            <w:rFonts w:ascii="Times New Roman" w:eastAsia="宋体-简" w:hAnsi="Times New Roman" w:cs="Times New Roman"/>
          </w:rPr>
          <w:delText>错误。</w:delText>
        </w:r>
      </w:del>
    </w:p>
    <w:p w14:paraId="0BDA586F" w14:textId="77777777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  <w:bCs/>
        </w:rPr>
      </w:pPr>
    </w:p>
    <w:p w14:paraId="527F5A89" w14:textId="6F56AC55" w:rsidR="000452B2" w:rsidRPr="00BB3722" w:rsidRDefault="00BB3722" w:rsidP="000452B2">
      <w:pPr>
        <w:spacing w:line="400" w:lineRule="exact"/>
        <w:rPr>
          <w:rFonts w:ascii="Times New Roman" w:eastAsia="宋体-简" w:hAnsi="Times New Roman" w:cs="Times New Roman"/>
          <w:bCs/>
          <w:rPrChange w:id="199" w:author="欣鑫 徐" w:date="2016-06-30T17:15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200" w:author="欣鑫 徐" w:date="2016-06-30T17:15:00Z">
        <w:r w:rsidRPr="00BB3722">
          <w:rPr>
            <w:rFonts w:ascii="Times New Roman" w:eastAsia="宋体-简" w:hAnsi="Times New Roman" w:cs="Times New Roman"/>
            <w:bCs/>
            <w:rPrChange w:id="201" w:author="欣鑫 徐" w:date="2016-06-30T17:15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lastRenderedPageBreak/>
          <w:t>Q9</w:t>
        </w:r>
      </w:ins>
      <w:del w:id="202" w:author="欣鑫 徐" w:date="2016-06-30T17:15:00Z">
        <w:r w:rsidR="000452B2" w:rsidRPr="00BB3722" w:rsidDel="00BB3722">
          <w:rPr>
            <w:rFonts w:ascii="Times New Roman" w:eastAsia="宋体-简" w:hAnsi="Times New Roman" w:cs="Times New Roman"/>
            <w:bCs/>
            <w:rPrChange w:id="203" w:author="欣鑫 徐" w:date="2016-06-30T17:15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9</w:delText>
        </w:r>
      </w:del>
    </w:p>
    <w:p w14:paraId="7AC12D28" w14:textId="6949C67D" w:rsidR="000452B2" w:rsidRPr="007C2B96" w:rsidRDefault="00BB3722" w:rsidP="000452B2">
      <w:pPr>
        <w:spacing w:line="400" w:lineRule="exact"/>
        <w:rPr>
          <w:rFonts w:ascii="Times New Roman" w:eastAsia="宋体-简" w:hAnsi="Times New Roman" w:cs="Times New Roman"/>
        </w:rPr>
      </w:pPr>
      <w:ins w:id="204" w:author="欣鑫 徐" w:date="2016-06-30T17:15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205" w:author="欣鑫 徐" w:date="2016-06-30T17:17:00Z">
        <w:r w:rsidR="008F0C38">
          <w:rPr>
            <w:rFonts w:ascii="Times New Roman" w:eastAsia="宋体-简" w:hAnsi="Times New Roman" w:cs="Times New Roman" w:hint="eastAsia"/>
          </w:rPr>
          <w:t>D</w:t>
        </w:r>
      </w:ins>
      <w:del w:id="206" w:author="欣鑫 徐" w:date="2016-06-30T17:15:00Z">
        <w:r w:rsidR="000452B2" w:rsidRPr="007C2B96" w:rsidDel="00BB3722">
          <w:rPr>
            <w:rFonts w:ascii="Times New Roman" w:eastAsia="宋体-简" w:hAnsi="Times New Roman" w:cs="Times New Roman"/>
          </w:rPr>
          <w:delText>选择第</w:delText>
        </w:r>
        <w:r w:rsidR="000452B2" w:rsidRPr="006C6590" w:rsidDel="00BB3722">
          <w:rPr>
            <w:rFonts w:ascii="Times New Roman" w:eastAsia="宋体-简" w:hAnsi="Times New Roman" w:cs="Times New Roman"/>
          </w:rPr>
          <w:delText>四</w:delText>
        </w:r>
        <w:r w:rsidR="000452B2" w:rsidRPr="007C2B96" w:rsidDel="00BB3722">
          <w:rPr>
            <w:rFonts w:ascii="Times New Roman" w:eastAsia="宋体-简" w:hAnsi="Times New Roman" w:cs="Times New Roman"/>
          </w:rPr>
          <w:delText>项。</w:delText>
        </w:r>
      </w:del>
    </w:p>
    <w:p w14:paraId="5FEE4D3E" w14:textId="30586F72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207" w:author="欣鑫 徐" w:date="2016-06-30T17:18:00Z">
        <w:r w:rsidR="001573FC" w:rsidRPr="001573FC">
          <w:rPr>
            <w:rFonts w:ascii="Times New Roman" w:eastAsia="宋体-简" w:hAnsi="Times New Roman" w:cs="Times New Roman"/>
          </w:rPr>
          <w:t>the point of entry for civic life</w:t>
        </w:r>
      </w:ins>
      <w:ins w:id="208" w:author="欣鑫 徐" w:date="2016-06-30T17:24:00Z">
        <w:r w:rsidR="00FF6D02">
          <w:rPr>
            <w:rFonts w:ascii="Times New Roman" w:eastAsia="宋体-简" w:hAnsi="Times New Roman" w:cs="Times New Roman" w:hint="eastAsia"/>
          </w:rPr>
          <w:t>帮助</w:t>
        </w:r>
      </w:ins>
      <w:ins w:id="209" w:author="欣鑫 徐" w:date="2016-06-30T17:25:00Z">
        <w:r w:rsidR="00FF6D02">
          <w:rPr>
            <w:rFonts w:ascii="Times New Roman" w:eastAsia="宋体-简" w:hAnsi="Times New Roman" w:cs="Times New Roman" w:hint="eastAsia"/>
          </w:rPr>
          <w:t>我们回到原文第四段第一句的最后半句，</w:t>
        </w:r>
      </w:ins>
      <w:ins w:id="210" w:author="欣鑫 徐" w:date="2016-06-30T17:35:00Z">
        <w:r w:rsidR="00377C9C">
          <w:rPr>
            <w:rFonts w:ascii="Times New Roman" w:eastAsia="宋体-简" w:hAnsi="Times New Roman" w:cs="Times New Roman" w:hint="eastAsia"/>
          </w:rPr>
          <w:t>可以看出第</w:t>
        </w:r>
        <w:r w:rsidR="00377C9C">
          <w:rPr>
            <w:rFonts w:ascii="Times New Roman" w:eastAsia="宋体-简" w:hAnsi="Times New Roman" w:cs="Times New Roman" w:hint="eastAsia"/>
          </w:rPr>
          <w:t>1</w:t>
        </w:r>
        <w:r w:rsidR="00377C9C">
          <w:rPr>
            <w:rFonts w:ascii="Times New Roman" w:eastAsia="宋体-简" w:hAnsi="Times New Roman" w:cs="Times New Roman" w:hint="eastAsia"/>
          </w:rPr>
          <w:t>句就对</w:t>
        </w:r>
        <w:r w:rsidR="00377C9C">
          <w:rPr>
            <w:rFonts w:ascii="Times New Roman" w:eastAsia="宋体-简" w:hAnsi="Times New Roman" w:cs="Times New Roman" w:hint="eastAsia"/>
          </w:rPr>
          <w:t>demes</w:t>
        </w:r>
        <w:r w:rsidR="00377C9C">
          <w:rPr>
            <w:rFonts w:ascii="Times New Roman" w:eastAsia="宋体-简" w:hAnsi="Times New Roman" w:cs="Times New Roman" w:hint="eastAsia"/>
          </w:rPr>
          <w:t>这个组织结构有一个详细</w:t>
        </w:r>
      </w:ins>
      <w:ins w:id="211" w:author="欣鑫 徐" w:date="2016-06-30T17:36:00Z">
        <w:r w:rsidR="00377C9C">
          <w:rPr>
            <w:rFonts w:ascii="Times New Roman" w:eastAsia="宋体-简" w:hAnsi="Times New Roman" w:cs="Times New Roman" w:hint="eastAsia"/>
          </w:rPr>
          <w:t>的</w:t>
        </w:r>
        <w:r w:rsidR="00A33ED9">
          <w:rPr>
            <w:rFonts w:ascii="Times New Roman" w:eastAsia="宋体-简" w:hAnsi="Times New Roman" w:cs="Times New Roman" w:hint="eastAsia"/>
          </w:rPr>
          <w:t>定义</w:t>
        </w:r>
      </w:ins>
      <w:ins w:id="212" w:author="欣鑫 徐" w:date="2016-06-30T17:37:00Z">
        <w:r w:rsidR="00A33ED9">
          <w:rPr>
            <w:rFonts w:ascii="Times New Roman" w:eastAsia="宋体-简" w:hAnsi="Times New Roman" w:cs="Times New Roman" w:hint="eastAsia"/>
          </w:rPr>
          <w:t>（</w:t>
        </w:r>
        <w:r w:rsidR="00A33ED9">
          <w:rPr>
            <w:rFonts w:ascii="Times New Roman" w:eastAsia="宋体-简" w:hAnsi="Times New Roman" w:cs="Times New Roman" w:hint="eastAsia"/>
          </w:rPr>
          <w:t>called demes</w:t>
        </w:r>
        <w:r w:rsidR="00A33ED9">
          <w:rPr>
            <w:rFonts w:ascii="Times New Roman" w:eastAsia="宋体-简" w:hAnsi="Times New Roman" w:cs="Times New Roman" w:hint="eastAsia"/>
          </w:rPr>
          <w:t>），定义的一部分是“</w:t>
        </w:r>
        <w:r w:rsidR="00A33ED9" w:rsidRPr="00A33ED9">
          <w:rPr>
            <w:rFonts w:ascii="Times New Roman" w:eastAsia="宋体-简" w:hAnsi="Times New Roman" w:cs="Times New Roman"/>
          </w:rPr>
          <w:t>weake</w:t>
        </w:r>
        <w:r w:rsidR="00A33ED9">
          <w:rPr>
            <w:rFonts w:ascii="Times New Roman" w:eastAsia="宋体-简" w:hAnsi="Times New Roman" w:cs="Times New Roman"/>
          </w:rPr>
          <w:t>ning family and clan structures</w:t>
        </w:r>
        <w:r w:rsidR="00A33ED9">
          <w:rPr>
            <w:rFonts w:ascii="Times New Roman" w:eastAsia="宋体-简" w:hAnsi="Times New Roman" w:cs="Times New Roman" w:hint="eastAsia"/>
          </w:rPr>
          <w:t>”这就是</w:t>
        </w:r>
        <w:r w:rsidR="00A33ED9">
          <w:rPr>
            <w:rFonts w:ascii="Times New Roman" w:eastAsia="宋体-简" w:hAnsi="Times New Roman" w:cs="Times New Roman" w:hint="eastAsia"/>
          </w:rPr>
          <w:t>D</w:t>
        </w:r>
        <w:r w:rsidR="00A33ED9">
          <w:rPr>
            <w:rFonts w:ascii="Times New Roman" w:eastAsia="宋体-简" w:hAnsi="Times New Roman" w:cs="Times New Roman" w:hint="eastAsia"/>
          </w:rPr>
          <w:t>选项的同义表达</w:t>
        </w:r>
      </w:ins>
      <w:ins w:id="213" w:author="欣鑫 徐" w:date="2016-06-30T17:38:00Z">
        <w:r w:rsidR="00A33ED9">
          <w:rPr>
            <w:rFonts w:ascii="Times New Roman" w:eastAsia="宋体-简" w:hAnsi="Times New Roman" w:cs="Times New Roman" w:hint="eastAsia"/>
          </w:rPr>
          <w:t>。</w:t>
        </w:r>
      </w:ins>
      <w:ins w:id="214" w:author="欣鑫 徐" w:date="2016-06-30T17:45:00Z">
        <w:r w:rsidR="007969AF">
          <w:rPr>
            <w:rFonts w:ascii="Times New Roman" w:eastAsia="宋体-简" w:hAnsi="Times New Roman" w:cs="Times New Roman" w:hint="eastAsia"/>
          </w:rPr>
          <w:t>A</w:t>
        </w:r>
        <w:r w:rsidR="004E2663">
          <w:rPr>
            <w:rFonts w:ascii="Times New Roman" w:eastAsia="宋体-简" w:hAnsi="Times New Roman" w:cs="Times New Roman" w:hint="eastAsia"/>
          </w:rPr>
          <w:t>选项</w:t>
        </w:r>
      </w:ins>
      <w:ins w:id="215" w:author="欣鑫 徐" w:date="2016-06-30T17:46:00Z">
        <w:r w:rsidR="004E2663">
          <w:rPr>
            <w:rFonts w:ascii="Times New Roman" w:eastAsia="宋体-简" w:hAnsi="Times New Roman" w:cs="Times New Roman" w:hint="eastAsia"/>
          </w:rPr>
          <w:t>和</w:t>
        </w:r>
        <w:r w:rsidR="004E2663">
          <w:rPr>
            <w:rFonts w:ascii="Times New Roman" w:eastAsia="宋体-简" w:hAnsi="Times New Roman" w:cs="Times New Roman" w:hint="eastAsia"/>
          </w:rPr>
          <w:t>D</w:t>
        </w:r>
        <w:r w:rsidR="004E2663">
          <w:rPr>
            <w:rFonts w:ascii="Times New Roman" w:eastAsia="宋体-简" w:hAnsi="Times New Roman" w:cs="Times New Roman" w:hint="eastAsia"/>
          </w:rPr>
          <w:t>选项明显未提及，</w:t>
        </w:r>
        <w:r w:rsidR="004E2663">
          <w:rPr>
            <w:rFonts w:ascii="Times New Roman" w:eastAsia="宋体-简" w:hAnsi="Times New Roman" w:cs="Times New Roman" w:hint="eastAsia"/>
          </w:rPr>
          <w:t>B</w:t>
        </w:r>
        <w:r w:rsidR="004E2663">
          <w:rPr>
            <w:rFonts w:ascii="Times New Roman" w:eastAsia="宋体-简" w:hAnsi="Times New Roman" w:cs="Times New Roman" w:hint="eastAsia"/>
          </w:rPr>
          <w:t>选项</w:t>
        </w:r>
      </w:ins>
      <w:ins w:id="216" w:author="欣鑫 徐" w:date="2016-06-30T17:47:00Z">
        <w:r w:rsidR="00A82627">
          <w:rPr>
            <w:rFonts w:ascii="Times New Roman" w:eastAsia="宋体-简" w:hAnsi="Times New Roman" w:cs="Times New Roman" w:hint="eastAsia"/>
          </w:rPr>
          <w:t>也属于未提及，只说到</w:t>
        </w:r>
      </w:ins>
      <w:ins w:id="217" w:author="欣鑫 徐" w:date="2016-06-30T17:48:00Z">
        <w:r w:rsidR="001A68C1">
          <w:rPr>
            <w:rFonts w:ascii="Times New Roman" w:eastAsia="宋体-简" w:hAnsi="Times New Roman" w:cs="Times New Roman" w:hint="eastAsia"/>
          </w:rPr>
          <w:t>分权授权（</w:t>
        </w:r>
        <w:r w:rsidR="001A68C1">
          <w:rPr>
            <w:rFonts w:ascii="Times New Roman" w:eastAsia="宋体-简" w:hAnsi="Times New Roman" w:cs="Times New Roman" w:hint="eastAsia"/>
          </w:rPr>
          <w:t>delegated its power</w:t>
        </w:r>
        <w:r w:rsidR="001A68C1">
          <w:rPr>
            <w:rFonts w:ascii="Times New Roman" w:eastAsia="宋体-简" w:hAnsi="Times New Roman" w:cs="Times New Roman" w:hint="eastAsia"/>
          </w:rPr>
          <w:t>），和人口</w:t>
        </w:r>
      </w:ins>
      <w:ins w:id="218" w:author="欣鑫 徐" w:date="2016-06-30T17:49:00Z">
        <w:r w:rsidR="001A68C1">
          <w:rPr>
            <w:rFonts w:ascii="Times New Roman" w:eastAsia="宋体-简" w:hAnsi="Times New Roman" w:cs="Times New Roman" w:hint="eastAsia"/>
          </w:rPr>
          <w:t>方面没有提及。</w:t>
        </w:r>
      </w:ins>
      <w:del w:id="219" w:author="欣鑫 徐" w:date="2016-06-30T17:18:00Z">
        <w:r w:rsidRPr="006C6590" w:rsidDel="001573FC">
          <w:rPr>
            <w:rFonts w:ascii="Times New Roman" w:eastAsia="宋体-简" w:hAnsi="Times New Roman" w:cs="Times New Roman"/>
          </w:rPr>
          <w:delText>第四段前半部分表明，本地企业的形成削弱了家庭和氏族的羁绊：</w:delText>
        </w:r>
        <w:r w:rsidRPr="006C6590" w:rsidDel="001573FC">
          <w:rPr>
            <w:rFonts w:ascii="Times New Roman" w:eastAsia="宋体-简" w:hAnsi="Times New Roman" w:cs="Times New Roman"/>
          </w:rPr>
          <w:delText>“the long process of weakening family and clan structures, especially among the aristocrats, and to set in their place locality-based corporations called demes”</w:delText>
        </w:r>
        <w:r w:rsidRPr="006C6590" w:rsidDel="001573FC">
          <w:rPr>
            <w:rFonts w:ascii="Times New Roman" w:eastAsia="宋体-简" w:hAnsi="Times New Roman" w:cs="Times New Roman"/>
          </w:rPr>
          <w:delText>。其余选项文中并没有提到，不选。</w:delText>
        </w:r>
      </w:del>
    </w:p>
    <w:p w14:paraId="54162B26" w14:textId="77777777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718232A9" w14:textId="7B91DC98" w:rsidR="000452B2" w:rsidRPr="008F0C38" w:rsidRDefault="008F0C38" w:rsidP="000452B2">
      <w:pPr>
        <w:spacing w:line="400" w:lineRule="exact"/>
        <w:rPr>
          <w:rFonts w:ascii="Times New Roman" w:eastAsia="宋体-简" w:hAnsi="Times New Roman" w:cs="Times New Roman"/>
          <w:bCs/>
          <w:rPrChange w:id="220" w:author="欣鑫 徐" w:date="2016-06-30T17:16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221" w:author="欣鑫 徐" w:date="2016-06-30T17:16:00Z">
        <w:r w:rsidRPr="008F0C38">
          <w:rPr>
            <w:rFonts w:ascii="Times New Roman" w:eastAsia="宋体-简" w:hAnsi="Times New Roman" w:cs="Times New Roman"/>
            <w:bCs/>
            <w:rPrChange w:id="222" w:author="欣鑫 徐" w:date="2016-06-30T17:16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Q10</w:t>
        </w:r>
      </w:ins>
      <w:del w:id="223" w:author="欣鑫 徐" w:date="2016-06-30T17:16:00Z">
        <w:r w:rsidR="000452B2" w:rsidRPr="008F0C38" w:rsidDel="008F0C38">
          <w:rPr>
            <w:rFonts w:ascii="Times New Roman" w:eastAsia="宋体-简" w:hAnsi="Times New Roman" w:cs="Times New Roman"/>
            <w:bCs/>
            <w:rPrChange w:id="224" w:author="欣鑫 徐" w:date="2016-06-30T17:16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10</w:delText>
        </w:r>
      </w:del>
    </w:p>
    <w:p w14:paraId="2ADE5FC7" w14:textId="159BB209" w:rsidR="000452B2" w:rsidRPr="007C2B96" w:rsidRDefault="008F0C38" w:rsidP="000452B2">
      <w:pPr>
        <w:spacing w:line="400" w:lineRule="exact"/>
        <w:rPr>
          <w:rFonts w:ascii="Times New Roman" w:eastAsia="宋体-简" w:hAnsi="Times New Roman" w:cs="Times New Roman"/>
        </w:rPr>
      </w:pPr>
      <w:ins w:id="225" w:author="欣鑫 徐" w:date="2016-06-30T17:17:00Z">
        <w:r>
          <w:rPr>
            <w:rFonts w:ascii="Times New Roman" w:eastAsia="宋体-简" w:hAnsi="Times New Roman" w:cs="Times New Roman" w:hint="eastAsia"/>
          </w:rPr>
          <w:t>正确答案：</w:t>
        </w:r>
        <w:r w:rsidR="007A6B0C">
          <w:rPr>
            <w:rFonts w:ascii="Times New Roman" w:eastAsia="宋体-简" w:hAnsi="Times New Roman" w:cs="Times New Roman" w:hint="eastAsia"/>
          </w:rPr>
          <w:t>A</w:t>
        </w:r>
      </w:ins>
      <w:del w:id="226" w:author="欣鑫 徐" w:date="2016-07-14T11:12:00Z">
        <w:r w:rsidR="002F0A5B" w:rsidDel="002F0A5B">
          <w:rPr>
            <w:rFonts w:ascii="Times New Roman" w:eastAsia="宋体-简" w:hAnsi="Times New Roman" w:cs="Times New Roman"/>
          </w:rPr>
          <w:delText>选择第</w:delText>
        </w:r>
        <w:r w:rsidR="002F0A5B" w:rsidDel="002F0A5B">
          <w:rPr>
            <w:rFonts w:ascii="Times New Roman" w:eastAsia="宋体-简" w:hAnsi="Times New Roman" w:cs="Times New Roman" w:hint="eastAsia"/>
          </w:rPr>
          <w:delText>一</w:delText>
        </w:r>
        <w:r w:rsidR="000452B2" w:rsidRPr="007C2B96" w:rsidDel="002F0A5B">
          <w:rPr>
            <w:rFonts w:ascii="Times New Roman" w:eastAsia="宋体-简" w:hAnsi="Times New Roman" w:cs="Times New Roman"/>
          </w:rPr>
          <w:delText>项。</w:delText>
        </w:r>
      </w:del>
    </w:p>
    <w:p w14:paraId="300D1BCD" w14:textId="0E167CE3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227" w:author="欣鑫 徐" w:date="2016-06-30T17:49:00Z">
        <w:r w:rsidR="00C31E34" w:rsidRPr="00C31E34">
          <w:rPr>
            <w:rFonts w:ascii="Times New Roman" w:eastAsia="宋体-简" w:hAnsi="Times New Roman" w:cs="Times New Roman"/>
          </w:rPr>
          <w:t xml:space="preserve">delegated </w:t>
        </w:r>
      </w:ins>
      <w:ins w:id="228" w:author="欣鑫 徐" w:date="2016-07-14T11:20:00Z">
        <w:r w:rsidR="008A176E">
          <w:rPr>
            <w:rFonts w:ascii="Times New Roman" w:eastAsia="宋体-简" w:hAnsi="Times New Roman" w:cs="Times New Roman" w:hint="eastAsia"/>
          </w:rPr>
          <w:t>..</w:t>
        </w:r>
      </w:ins>
      <w:ins w:id="229" w:author="欣鑫 徐" w:date="2016-06-30T17:49:00Z">
        <w:r w:rsidR="00C31E34" w:rsidRPr="00C31E34">
          <w:rPr>
            <w:rFonts w:ascii="Times New Roman" w:eastAsia="宋体-简" w:hAnsi="Times New Roman" w:cs="Times New Roman"/>
          </w:rPr>
          <w:t xml:space="preserve"> subordinate bodies such as the council</w:t>
        </w:r>
        <w:r w:rsidR="00C31E34">
          <w:rPr>
            <w:rFonts w:ascii="Times New Roman" w:eastAsia="宋体-简" w:hAnsi="Times New Roman" w:cs="Times New Roman" w:hint="eastAsia"/>
          </w:rPr>
          <w:t xml:space="preserve"> </w:t>
        </w:r>
        <w:r w:rsidR="00C31E34">
          <w:rPr>
            <w:rFonts w:ascii="Times New Roman" w:eastAsia="宋体-简" w:hAnsi="Times New Roman" w:cs="Times New Roman" w:hint="eastAsia"/>
          </w:rPr>
          <w:t>提到了</w:t>
        </w:r>
        <w:r w:rsidR="00C31E34">
          <w:rPr>
            <w:rFonts w:ascii="Times New Roman" w:eastAsia="宋体-简" w:hAnsi="Times New Roman" w:cs="Times New Roman" w:hint="eastAsia"/>
          </w:rPr>
          <w:t>council</w:t>
        </w:r>
        <w:r w:rsidR="00C31E34">
          <w:rPr>
            <w:rFonts w:ascii="Times New Roman" w:eastAsia="宋体-简" w:hAnsi="Times New Roman" w:cs="Times New Roman" w:hint="eastAsia"/>
          </w:rPr>
          <w:t>，</w:t>
        </w:r>
      </w:ins>
      <w:ins w:id="230" w:author="欣鑫 徐" w:date="2016-06-30T17:50:00Z">
        <w:r w:rsidR="001E349E">
          <w:rPr>
            <w:rFonts w:ascii="Times New Roman" w:eastAsia="宋体-简" w:hAnsi="Times New Roman" w:cs="Times New Roman" w:hint="eastAsia"/>
          </w:rPr>
          <w:t>which</w:t>
        </w:r>
        <w:r w:rsidR="001E349E">
          <w:rPr>
            <w:rFonts w:ascii="Times New Roman" w:eastAsia="宋体-简" w:hAnsi="Times New Roman" w:cs="Times New Roman" w:hint="eastAsia"/>
          </w:rPr>
          <w:t>引导的非限制性定语从句解释了</w:t>
        </w:r>
        <w:r w:rsidR="001E349E">
          <w:rPr>
            <w:rFonts w:ascii="Times New Roman" w:eastAsia="宋体-简" w:hAnsi="Times New Roman" w:cs="Times New Roman" w:hint="eastAsia"/>
          </w:rPr>
          <w:t>council</w:t>
        </w:r>
        <w:r w:rsidR="001E349E">
          <w:rPr>
            <w:rFonts w:ascii="Times New Roman" w:eastAsia="宋体-简" w:hAnsi="Times New Roman" w:cs="Times New Roman" w:hint="eastAsia"/>
          </w:rPr>
          <w:t>的作用，</w:t>
        </w:r>
      </w:ins>
      <w:ins w:id="231" w:author="欣鑫 徐" w:date="2016-07-14T11:04:00Z">
        <w:r w:rsidR="007A6B0C">
          <w:rPr>
            <w:rFonts w:ascii="Times New Roman" w:eastAsia="宋体-简" w:hAnsi="Times New Roman" w:cs="Times New Roman" w:hint="eastAsia"/>
          </w:rPr>
          <w:t>B</w:t>
        </w:r>
        <w:r w:rsidR="007A6B0C">
          <w:rPr>
            <w:rFonts w:ascii="Times New Roman" w:eastAsia="宋体-简" w:hAnsi="Times New Roman" w:cs="Times New Roman" w:hint="eastAsia"/>
          </w:rPr>
          <w:t>选项具有强大的迷惑性，这是一个并列的非限制性定语从句</w:t>
        </w:r>
      </w:ins>
      <w:ins w:id="232" w:author="欣鑫 徐" w:date="2016-07-14T11:08:00Z">
        <w:r w:rsidR="00A6177C">
          <w:rPr>
            <w:rFonts w:ascii="Times New Roman" w:eastAsia="宋体-简" w:hAnsi="Times New Roman" w:cs="Times New Roman" w:hint="eastAsia"/>
          </w:rPr>
          <w:t>，理解一下句子结构</w:t>
        </w:r>
      </w:ins>
      <w:ins w:id="233" w:author="欣鑫 徐" w:date="2016-07-14T11:16:00Z">
        <w:r w:rsidR="002C26C7">
          <w:rPr>
            <w:rFonts w:ascii="Times New Roman" w:eastAsia="宋体-简" w:hAnsi="Times New Roman" w:cs="Times New Roman" w:hint="eastAsia"/>
          </w:rPr>
          <w:t>是：</w:t>
        </w:r>
      </w:ins>
      <w:ins w:id="234" w:author="欣鑫 徐" w:date="2016-07-14T11:08:00Z">
        <w:r w:rsidR="00A6177C">
          <w:rPr>
            <w:rFonts w:ascii="Times New Roman" w:eastAsia="宋体-简" w:hAnsi="Times New Roman" w:cs="Times New Roman" w:hint="eastAsia"/>
          </w:rPr>
          <w:t>such as council</w:t>
        </w:r>
      </w:ins>
      <w:ins w:id="235" w:author="欣鑫 徐" w:date="2016-07-14T11:09:00Z">
        <w:r w:rsidR="00A270E1">
          <w:rPr>
            <w:rFonts w:ascii="Times New Roman" w:eastAsia="宋体-简" w:hAnsi="Times New Roman" w:cs="Times New Roman" w:hint="eastAsia"/>
          </w:rPr>
          <w:t xml:space="preserve"> and courts</w:t>
        </w:r>
        <w:r w:rsidR="00A270E1">
          <w:rPr>
            <w:rFonts w:ascii="Times New Roman" w:eastAsia="宋体-简" w:hAnsi="Times New Roman" w:cs="Times New Roman" w:hint="eastAsia"/>
          </w:rPr>
          <w:t>，</w:t>
        </w:r>
      </w:ins>
      <w:ins w:id="236" w:author="欣鑫 徐" w:date="2016-07-14T11:22:00Z">
        <w:r w:rsidR="00193B3A">
          <w:rPr>
            <w:rFonts w:ascii="Times New Roman" w:eastAsia="宋体-简" w:hAnsi="Times New Roman" w:cs="Times New Roman" w:hint="eastAsia"/>
          </w:rPr>
          <w:t>俩</w:t>
        </w:r>
      </w:ins>
      <w:ins w:id="237" w:author="欣鑫 徐" w:date="2016-07-14T11:19:00Z">
        <w:r w:rsidR="008A176E">
          <w:rPr>
            <w:rFonts w:ascii="Times New Roman" w:eastAsia="宋体-简" w:hAnsi="Times New Roman" w:cs="Times New Roman" w:hint="eastAsia"/>
          </w:rPr>
          <w:t>都属于</w:t>
        </w:r>
        <w:r w:rsidR="008A176E" w:rsidRPr="008A176E">
          <w:rPr>
            <w:rFonts w:ascii="Times New Roman" w:eastAsia="宋体-简" w:hAnsi="Times New Roman" w:cs="Times New Roman"/>
          </w:rPr>
          <w:t>subordinate bodies</w:t>
        </w:r>
      </w:ins>
      <w:ins w:id="238" w:author="欣鑫 徐" w:date="2016-07-14T11:20:00Z">
        <w:r w:rsidR="008A176E">
          <w:rPr>
            <w:rFonts w:ascii="Times New Roman" w:eastAsia="宋体-简" w:hAnsi="Times New Roman" w:cs="Times New Roman" w:hint="eastAsia"/>
          </w:rPr>
          <w:t xml:space="preserve">; </w:t>
        </w:r>
      </w:ins>
      <w:ins w:id="239" w:author="欣鑫 徐" w:date="2016-07-14T11:09:00Z">
        <w:r w:rsidR="00A270E1">
          <w:rPr>
            <w:rFonts w:ascii="Times New Roman" w:eastAsia="宋体-简" w:hAnsi="Times New Roman" w:cs="Times New Roman" w:hint="eastAsia"/>
          </w:rPr>
          <w:t>然后各自</w:t>
        </w:r>
      </w:ins>
      <w:ins w:id="240" w:author="欣鑫 徐" w:date="2016-07-14T11:10:00Z">
        <w:r w:rsidR="00A270E1">
          <w:rPr>
            <w:rFonts w:ascii="Times New Roman" w:eastAsia="宋体-简" w:hAnsi="Times New Roman" w:cs="Times New Roman" w:hint="eastAsia"/>
          </w:rPr>
          <w:t>有两个非限制性定语从句修饰</w:t>
        </w:r>
        <w:r w:rsidR="00A270E1">
          <w:rPr>
            <w:rFonts w:ascii="Times New Roman" w:eastAsia="宋体-简" w:hAnsi="Times New Roman" w:cs="Times New Roman" w:hint="eastAsia"/>
          </w:rPr>
          <w:t>council</w:t>
        </w:r>
        <w:r w:rsidR="00A270E1">
          <w:rPr>
            <w:rFonts w:ascii="Times New Roman" w:eastAsia="宋体-简" w:hAnsi="Times New Roman" w:cs="Times New Roman" w:hint="eastAsia"/>
          </w:rPr>
          <w:t>和</w:t>
        </w:r>
        <w:r w:rsidR="00A270E1">
          <w:rPr>
            <w:rFonts w:ascii="Times New Roman" w:eastAsia="宋体-简" w:hAnsi="Times New Roman" w:cs="Times New Roman" w:hint="eastAsia"/>
          </w:rPr>
          <w:t>courts</w:t>
        </w:r>
      </w:ins>
      <w:ins w:id="241" w:author="欣鑫 徐" w:date="2016-07-14T11:11:00Z">
        <w:r w:rsidR="0014307A">
          <w:rPr>
            <w:rFonts w:ascii="Times New Roman" w:eastAsia="宋体-简" w:hAnsi="Times New Roman" w:cs="Times New Roman" w:hint="eastAsia"/>
          </w:rPr>
          <w:t>，所以</w:t>
        </w:r>
        <w:r w:rsidR="0014307A">
          <w:rPr>
            <w:rFonts w:ascii="Times New Roman" w:eastAsia="宋体-简" w:hAnsi="Times New Roman" w:cs="Times New Roman" w:hint="eastAsia"/>
          </w:rPr>
          <w:t>council</w:t>
        </w:r>
      </w:ins>
      <w:ins w:id="242" w:author="欣鑫 徐" w:date="2016-07-14T11:21:00Z">
        <w:r w:rsidR="00193B3A">
          <w:rPr>
            <w:rFonts w:ascii="Times New Roman" w:eastAsia="宋体-简" w:hAnsi="Times New Roman" w:cs="Times New Roman" w:hint="eastAsia"/>
          </w:rPr>
          <w:t>的</w:t>
        </w:r>
      </w:ins>
      <w:ins w:id="243" w:author="欣鑫 徐" w:date="2016-07-14T11:11:00Z">
        <w:r w:rsidR="0014307A">
          <w:rPr>
            <w:rFonts w:ascii="Times New Roman" w:eastAsia="宋体-简" w:hAnsi="Times New Roman" w:cs="Times New Roman" w:hint="eastAsia"/>
          </w:rPr>
          <w:t>职责是</w:t>
        </w:r>
      </w:ins>
      <w:ins w:id="244" w:author="欣鑫 徐" w:date="2016-07-14T11:12:00Z">
        <w:r w:rsidR="00611786">
          <w:rPr>
            <w:rFonts w:ascii="Times New Roman" w:eastAsia="宋体-简" w:hAnsi="Times New Roman" w:cs="Times New Roman" w:hint="eastAsia"/>
          </w:rPr>
          <w:t>第一个非限制性定语从句的内容，</w:t>
        </w:r>
        <w:r w:rsidR="00611786">
          <w:rPr>
            <w:rFonts w:ascii="Times New Roman" w:eastAsia="宋体-简" w:hAnsi="Times New Roman" w:cs="Times New Roman" w:hint="eastAsia"/>
          </w:rPr>
          <w:t>prepare</w:t>
        </w:r>
        <w:r w:rsidR="00666B44">
          <w:rPr>
            <w:rFonts w:ascii="Times New Roman" w:eastAsia="宋体-简" w:hAnsi="Times New Roman" w:cs="Times New Roman" w:hint="eastAsia"/>
          </w:rPr>
          <w:t>的意思就是</w:t>
        </w:r>
        <w:r w:rsidR="00611786">
          <w:rPr>
            <w:rFonts w:ascii="Times New Roman" w:eastAsia="宋体-简" w:hAnsi="Times New Roman" w:cs="Times New Roman" w:hint="eastAsia"/>
          </w:rPr>
          <w:t>之前</w:t>
        </w:r>
      </w:ins>
      <w:ins w:id="245" w:author="欣鑫 徐" w:date="2016-07-14T11:13:00Z">
        <w:r w:rsidR="00666B44">
          <w:rPr>
            <w:rFonts w:ascii="Times New Roman" w:eastAsia="宋体-简" w:hAnsi="Times New Roman" w:cs="Times New Roman" w:hint="eastAsia"/>
          </w:rPr>
          <w:t>决定</w:t>
        </w:r>
      </w:ins>
      <w:ins w:id="246" w:author="欣鑫 徐" w:date="2016-07-14T11:12:00Z">
        <w:r w:rsidR="00666B44">
          <w:rPr>
            <w:rFonts w:ascii="Times New Roman" w:eastAsia="宋体-简" w:hAnsi="Times New Roman" w:cs="Times New Roman" w:hint="eastAsia"/>
          </w:rPr>
          <w:t>的会议</w:t>
        </w:r>
      </w:ins>
      <w:ins w:id="247" w:author="欣鑫 徐" w:date="2016-07-14T11:13:00Z">
        <w:r w:rsidR="00666B44">
          <w:rPr>
            <w:rFonts w:ascii="Times New Roman" w:eastAsia="宋体-简" w:hAnsi="Times New Roman" w:cs="Times New Roman" w:hint="eastAsia"/>
          </w:rPr>
          <w:t>的内容，</w:t>
        </w:r>
      </w:ins>
      <w:ins w:id="248" w:author="欣鑫 徐" w:date="2016-07-14T11:16:00Z">
        <w:r w:rsidR="002C26C7">
          <w:rPr>
            <w:rFonts w:ascii="Times New Roman" w:eastAsia="宋体-简" w:hAnsi="Times New Roman" w:cs="Times New Roman" w:hint="eastAsia"/>
          </w:rPr>
          <w:t>选</w:t>
        </w:r>
        <w:r w:rsidR="002C26C7">
          <w:rPr>
            <w:rFonts w:ascii="Times New Roman" w:eastAsia="宋体-简" w:hAnsi="Times New Roman" w:cs="Times New Roman" w:hint="eastAsia"/>
          </w:rPr>
          <w:t>B</w:t>
        </w:r>
        <w:r w:rsidR="002C26C7">
          <w:rPr>
            <w:rFonts w:ascii="Times New Roman" w:eastAsia="宋体-简" w:hAnsi="Times New Roman" w:cs="Times New Roman" w:hint="eastAsia"/>
          </w:rPr>
          <w:t>是</w:t>
        </w:r>
      </w:ins>
      <w:ins w:id="249" w:author="欣鑫 徐" w:date="2016-07-14T11:15:00Z">
        <w:r w:rsidR="00CE49F6">
          <w:rPr>
            <w:rFonts w:ascii="Times New Roman" w:eastAsia="宋体-简" w:hAnsi="Times New Roman" w:cs="Times New Roman" w:hint="eastAsia"/>
          </w:rPr>
          <w:t>很容易把</w:t>
        </w:r>
        <w:r w:rsidR="00CE49F6">
          <w:rPr>
            <w:rFonts w:ascii="Times New Roman" w:eastAsia="宋体-简" w:hAnsi="Times New Roman" w:cs="Times New Roman" w:hint="eastAsia"/>
          </w:rPr>
          <w:t>and the courts</w:t>
        </w:r>
        <w:r w:rsidR="00424EF4">
          <w:rPr>
            <w:rFonts w:ascii="Times New Roman" w:eastAsia="宋体-简" w:hAnsi="Times New Roman" w:cs="Times New Roman" w:hint="eastAsia"/>
          </w:rPr>
          <w:t>一眼看成</w:t>
        </w:r>
      </w:ins>
      <w:ins w:id="250" w:author="欣鑫 徐" w:date="2016-07-14T11:16:00Z">
        <w:r w:rsidR="002C26C7">
          <w:rPr>
            <w:rFonts w:ascii="Times New Roman" w:eastAsia="宋体-简" w:hAnsi="Times New Roman" w:cs="Times New Roman" w:hint="eastAsia"/>
          </w:rPr>
          <w:t>第一个非限制</w:t>
        </w:r>
      </w:ins>
      <w:ins w:id="251" w:author="欣鑫 徐" w:date="2016-07-14T11:17:00Z">
        <w:r w:rsidR="002C26C7">
          <w:rPr>
            <w:rFonts w:ascii="Times New Roman" w:eastAsia="宋体-简" w:hAnsi="Times New Roman" w:cs="Times New Roman" w:hint="eastAsia"/>
          </w:rPr>
          <w:t>定语从句</w:t>
        </w:r>
        <w:r w:rsidR="008A176E">
          <w:rPr>
            <w:rFonts w:ascii="Times New Roman" w:eastAsia="宋体-简" w:hAnsi="Times New Roman" w:cs="Times New Roman" w:hint="eastAsia"/>
          </w:rPr>
          <w:t>的一部分，和</w:t>
        </w:r>
        <w:r w:rsidR="002C26C7">
          <w:rPr>
            <w:rFonts w:ascii="Times New Roman" w:eastAsia="宋体-简" w:hAnsi="Times New Roman" w:cs="Times New Roman" w:hint="eastAsia"/>
          </w:rPr>
          <w:t>assembly</w:t>
        </w:r>
        <w:r w:rsidR="008A176E">
          <w:rPr>
            <w:rFonts w:ascii="Times New Roman" w:eastAsia="宋体-简" w:hAnsi="Times New Roman" w:cs="Times New Roman" w:hint="eastAsia"/>
          </w:rPr>
          <w:t>并列</w:t>
        </w:r>
      </w:ins>
      <w:ins w:id="252" w:author="欣鑫 徐" w:date="2016-07-14T11:21:00Z">
        <w:r w:rsidR="00193B3A">
          <w:rPr>
            <w:rFonts w:ascii="Times New Roman" w:eastAsia="宋体-简" w:hAnsi="Times New Roman" w:cs="Times New Roman" w:hint="eastAsia"/>
          </w:rPr>
          <w:t>；</w:t>
        </w:r>
      </w:ins>
      <w:ins w:id="253" w:author="欣鑫 徐" w:date="2016-06-30T17:54:00Z">
        <w:r w:rsidR="000A36DB">
          <w:rPr>
            <w:rFonts w:ascii="Times New Roman" w:eastAsia="宋体-简" w:hAnsi="Times New Roman" w:cs="Times New Roman" w:hint="eastAsia"/>
          </w:rPr>
          <w:t>C</w:t>
        </w:r>
        <w:r w:rsidR="000A36DB">
          <w:rPr>
            <w:rFonts w:ascii="Times New Roman" w:eastAsia="宋体-简" w:hAnsi="Times New Roman" w:cs="Times New Roman" w:hint="eastAsia"/>
          </w:rPr>
          <w:t>选项</w:t>
        </w:r>
      </w:ins>
      <w:ins w:id="254" w:author="欣鑫 徐" w:date="2016-06-30T17:56:00Z">
        <w:r w:rsidR="00490032">
          <w:rPr>
            <w:rFonts w:ascii="Times New Roman" w:eastAsia="宋体-简" w:hAnsi="Times New Roman" w:cs="Times New Roman" w:hint="eastAsia"/>
          </w:rPr>
          <w:t>和</w:t>
        </w:r>
        <w:r w:rsidR="00490032">
          <w:rPr>
            <w:rFonts w:ascii="Times New Roman" w:eastAsia="宋体-简" w:hAnsi="Times New Roman" w:cs="Times New Roman" w:hint="eastAsia"/>
          </w:rPr>
          <w:t>D</w:t>
        </w:r>
        <w:r w:rsidR="00490032">
          <w:rPr>
            <w:rFonts w:ascii="Times New Roman" w:eastAsia="宋体-简" w:hAnsi="Times New Roman" w:cs="Times New Roman" w:hint="eastAsia"/>
          </w:rPr>
          <w:t>选项的内容</w:t>
        </w:r>
      </w:ins>
      <w:ins w:id="255" w:author="欣鑫 徐" w:date="2016-06-30T17:54:00Z">
        <w:r w:rsidR="000A36DB">
          <w:rPr>
            <w:rFonts w:ascii="Times New Roman" w:eastAsia="宋体-简" w:hAnsi="Times New Roman" w:cs="Times New Roman" w:hint="eastAsia"/>
          </w:rPr>
          <w:t>是</w:t>
        </w:r>
        <w:r w:rsidR="000A36DB">
          <w:rPr>
            <w:rFonts w:ascii="Times New Roman" w:eastAsia="宋体-简" w:hAnsi="Times New Roman" w:cs="Times New Roman"/>
          </w:rPr>
          <w:t>committees</w:t>
        </w:r>
      </w:ins>
      <w:ins w:id="256" w:author="欣鑫 徐" w:date="2016-06-30T17:55:00Z">
        <w:r w:rsidR="00490032">
          <w:rPr>
            <w:rFonts w:ascii="Times New Roman" w:eastAsia="宋体-简" w:hAnsi="Times New Roman" w:cs="Times New Roman" w:hint="eastAsia"/>
          </w:rPr>
          <w:t>做的</w:t>
        </w:r>
      </w:ins>
      <w:ins w:id="257" w:author="欣鑫 徐" w:date="2016-06-30T17:56:00Z">
        <w:r w:rsidR="00490032">
          <w:rPr>
            <w:rFonts w:ascii="Times New Roman" w:eastAsia="宋体-简" w:hAnsi="Times New Roman" w:cs="Times New Roman" w:hint="eastAsia"/>
          </w:rPr>
          <w:t>。</w:t>
        </w:r>
      </w:ins>
      <w:del w:id="258" w:author="欣鑫 徐" w:date="2016-06-30T17:17:00Z">
        <w:r w:rsidRPr="006C6590" w:rsidDel="008F0C38">
          <w:rPr>
            <w:rFonts w:ascii="Times New Roman" w:eastAsia="宋体-简" w:hAnsi="Times New Roman" w:cs="Times New Roman"/>
          </w:rPr>
          <w:delText>对应</w:delText>
        </w:r>
        <w:r w:rsidRPr="006C6590" w:rsidDel="008F0C38">
          <w:rPr>
            <w:rFonts w:ascii="Times New Roman" w:eastAsia="宋体-简" w:hAnsi="Times New Roman" w:cs="Times New Roman"/>
          </w:rPr>
          <w:delText>“the council, which prepared the agenda for the meetings of the assembly and the courts”</w:delText>
        </w:r>
        <w:r w:rsidRPr="006C6590" w:rsidDel="008F0C38">
          <w:rPr>
            <w:rFonts w:ascii="Times New Roman" w:eastAsia="宋体-简" w:hAnsi="Times New Roman" w:cs="Times New Roman"/>
          </w:rPr>
          <w:delText>，表明议会的权利包括准备集会和审判前的议程。于是第一项错误，第二项正确。第三、四项文中没有提到，不选。</w:delText>
        </w:r>
      </w:del>
    </w:p>
    <w:p w14:paraId="01F05E65" w14:textId="77777777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7D61F0C6" w14:textId="65D185C9" w:rsidR="000452B2" w:rsidRPr="00B47692" w:rsidRDefault="00B47692" w:rsidP="000452B2">
      <w:pPr>
        <w:spacing w:line="400" w:lineRule="exact"/>
        <w:rPr>
          <w:rFonts w:ascii="Times New Roman" w:eastAsia="宋体-简" w:hAnsi="Times New Roman" w:cs="Times New Roman"/>
          <w:bCs/>
          <w:rPrChange w:id="259" w:author="欣鑫 徐" w:date="2016-06-30T17:43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260" w:author="欣鑫 徐" w:date="2016-06-30T17:42:00Z">
        <w:r w:rsidRPr="00B47692">
          <w:rPr>
            <w:rFonts w:ascii="Times New Roman" w:eastAsia="宋体-简" w:hAnsi="Times New Roman" w:cs="Times New Roman"/>
            <w:bCs/>
            <w:rPrChange w:id="261" w:author="欣鑫 徐" w:date="2016-06-30T17:43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</w:t>
        </w:r>
      </w:ins>
      <w:ins w:id="262" w:author="欣鑫 徐" w:date="2016-06-30T17:43:00Z">
        <w:r w:rsidRPr="00B47692">
          <w:rPr>
            <w:rFonts w:ascii="Times New Roman" w:eastAsia="宋体-简" w:hAnsi="Times New Roman" w:cs="Times New Roman"/>
            <w:bCs/>
            <w:rPrChange w:id="263" w:author="欣鑫 徐" w:date="2016-06-30T17:43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11</w:t>
        </w:r>
      </w:ins>
      <w:del w:id="264" w:author="欣鑫 徐" w:date="2016-06-30T17:42:00Z">
        <w:r w:rsidR="000452B2" w:rsidRPr="00B47692" w:rsidDel="00B47692">
          <w:rPr>
            <w:rFonts w:ascii="Times New Roman" w:eastAsia="宋体-简" w:hAnsi="Times New Roman" w:cs="Times New Roman"/>
            <w:bCs/>
            <w:rPrChange w:id="265" w:author="欣鑫 徐" w:date="2016-06-30T17:43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11</w:delText>
        </w:r>
      </w:del>
    </w:p>
    <w:p w14:paraId="315EE2F4" w14:textId="6B80B497" w:rsidR="000452B2" w:rsidRPr="007C2B96" w:rsidRDefault="00B47692" w:rsidP="000452B2">
      <w:pPr>
        <w:spacing w:line="400" w:lineRule="exact"/>
        <w:rPr>
          <w:rFonts w:ascii="Times New Roman" w:eastAsia="宋体-简" w:hAnsi="Times New Roman" w:cs="Times New Roman"/>
        </w:rPr>
      </w:pPr>
      <w:ins w:id="266" w:author="欣鑫 徐" w:date="2016-06-30T17:43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267" w:author="欣鑫 徐" w:date="2016-06-30T17:58:00Z">
        <w:r w:rsidR="009A5855">
          <w:rPr>
            <w:rFonts w:ascii="Times New Roman" w:eastAsia="宋体-简" w:hAnsi="Times New Roman" w:cs="Times New Roman" w:hint="eastAsia"/>
          </w:rPr>
          <w:t>C</w:t>
        </w:r>
      </w:ins>
      <w:del w:id="268" w:author="欣鑫 徐" w:date="2016-06-30T17:43:00Z">
        <w:r w:rsidR="000452B2" w:rsidRPr="007C2B96" w:rsidDel="00B47692">
          <w:rPr>
            <w:rFonts w:ascii="Times New Roman" w:eastAsia="宋体-简" w:hAnsi="Times New Roman" w:cs="Times New Roman"/>
          </w:rPr>
          <w:delText>选择第</w:delText>
        </w:r>
        <w:r w:rsidR="000452B2" w:rsidRPr="006C6590" w:rsidDel="00B47692">
          <w:rPr>
            <w:rFonts w:ascii="Times New Roman" w:eastAsia="宋体-简" w:hAnsi="Times New Roman" w:cs="Times New Roman"/>
          </w:rPr>
          <w:delText>三</w:delText>
        </w:r>
        <w:r w:rsidR="000452B2" w:rsidRPr="007C2B96" w:rsidDel="00B47692">
          <w:rPr>
            <w:rFonts w:ascii="Times New Roman" w:eastAsia="宋体-简" w:hAnsi="Times New Roman" w:cs="Times New Roman"/>
          </w:rPr>
          <w:delText>项。</w:delText>
        </w:r>
      </w:del>
    </w:p>
    <w:p w14:paraId="20358156" w14:textId="70595B6B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6C6590">
        <w:rPr>
          <w:rFonts w:ascii="Times New Roman" w:eastAsia="宋体-简" w:hAnsi="Times New Roman" w:cs="Times New Roman"/>
        </w:rPr>
        <w:t>这句话的意思是，接下来的两个世纪，</w:t>
      </w:r>
      <w:r w:rsidRPr="006C6590">
        <w:rPr>
          <w:rFonts w:ascii="Times New Roman" w:eastAsia="宋体-简" w:hAnsi="Times New Roman" w:cs="Times New Roman"/>
        </w:rPr>
        <w:t>Cleisthenes</w:t>
      </w:r>
      <w:r w:rsidRPr="006C6590">
        <w:rPr>
          <w:rFonts w:ascii="Times New Roman" w:eastAsia="宋体-简" w:hAnsi="Times New Roman" w:cs="Times New Roman"/>
        </w:rPr>
        <w:t>的改革都被充分探索和利用了。这里的</w:t>
      </w:r>
      <w:r w:rsidRPr="006C6590">
        <w:rPr>
          <w:rFonts w:ascii="Times New Roman" w:eastAsia="宋体-简" w:hAnsi="Times New Roman" w:cs="Times New Roman"/>
        </w:rPr>
        <w:t>“exploited”</w:t>
      </w:r>
      <w:r w:rsidRPr="006C6590">
        <w:rPr>
          <w:rFonts w:ascii="Times New Roman" w:eastAsia="宋体-简" w:hAnsi="Times New Roman" w:cs="Times New Roman"/>
        </w:rPr>
        <w:t>意为</w:t>
      </w:r>
      <w:r w:rsidRPr="006C6590">
        <w:rPr>
          <w:rFonts w:ascii="Times New Roman" w:eastAsia="宋体-简" w:hAnsi="Times New Roman" w:cs="Times New Roman"/>
        </w:rPr>
        <w:t>“</w:t>
      </w:r>
      <w:r w:rsidRPr="006C6590">
        <w:rPr>
          <w:rFonts w:ascii="Times New Roman" w:eastAsia="宋体-简" w:hAnsi="Times New Roman" w:cs="Times New Roman"/>
        </w:rPr>
        <w:t>利用</w:t>
      </w:r>
      <w:r w:rsidRPr="006C6590">
        <w:rPr>
          <w:rFonts w:ascii="Times New Roman" w:eastAsia="宋体-简" w:hAnsi="Times New Roman" w:cs="Times New Roman"/>
        </w:rPr>
        <w:t>”</w:t>
      </w:r>
      <w:r w:rsidRPr="006C6590">
        <w:rPr>
          <w:rFonts w:ascii="Times New Roman" w:eastAsia="宋体-简" w:hAnsi="Times New Roman" w:cs="Times New Roman"/>
        </w:rPr>
        <w:t>，与第三项意思最为相近。其余选项分别是</w:t>
      </w:r>
      <w:r w:rsidRPr="006C6590">
        <w:rPr>
          <w:rFonts w:ascii="Times New Roman" w:eastAsia="宋体-简" w:hAnsi="Times New Roman" w:cs="Times New Roman"/>
        </w:rPr>
        <w:t>“</w:t>
      </w:r>
      <w:r w:rsidRPr="006C6590">
        <w:rPr>
          <w:rFonts w:ascii="Times New Roman" w:eastAsia="宋体-简" w:hAnsi="Times New Roman" w:cs="Times New Roman"/>
        </w:rPr>
        <w:t>分开</w:t>
      </w:r>
      <w:r w:rsidRPr="006C6590">
        <w:rPr>
          <w:rFonts w:ascii="Times New Roman" w:eastAsia="宋体-简" w:hAnsi="Times New Roman" w:cs="Times New Roman"/>
        </w:rPr>
        <w:t>”“</w:t>
      </w:r>
      <w:r w:rsidRPr="006C6590">
        <w:rPr>
          <w:rFonts w:ascii="Times New Roman" w:eastAsia="宋体-简" w:hAnsi="Times New Roman" w:cs="Times New Roman"/>
        </w:rPr>
        <w:t>理解</w:t>
      </w:r>
      <w:r w:rsidRPr="006C6590">
        <w:rPr>
          <w:rFonts w:ascii="Times New Roman" w:eastAsia="宋体-简" w:hAnsi="Times New Roman" w:cs="Times New Roman"/>
        </w:rPr>
        <w:t>”“</w:t>
      </w:r>
      <w:r w:rsidRPr="006C6590">
        <w:rPr>
          <w:rFonts w:ascii="Times New Roman" w:eastAsia="宋体-简" w:hAnsi="Times New Roman" w:cs="Times New Roman"/>
        </w:rPr>
        <w:t>出口</w:t>
      </w:r>
      <w:r w:rsidRPr="006C6590">
        <w:rPr>
          <w:rFonts w:ascii="Times New Roman" w:eastAsia="宋体-简" w:hAnsi="Times New Roman" w:cs="Times New Roman"/>
        </w:rPr>
        <w:t>”</w:t>
      </w:r>
      <w:r w:rsidRPr="006C6590">
        <w:rPr>
          <w:rFonts w:ascii="Times New Roman" w:eastAsia="宋体-简" w:hAnsi="Times New Roman" w:cs="Times New Roman"/>
        </w:rPr>
        <w:t>之意，都说不通。</w:t>
      </w:r>
      <w:ins w:id="269" w:author="欣鑫 徐" w:date="2016-06-30T17:58:00Z">
        <w:r w:rsidR="00EE2981">
          <w:rPr>
            <w:rFonts w:ascii="Times New Roman" w:eastAsia="宋体-简" w:hAnsi="Times New Roman" w:cs="Times New Roman" w:hint="eastAsia"/>
          </w:rPr>
          <w:t>从前后文选择词义，</w:t>
        </w:r>
      </w:ins>
      <w:ins w:id="270" w:author="欣鑫 徐" w:date="2016-06-30T17:59:00Z">
        <w:r w:rsidR="001023E6">
          <w:rPr>
            <w:rFonts w:ascii="Times New Roman" w:eastAsia="宋体-简" w:hAnsi="Times New Roman" w:cs="Times New Roman" w:hint="eastAsia"/>
          </w:rPr>
          <w:t>这段说到了</w:t>
        </w:r>
        <w:r w:rsidR="001023E6" w:rsidRPr="001023E6">
          <w:rPr>
            <w:rFonts w:ascii="Times New Roman" w:eastAsia="宋体-简" w:hAnsi="Times New Roman" w:cs="Times New Roman"/>
          </w:rPr>
          <w:t>Cleisthenes’ reforms</w:t>
        </w:r>
        <w:r w:rsidR="001023E6">
          <w:rPr>
            <w:rFonts w:ascii="Times New Roman" w:eastAsia="宋体-简" w:hAnsi="Times New Roman" w:cs="Times New Roman" w:hint="eastAsia"/>
          </w:rPr>
          <w:t>的</w:t>
        </w:r>
      </w:ins>
      <w:ins w:id="271" w:author="欣鑫 徐" w:date="2016-06-30T18:00:00Z">
        <w:r w:rsidR="001023E6">
          <w:rPr>
            <w:rFonts w:ascii="Times New Roman" w:eastAsia="宋体-简" w:hAnsi="Times New Roman" w:cs="Times New Roman" w:hint="eastAsia"/>
          </w:rPr>
          <w:t>影响，</w:t>
        </w:r>
      </w:ins>
      <w:ins w:id="272" w:author="欣鑫 徐" w:date="2016-06-30T18:03:00Z">
        <w:r w:rsidR="00BC62CC">
          <w:rPr>
            <w:rFonts w:ascii="Times New Roman" w:eastAsia="宋体-简" w:hAnsi="Times New Roman" w:cs="Times New Roman" w:hint="eastAsia"/>
          </w:rPr>
          <w:t>Over the two centuries</w:t>
        </w:r>
        <w:r w:rsidR="00BC62CC">
          <w:rPr>
            <w:rFonts w:ascii="Times New Roman" w:eastAsia="宋体-简" w:hAnsi="Times New Roman" w:cs="Times New Roman" w:hint="eastAsia"/>
          </w:rPr>
          <w:t>，表示这是</w:t>
        </w:r>
      </w:ins>
      <w:ins w:id="273" w:author="欣鑫 徐" w:date="2016-06-30T18:04:00Z">
        <w:r w:rsidR="00DB0BDF">
          <w:rPr>
            <w:rFonts w:ascii="Times New Roman" w:eastAsia="宋体-简" w:hAnsi="Times New Roman" w:cs="Times New Roman" w:hint="eastAsia"/>
          </w:rPr>
          <w:t>改革肯定是</w:t>
        </w:r>
      </w:ins>
      <w:ins w:id="274" w:author="欣鑫 徐" w:date="2016-06-30T18:03:00Z">
        <w:r w:rsidR="00BC62CC">
          <w:rPr>
            <w:rFonts w:ascii="Times New Roman" w:eastAsia="宋体-简" w:hAnsi="Times New Roman" w:cs="Times New Roman" w:hint="eastAsia"/>
          </w:rPr>
          <w:t>积极的</w:t>
        </w:r>
      </w:ins>
      <w:ins w:id="275" w:author="欣鑫 徐" w:date="2016-06-30T18:04:00Z">
        <w:r w:rsidR="00DB0BDF">
          <w:rPr>
            <w:rFonts w:ascii="Times New Roman" w:eastAsia="宋体-简" w:hAnsi="Times New Roman" w:cs="Times New Roman" w:hint="eastAsia"/>
          </w:rPr>
          <w:t>，</w:t>
        </w:r>
      </w:ins>
      <w:ins w:id="276" w:author="欣鑫 徐" w:date="2016-06-30T18:03:00Z">
        <w:r w:rsidR="00BC62CC">
          <w:rPr>
            <w:rFonts w:ascii="Times New Roman" w:eastAsia="宋体-简" w:hAnsi="Times New Roman" w:cs="Times New Roman" w:hint="eastAsia"/>
          </w:rPr>
          <w:t>长期的</w:t>
        </w:r>
      </w:ins>
      <w:ins w:id="277" w:author="欣鑫 徐" w:date="2016-06-30T18:05:00Z">
        <w:r w:rsidR="00465513">
          <w:rPr>
            <w:rFonts w:ascii="Times New Roman" w:eastAsia="宋体-简" w:hAnsi="Times New Roman" w:cs="Times New Roman" w:hint="eastAsia"/>
          </w:rPr>
          <w:t>。</w:t>
        </w:r>
        <w:r w:rsidR="00465513">
          <w:rPr>
            <w:rFonts w:ascii="Times New Roman" w:eastAsia="宋体-简" w:hAnsi="Times New Roman" w:cs="Times New Roman" w:hint="eastAsia"/>
          </w:rPr>
          <w:t>A</w:t>
        </w:r>
        <w:r w:rsidR="00465513">
          <w:rPr>
            <w:rFonts w:ascii="Times New Roman" w:eastAsia="宋体-简" w:hAnsi="Times New Roman" w:cs="Times New Roman" w:hint="eastAsia"/>
          </w:rPr>
          <w:t>和</w:t>
        </w:r>
        <w:r w:rsidR="00465513">
          <w:rPr>
            <w:rFonts w:ascii="Times New Roman" w:eastAsia="宋体-简" w:hAnsi="Times New Roman" w:cs="Times New Roman" w:hint="eastAsia"/>
          </w:rPr>
          <w:t>D</w:t>
        </w:r>
        <w:r w:rsidR="00465513">
          <w:rPr>
            <w:rFonts w:ascii="Times New Roman" w:eastAsia="宋体-简" w:hAnsi="Times New Roman" w:cs="Times New Roman" w:hint="eastAsia"/>
          </w:rPr>
          <w:t>肯定可以排除，</w:t>
        </w:r>
        <w:r w:rsidR="00465513">
          <w:rPr>
            <w:rFonts w:ascii="Times New Roman" w:eastAsia="宋体-简" w:hAnsi="Times New Roman" w:cs="Times New Roman" w:hint="eastAsia"/>
          </w:rPr>
          <w:t>B</w:t>
        </w:r>
        <w:r w:rsidR="00465513">
          <w:rPr>
            <w:rFonts w:ascii="Times New Roman" w:eastAsia="宋体-简" w:hAnsi="Times New Roman" w:cs="Times New Roman" w:hint="eastAsia"/>
          </w:rPr>
          <w:t>选项，理解肯定是</w:t>
        </w:r>
        <w:r w:rsidR="00304549">
          <w:rPr>
            <w:rFonts w:ascii="Times New Roman" w:eastAsia="宋体-简" w:hAnsi="Times New Roman" w:cs="Times New Roman" w:hint="eastAsia"/>
          </w:rPr>
          <w:t>在</w:t>
        </w:r>
      </w:ins>
      <w:ins w:id="278" w:author="欣鑫 徐" w:date="2016-06-30T18:08:00Z">
        <w:r w:rsidR="00304549">
          <w:rPr>
            <w:rFonts w:ascii="Times New Roman" w:eastAsia="宋体-简" w:hAnsi="Times New Roman" w:cs="Times New Roman" w:hint="eastAsia"/>
          </w:rPr>
          <w:t>改革实施</w:t>
        </w:r>
      </w:ins>
      <w:ins w:id="279" w:author="欣鑫 徐" w:date="2016-06-30T18:05:00Z">
        <w:r w:rsidR="00465513">
          <w:rPr>
            <w:rFonts w:ascii="Times New Roman" w:eastAsia="宋体-简" w:hAnsi="Times New Roman" w:cs="Times New Roman" w:hint="eastAsia"/>
          </w:rPr>
          <w:t>之前的，不选。</w:t>
        </w:r>
      </w:ins>
    </w:p>
    <w:p w14:paraId="3FAF79CA" w14:textId="77777777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49E0010A" w14:textId="0FB97CD1" w:rsidR="000452B2" w:rsidRPr="00B47692" w:rsidRDefault="00B47692" w:rsidP="000452B2">
      <w:pPr>
        <w:spacing w:line="400" w:lineRule="exact"/>
        <w:rPr>
          <w:rFonts w:ascii="Times New Roman" w:eastAsia="宋体-简" w:hAnsi="Times New Roman" w:cs="Times New Roman"/>
          <w:bCs/>
          <w:rPrChange w:id="280" w:author="欣鑫 徐" w:date="2016-06-30T17:43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281" w:author="欣鑫 徐" w:date="2016-06-30T17:43:00Z">
        <w:r w:rsidRPr="00B47692">
          <w:rPr>
            <w:rFonts w:ascii="Times New Roman" w:eastAsia="宋体-简" w:hAnsi="Times New Roman" w:cs="Times New Roman"/>
            <w:bCs/>
            <w:rPrChange w:id="282" w:author="欣鑫 徐" w:date="2016-06-30T17:43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Q12</w:t>
        </w:r>
      </w:ins>
      <w:del w:id="283" w:author="欣鑫 徐" w:date="2016-06-30T17:43:00Z">
        <w:r w:rsidR="000452B2" w:rsidRPr="00B47692" w:rsidDel="00B47692">
          <w:rPr>
            <w:rFonts w:ascii="Times New Roman" w:eastAsia="宋体-简" w:hAnsi="Times New Roman" w:cs="Times New Roman"/>
            <w:bCs/>
            <w:rPrChange w:id="284" w:author="欣鑫 徐" w:date="2016-06-30T17:43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12</w:delText>
        </w:r>
      </w:del>
    </w:p>
    <w:p w14:paraId="3194C17D" w14:textId="33A69222" w:rsidR="000452B2" w:rsidRPr="007C2B96" w:rsidRDefault="00B47692" w:rsidP="000452B2">
      <w:pPr>
        <w:spacing w:line="400" w:lineRule="exact"/>
        <w:rPr>
          <w:rFonts w:ascii="Times New Roman" w:eastAsia="宋体-简" w:hAnsi="Times New Roman" w:cs="Times New Roman"/>
        </w:rPr>
      </w:pPr>
      <w:ins w:id="285" w:author="欣鑫 徐" w:date="2016-06-30T17:43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286" w:author="欣鑫 徐" w:date="2016-06-30T18:06:00Z">
        <w:r w:rsidR="00985BA9">
          <w:rPr>
            <w:rFonts w:ascii="Times New Roman" w:eastAsia="宋体-简" w:hAnsi="Times New Roman" w:cs="Times New Roman" w:hint="eastAsia"/>
          </w:rPr>
          <w:t>C</w:t>
        </w:r>
      </w:ins>
      <w:del w:id="287" w:author="欣鑫 徐" w:date="2016-06-30T17:43:00Z">
        <w:r w:rsidR="000452B2" w:rsidRPr="007C2B96" w:rsidDel="00B47692">
          <w:rPr>
            <w:rFonts w:ascii="Times New Roman" w:eastAsia="宋体-简" w:hAnsi="Times New Roman" w:cs="Times New Roman"/>
          </w:rPr>
          <w:delText>选择第三项。</w:delText>
        </w:r>
      </w:del>
    </w:p>
    <w:p w14:paraId="32CF9E9E" w14:textId="1007A978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4E0795">
        <w:rPr>
          <w:rFonts w:ascii="Times New Roman" w:eastAsia="宋体-简" w:hAnsi="Times New Roman" w:cs="Times New Roman"/>
        </w:rPr>
        <w:t>这句话的意思是，雅典的民主化进程取得了巨大的成功。这里的</w:t>
      </w:r>
      <w:r w:rsidRPr="004E0795">
        <w:rPr>
          <w:rFonts w:ascii="Times New Roman" w:eastAsia="宋体-简" w:hAnsi="Times New Roman" w:cs="Times New Roman"/>
        </w:rPr>
        <w:t>“stunning”</w:t>
      </w:r>
      <w:r w:rsidRPr="004E0795">
        <w:rPr>
          <w:rFonts w:ascii="Times New Roman" w:eastAsia="宋体-简" w:hAnsi="Times New Roman" w:cs="Times New Roman"/>
        </w:rPr>
        <w:t>意为</w:t>
      </w:r>
      <w:r w:rsidRPr="004E0795">
        <w:rPr>
          <w:rFonts w:ascii="Times New Roman" w:eastAsia="宋体-简" w:hAnsi="Times New Roman" w:cs="Times New Roman"/>
        </w:rPr>
        <w:t>“</w:t>
      </w:r>
      <w:r w:rsidRPr="004E0795">
        <w:rPr>
          <w:rFonts w:ascii="Times New Roman" w:eastAsia="宋体-简" w:hAnsi="Times New Roman" w:cs="Times New Roman"/>
        </w:rPr>
        <w:t>极其令人瞩目的</w:t>
      </w:r>
      <w:r w:rsidRPr="004E0795">
        <w:rPr>
          <w:rFonts w:ascii="Times New Roman" w:eastAsia="宋体-简" w:hAnsi="Times New Roman" w:cs="Times New Roman"/>
        </w:rPr>
        <w:t>”</w:t>
      </w:r>
      <w:r w:rsidRPr="004E0795">
        <w:rPr>
          <w:rFonts w:ascii="Times New Roman" w:eastAsia="宋体-简" w:hAnsi="Times New Roman" w:cs="Times New Roman"/>
        </w:rPr>
        <w:t>，与第三项</w:t>
      </w:r>
      <w:r w:rsidRPr="004E0795">
        <w:rPr>
          <w:rFonts w:ascii="Times New Roman" w:eastAsia="宋体-简" w:hAnsi="Times New Roman" w:cs="Times New Roman"/>
        </w:rPr>
        <w:t>“</w:t>
      </w:r>
      <w:r w:rsidRPr="004E0795">
        <w:rPr>
          <w:rFonts w:ascii="Times New Roman" w:eastAsia="宋体-简" w:hAnsi="Times New Roman" w:cs="Times New Roman"/>
        </w:rPr>
        <w:t>令人印象深刻的</w:t>
      </w:r>
      <w:r w:rsidRPr="004E0795">
        <w:rPr>
          <w:rFonts w:ascii="Times New Roman" w:eastAsia="宋体-简" w:hAnsi="Times New Roman" w:cs="Times New Roman"/>
        </w:rPr>
        <w:t>”</w:t>
      </w:r>
      <w:r w:rsidRPr="004E0795">
        <w:rPr>
          <w:rFonts w:ascii="Times New Roman" w:eastAsia="宋体-简" w:hAnsi="Times New Roman" w:cs="Times New Roman"/>
        </w:rPr>
        <w:t>意思相近。其余选项的意思分别是</w:t>
      </w:r>
      <w:r w:rsidRPr="004E0795">
        <w:rPr>
          <w:rFonts w:ascii="Times New Roman" w:eastAsia="宋体-简" w:hAnsi="Times New Roman" w:cs="Times New Roman"/>
        </w:rPr>
        <w:t>“</w:t>
      </w:r>
      <w:r w:rsidRPr="004E0795">
        <w:rPr>
          <w:rFonts w:ascii="Times New Roman" w:eastAsia="宋体-简" w:hAnsi="Times New Roman" w:cs="Times New Roman"/>
        </w:rPr>
        <w:t>流行的</w:t>
      </w:r>
      <w:r w:rsidRPr="004E0795">
        <w:rPr>
          <w:rFonts w:ascii="Times New Roman" w:eastAsia="宋体-简" w:hAnsi="Times New Roman" w:cs="Times New Roman"/>
        </w:rPr>
        <w:t>”</w:t>
      </w:r>
      <w:r w:rsidRPr="004E0795">
        <w:rPr>
          <w:rFonts w:ascii="Times New Roman" w:eastAsia="宋体-简" w:hAnsi="Times New Roman" w:cs="Times New Roman"/>
        </w:rPr>
        <w:t>、</w:t>
      </w:r>
      <w:r w:rsidRPr="004E0795">
        <w:rPr>
          <w:rFonts w:ascii="Times New Roman" w:eastAsia="宋体-简" w:hAnsi="Times New Roman" w:cs="Times New Roman"/>
        </w:rPr>
        <w:t>“</w:t>
      </w:r>
      <w:r w:rsidRPr="004E0795">
        <w:rPr>
          <w:rFonts w:ascii="Times New Roman" w:eastAsia="宋体-简" w:hAnsi="Times New Roman" w:cs="Times New Roman"/>
        </w:rPr>
        <w:t>通用的</w:t>
      </w:r>
      <w:r w:rsidRPr="004E0795">
        <w:rPr>
          <w:rFonts w:ascii="Times New Roman" w:eastAsia="宋体-简" w:hAnsi="Times New Roman" w:cs="Times New Roman"/>
        </w:rPr>
        <w:t>”</w:t>
      </w:r>
      <w:r w:rsidRPr="004E0795">
        <w:rPr>
          <w:rFonts w:ascii="Times New Roman" w:eastAsia="宋体-简" w:hAnsi="Times New Roman" w:cs="Times New Roman"/>
        </w:rPr>
        <w:t>和</w:t>
      </w:r>
      <w:r w:rsidRPr="004E0795">
        <w:rPr>
          <w:rFonts w:ascii="Times New Roman" w:eastAsia="宋体-简" w:hAnsi="Times New Roman" w:cs="Times New Roman"/>
        </w:rPr>
        <w:t>“</w:t>
      </w:r>
      <w:r w:rsidRPr="004E0795">
        <w:rPr>
          <w:rFonts w:ascii="Times New Roman" w:eastAsia="宋体-简" w:hAnsi="Times New Roman" w:cs="Times New Roman"/>
        </w:rPr>
        <w:t>持续的</w:t>
      </w:r>
      <w:r w:rsidRPr="004E0795">
        <w:rPr>
          <w:rFonts w:ascii="Times New Roman" w:eastAsia="宋体-简" w:hAnsi="Times New Roman" w:cs="Times New Roman"/>
        </w:rPr>
        <w:t>”</w:t>
      </w:r>
      <w:r w:rsidRPr="004E0795">
        <w:rPr>
          <w:rFonts w:ascii="Times New Roman" w:eastAsia="宋体-简" w:hAnsi="Times New Roman" w:cs="Times New Roman"/>
        </w:rPr>
        <w:t>。</w:t>
      </w:r>
      <w:ins w:id="288" w:author="欣鑫 徐" w:date="2016-06-30T18:05:00Z">
        <w:r w:rsidR="00A006A3">
          <w:rPr>
            <w:rFonts w:ascii="Times New Roman" w:eastAsia="宋体-简" w:hAnsi="Times New Roman" w:cs="Times New Roman" w:hint="eastAsia"/>
          </w:rPr>
          <w:t>从前后文选择</w:t>
        </w:r>
      </w:ins>
      <w:ins w:id="289" w:author="欣鑫 徐" w:date="2016-06-30T18:06:00Z">
        <w:r w:rsidR="00A006A3">
          <w:rPr>
            <w:rFonts w:ascii="Times New Roman" w:eastAsia="宋体-简" w:hAnsi="Times New Roman" w:cs="Times New Roman" w:hint="eastAsia"/>
          </w:rPr>
          <w:t>词义，</w:t>
        </w:r>
        <w:r w:rsidR="004B7E4A">
          <w:rPr>
            <w:rFonts w:ascii="Times New Roman" w:eastAsia="宋体-简" w:hAnsi="Times New Roman" w:cs="Times New Roman" w:hint="eastAsia"/>
          </w:rPr>
          <w:t>修饰</w:t>
        </w:r>
        <w:r w:rsidR="004B7E4A">
          <w:rPr>
            <w:rFonts w:ascii="Times New Roman" w:eastAsia="宋体-简" w:hAnsi="Times New Roman" w:cs="Times New Roman" w:hint="eastAsia"/>
          </w:rPr>
          <w:t>success</w:t>
        </w:r>
        <w:r w:rsidR="004B7E4A">
          <w:rPr>
            <w:rFonts w:ascii="Times New Roman" w:eastAsia="宋体-简" w:hAnsi="Times New Roman" w:cs="Times New Roman" w:hint="eastAsia"/>
          </w:rPr>
          <w:t>的，</w:t>
        </w:r>
      </w:ins>
      <w:ins w:id="290" w:author="欣鑫 徐" w:date="2016-06-30T18:08:00Z">
        <w:r w:rsidR="00304549">
          <w:rPr>
            <w:rFonts w:ascii="Times New Roman" w:eastAsia="宋体-简" w:hAnsi="Times New Roman" w:cs="Times New Roman" w:hint="eastAsia"/>
          </w:rPr>
          <w:t>前面说到的</w:t>
        </w:r>
      </w:ins>
      <w:ins w:id="291" w:author="欣鑫 徐" w:date="2016-06-30T18:07:00Z">
        <w:r w:rsidR="00F92502">
          <w:rPr>
            <w:rFonts w:ascii="Times New Roman" w:eastAsia="宋体-简" w:hAnsi="Times New Roman" w:cs="Times New Roman" w:hint="eastAsia"/>
          </w:rPr>
          <w:t>upstage</w:t>
        </w:r>
        <w:r w:rsidR="00F92502">
          <w:rPr>
            <w:rFonts w:ascii="Times New Roman" w:eastAsia="宋体-简" w:hAnsi="Times New Roman" w:cs="Times New Roman" w:hint="eastAsia"/>
          </w:rPr>
          <w:t>，</w:t>
        </w:r>
      </w:ins>
      <w:ins w:id="292" w:author="欣鑫 徐" w:date="2016-06-30T18:08:00Z">
        <w:r w:rsidR="00304549">
          <w:rPr>
            <w:rFonts w:ascii="Times New Roman" w:eastAsia="宋体-简" w:hAnsi="Times New Roman" w:cs="Times New Roman" w:hint="eastAsia"/>
          </w:rPr>
          <w:t>意为“</w:t>
        </w:r>
      </w:ins>
      <w:ins w:id="293" w:author="欣鑫 徐" w:date="2016-06-30T18:07:00Z">
        <w:r w:rsidR="00304549">
          <w:rPr>
            <w:rFonts w:ascii="Times New Roman" w:eastAsia="宋体-简" w:hAnsi="Times New Roman" w:cs="Times New Roman" w:hint="eastAsia"/>
          </w:rPr>
          <w:t>使……相形见绌</w:t>
        </w:r>
      </w:ins>
      <w:ins w:id="294" w:author="欣鑫 徐" w:date="2016-06-30T18:08:00Z">
        <w:r w:rsidR="00440379">
          <w:rPr>
            <w:rFonts w:ascii="Times New Roman" w:eastAsia="宋体-简" w:hAnsi="Times New Roman" w:cs="Times New Roman" w:hint="eastAsia"/>
          </w:rPr>
          <w:t>”</w:t>
        </w:r>
      </w:ins>
      <w:ins w:id="295" w:author="欣鑫 徐" w:date="2016-06-30T18:07:00Z">
        <w:r w:rsidR="00304549">
          <w:rPr>
            <w:rFonts w:ascii="Times New Roman" w:eastAsia="宋体-简" w:hAnsi="Times New Roman" w:cs="Times New Roman" w:hint="eastAsia"/>
          </w:rPr>
          <w:t>，</w:t>
        </w:r>
      </w:ins>
      <w:ins w:id="296" w:author="欣鑫 徐" w:date="2016-06-30T18:08:00Z">
        <w:r w:rsidR="00440379">
          <w:rPr>
            <w:rFonts w:ascii="Times New Roman" w:eastAsia="宋体-简" w:hAnsi="Times New Roman" w:cs="Times New Roman" w:hint="eastAsia"/>
          </w:rPr>
          <w:t>暗含对比</w:t>
        </w:r>
      </w:ins>
      <w:ins w:id="297" w:author="欣鑫 徐" w:date="2016-06-30T18:09:00Z">
        <w:r w:rsidR="002F53BA">
          <w:rPr>
            <w:rFonts w:ascii="Times New Roman" w:eastAsia="宋体-简" w:hAnsi="Times New Roman" w:cs="Times New Roman" w:hint="eastAsia"/>
          </w:rPr>
          <w:t>，只有</w:t>
        </w:r>
        <w:r w:rsidR="002F53BA">
          <w:rPr>
            <w:rFonts w:ascii="Times New Roman" w:eastAsia="宋体-简" w:hAnsi="Times New Roman" w:cs="Times New Roman" w:hint="eastAsia"/>
          </w:rPr>
          <w:t>C</w:t>
        </w:r>
        <w:r w:rsidR="002F53BA">
          <w:rPr>
            <w:rFonts w:ascii="Times New Roman" w:eastAsia="宋体-简" w:hAnsi="Times New Roman" w:cs="Times New Roman" w:hint="eastAsia"/>
          </w:rPr>
          <w:t>选项暗含更瞩目的含义。</w:t>
        </w:r>
      </w:ins>
    </w:p>
    <w:p w14:paraId="6204F4CE" w14:textId="77777777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733061C4" w14:textId="24C0B6AE" w:rsidR="000452B2" w:rsidRPr="003F188B" w:rsidRDefault="003F188B" w:rsidP="000452B2">
      <w:pPr>
        <w:spacing w:line="400" w:lineRule="exact"/>
        <w:rPr>
          <w:rFonts w:ascii="Times New Roman" w:eastAsia="宋体-简" w:hAnsi="Times New Roman" w:cs="Times New Roman"/>
          <w:bCs/>
          <w:rPrChange w:id="298" w:author="欣鑫 徐" w:date="2016-06-30T17:43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299" w:author="欣鑫 徐" w:date="2016-06-30T17:43:00Z">
        <w:r w:rsidRPr="003F188B">
          <w:rPr>
            <w:rFonts w:ascii="Times New Roman" w:eastAsia="宋体-简" w:hAnsi="Times New Roman" w:cs="Times New Roman"/>
            <w:bCs/>
            <w:rPrChange w:id="300" w:author="欣鑫 徐" w:date="2016-06-30T17:43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Q13</w:t>
        </w:r>
      </w:ins>
      <w:del w:id="301" w:author="欣鑫 徐" w:date="2016-06-30T17:43:00Z">
        <w:r w:rsidR="000452B2" w:rsidRPr="003F188B" w:rsidDel="003F188B">
          <w:rPr>
            <w:rFonts w:ascii="Times New Roman" w:eastAsia="宋体-简" w:hAnsi="Times New Roman" w:cs="Times New Roman"/>
            <w:bCs/>
            <w:rPrChange w:id="302" w:author="欣鑫 徐" w:date="2016-06-30T17:43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13</w:delText>
        </w:r>
      </w:del>
    </w:p>
    <w:p w14:paraId="7D72CE73" w14:textId="4B787CBB" w:rsidR="003F188B" w:rsidRDefault="003F188B" w:rsidP="000452B2">
      <w:pPr>
        <w:spacing w:line="400" w:lineRule="exact"/>
        <w:rPr>
          <w:ins w:id="303" w:author="欣鑫 徐" w:date="2016-06-30T17:43:00Z"/>
          <w:rFonts w:ascii="Times New Roman" w:eastAsia="宋体-简" w:hAnsi="Times New Roman" w:cs="Times New Roman"/>
        </w:rPr>
      </w:pPr>
      <w:ins w:id="304" w:author="欣鑫 徐" w:date="2016-06-30T17:43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305" w:author="欣鑫 徐" w:date="2016-06-30T18:10:00Z">
        <w:r w:rsidR="00F12FD2">
          <w:rPr>
            <w:rFonts w:ascii="Times New Roman" w:eastAsia="宋体-简" w:hAnsi="Times New Roman" w:cs="Times New Roman" w:hint="eastAsia"/>
          </w:rPr>
          <w:t>C</w:t>
        </w:r>
      </w:ins>
    </w:p>
    <w:p w14:paraId="2223A1BA" w14:textId="29E2D0D9" w:rsidR="000452B2" w:rsidRPr="004E0795" w:rsidDel="003F188B" w:rsidRDefault="000452B2" w:rsidP="000452B2">
      <w:pPr>
        <w:spacing w:line="400" w:lineRule="exact"/>
        <w:rPr>
          <w:del w:id="306" w:author="欣鑫 徐" w:date="2016-06-30T17:43:00Z"/>
          <w:rFonts w:ascii="Times New Roman" w:eastAsia="宋体-简" w:hAnsi="Times New Roman" w:cs="Times New Roman"/>
        </w:rPr>
      </w:pPr>
      <w:del w:id="307" w:author="欣鑫 徐" w:date="2016-06-30T17:43:00Z">
        <w:r w:rsidRPr="004E0795" w:rsidDel="003F188B">
          <w:rPr>
            <w:rFonts w:ascii="Times New Roman" w:eastAsia="宋体-简" w:hAnsi="Times New Roman" w:cs="Times New Roman"/>
          </w:rPr>
          <w:delText>填入第三个方框。</w:delText>
        </w:r>
      </w:del>
    </w:p>
    <w:p w14:paraId="4C002A6C" w14:textId="42C6E255" w:rsidR="000452B2" w:rsidRPr="00AB4907" w:rsidRDefault="000452B2" w:rsidP="000452B2">
      <w:pPr>
        <w:spacing w:line="400" w:lineRule="exact"/>
        <w:rPr>
          <w:rFonts w:ascii="Times New Roman" w:eastAsia="宋体-简" w:hAnsi="Times New Roman" w:cs="Times New Roman"/>
          <w:b/>
          <w:rPrChange w:id="308" w:author="欣鑫 徐" w:date="2016-07-01T09:45:00Z">
            <w:rPr>
              <w:rFonts w:ascii="Times New Roman" w:eastAsia="宋体-简" w:hAnsi="Times New Roman" w:cs="Times New Roman"/>
            </w:rPr>
          </w:rPrChange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4E0795">
        <w:rPr>
          <w:rFonts w:ascii="Times New Roman" w:eastAsia="宋体-简" w:hAnsi="Times New Roman" w:cs="Times New Roman"/>
        </w:rPr>
        <w:t>插入文本的关键词是</w:t>
      </w:r>
      <w:r w:rsidRPr="004E0795">
        <w:rPr>
          <w:rFonts w:ascii="Times New Roman" w:eastAsia="宋体-简" w:hAnsi="Times New Roman" w:cs="Times New Roman"/>
        </w:rPr>
        <w:t>“citizenry”</w:t>
      </w:r>
      <w:r w:rsidRPr="004E0795">
        <w:rPr>
          <w:rFonts w:ascii="Times New Roman" w:eastAsia="宋体-简" w:hAnsi="Times New Roman" w:cs="Times New Roman"/>
        </w:rPr>
        <w:t>，说明前方应该提到了</w:t>
      </w:r>
      <w:r w:rsidRPr="004E0795">
        <w:rPr>
          <w:rFonts w:ascii="Times New Roman" w:eastAsia="宋体-简" w:hAnsi="Times New Roman" w:cs="Times New Roman"/>
        </w:rPr>
        <w:t>“</w:t>
      </w:r>
      <w:r w:rsidRPr="004E0795">
        <w:rPr>
          <w:rFonts w:ascii="Times New Roman" w:eastAsia="宋体-简" w:hAnsi="Times New Roman" w:cs="Times New Roman"/>
        </w:rPr>
        <w:t>公民</w:t>
      </w:r>
      <w:r w:rsidRPr="004E0795">
        <w:rPr>
          <w:rFonts w:ascii="Times New Roman" w:eastAsia="宋体-简" w:hAnsi="Times New Roman" w:cs="Times New Roman"/>
        </w:rPr>
        <w:t>”</w:t>
      </w:r>
      <w:r w:rsidRPr="004E0795">
        <w:rPr>
          <w:rFonts w:ascii="Times New Roman" w:eastAsia="宋体-简" w:hAnsi="Times New Roman" w:cs="Times New Roman"/>
        </w:rPr>
        <w:t>类似的词语，而</w:t>
      </w:r>
      <w:r w:rsidRPr="004E0795">
        <w:rPr>
          <w:rFonts w:ascii="Times New Roman" w:eastAsia="宋体-简" w:hAnsi="Times New Roman" w:cs="Times New Roman"/>
        </w:rPr>
        <w:t>“so many people been involved in the serious business of self-governance”</w:t>
      </w:r>
      <w:r w:rsidRPr="004E0795">
        <w:rPr>
          <w:rFonts w:ascii="Times New Roman" w:eastAsia="宋体-简" w:hAnsi="Times New Roman" w:cs="Times New Roman"/>
        </w:rPr>
        <w:t>正好能够体现公民参政这一点，</w:t>
      </w:r>
      <w:ins w:id="309" w:author="欣鑫 徐" w:date="2016-07-01T09:43:00Z">
        <w:r w:rsidR="00AC3A24">
          <w:rPr>
            <w:rFonts w:ascii="Times New Roman" w:eastAsia="宋体-简" w:hAnsi="Times New Roman" w:cs="Times New Roman" w:hint="eastAsia"/>
          </w:rPr>
          <w:t>同时</w:t>
        </w:r>
        <w:r w:rsidR="00AC3A24">
          <w:rPr>
            <w:rFonts w:ascii="Times New Roman" w:eastAsia="宋体-简" w:hAnsi="Times New Roman" w:cs="Times New Roman" w:hint="eastAsia"/>
          </w:rPr>
          <w:t>indeed</w:t>
        </w:r>
        <w:r w:rsidR="00AC3A24">
          <w:rPr>
            <w:rFonts w:ascii="Times New Roman" w:eastAsia="宋体-简" w:hAnsi="Times New Roman" w:cs="Times New Roman" w:hint="eastAsia"/>
          </w:rPr>
          <w:t>这个词又证明</w:t>
        </w:r>
      </w:ins>
      <w:ins w:id="310" w:author="欣鑫 徐" w:date="2016-07-01T09:44:00Z">
        <w:r w:rsidR="00AC3A24">
          <w:rPr>
            <w:rFonts w:ascii="Times New Roman" w:eastAsia="宋体-简" w:hAnsi="Times New Roman" w:cs="Times New Roman" w:hint="eastAsia"/>
          </w:rPr>
          <w:t>插入的这句话是</w:t>
        </w:r>
      </w:ins>
      <w:ins w:id="311" w:author="欣鑫 徐" w:date="2016-07-01T09:45:00Z">
        <w:r w:rsidR="00AB4907">
          <w:rPr>
            <w:rFonts w:ascii="Times New Roman" w:eastAsia="宋体-简" w:hAnsi="Times New Roman" w:cs="Times New Roman" w:hint="eastAsia"/>
          </w:rPr>
          <w:t>对“</w:t>
        </w:r>
        <w:r w:rsidR="00AB4907" w:rsidRPr="00AB4907">
          <w:rPr>
            <w:rFonts w:ascii="Times New Roman" w:eastAsia="宋体-简" w:hAnsi="Times New Roman" w:cs="Times New Roman"/>
            <w:b/>
          </w:rPr>
          <w:t>there was no government separate from its citizenry.</w:t>
        </w:r>
        <w:r w:rsidR="00AB4907">
          <w:rPr>
            <w:rFonts w:ascii="Times New Roman" w:eastAsia="宋体-简" w:hAnsi="Times New Roman" w:cs="Times New Roman" w:hint="eastAsia"/>
          </w:rPr>
          <w:t>”</w:t>
        </w:r>
      </w:ins>
      <w:ins w:id="312" w:author="欣鑫 徐" w:date="2016-07-01T09:46:00Z">
        <w:r w:rsidR="00AB4907">
          <w:rPr>
            <w:rFonts w:ascii="Times New Roman" w:eastAsia="宋体-简" w:hAnsi="Times New Roman" w:cs="Times New Roman" w:hint="eastAsia"/>
          </w:rPr>
          <w:t>这个意义</w:t>
        </w:r>
      </w:ins>
      <w:ins w:id="313" w:author="欣鑫 徐" w:date="2016-07-01T09:45:00Z">
        <w:r w:rsidR="00AB4907">
          <w:rPr>
            <w:rFonts w:ascii="Times New Roman" w:eastAsia="宋体-简" w:hAnsi="Times New Roman" w:cs="Times New Roman" w:hint="eastAsia"/>
          </w:rPr>
          <w:t>进一步强调</w:t>
        </w:r>
      </w:ins>
      <w:ins w:id="314" w:author="欣鑫 徐" w:date="2016-07-01T09:46:00Z">
        <w:r w:rsidR="002A4AF6">
          <w:rPr>
            <w:rFonts w:ascii="Times New Roman" w:eastAsia="宋体-简" w:hAnsi="Times New Roman" w:cs="Times New Roman" w:hint="eastAsia"/>
          </w:rPr>
          <w:t>，纵观四处，只有</w:t>
        </w:r>
      </w:ins>
      <w:ins w:id="315" w:author="欣鑫 徐" w:date="2016-07-01T09:47:00Z">
        <w:r w:rsidR="002A4AF6">
          <w:rPr>
            <w:rFonts w:ascii="Times New Roman" w:eastAsia="宋体-简" w:hAnsi="Times New Roman" w:cs="Times New Roman" w:hint="eastAsia"/>
          </w:rPr>
          <w:t>第三个方框前说到</w:t>
        </w:r>
      </w:ins>
      <w:ins w:id="316" w:author="欣鑫 徐" w:date="2016-07-01T09:49:00Z">
        <w:r w:rsidR="004C1C6F">
          <w:rPr>
            <w:rFonts w:ascii="Times New Roman" w:eastAsia="宋体-简" w:hAnsi="Times New Roman" w:cs="Times New Roman" w:hint="eastAsia"/>
          </w:rPr>
          <w:t>：</w:t>
        </w:r>
      </w:ins>
      <w:ins w:id="317" w:author="欣鑫 徐" w:date="2016-07-01T09:50:00Z">
        <w:r w:rsidR="00722121">
          <w:rPr>
            <w:rFonts w:ascii="Times New Roman" w:eastAsia="宋体-简" w:hAnsi="Times New Roman" w:cs="Times New Roman" w:hint="eastAsia"/>
          </w:rPr>
          <w:t>雅典民主</w:t>
        </w:r>
      </w:ins>
      <w:ins w:id="318" w:author="欣鑫 徐" w:date="2016-07-01T09:51:00Z">
        <w:r w:rsidR="00722121">
          <w:rPr>
            <w:rFonts w:ascii="Times New Roman" w:eastAsia="宋体-简" w:hAnsi="Times New Roman" w:cs="Times New Roman" w:hint="eastAsia"/>
          </w:rPr>
          <w:t>取得了非常瞩目的成功，</w:t>
        </w:r>
      </w:ins>
      <w:ins w:id="319" w:author="欣鑫 徐" w:date="2016-07-01T09:48:00Z">
        <w:r w:rsidR="002A4AF6">
          <w:rPr>
            <w:rFonts w:ascii="Times New Roman" w:eastAsia="宋体-简" w:hAnsi="Times New Roman" w:cs="Times New Roman" w:hint="eastAsia"/>
          </w:rPr>
          <w:t>在此之前</w:t>
        </w:r>
      </w:ins>
      <w:ins w:id="320" w:author="欣鑫 徐" w:date="2016-07-01T09:47:00Z">
        <w:r w:rsidR="002A4AF6">
          <w:rPr>
            <w:rFonts w:ascii="Times New Roman" w:eastAsia="宋体-简" w:hAnsi="Times New Roman" w:cs="Times New Roman" w:hint="eastAsia"/>
          </w:rPr>
          <w:t>，从没有</w:t>
        </w:r>
      </w:ins>
      <w:ins w:id="321" w:author="欣鑫 徐" w:date="2016-07-01T09:48:00Z">
        <w:r w:rsidR="002A4AF6">
          <w:rPr>
            <w:rFonts w:ascii="Times New Roman" w:eastAsia="宋体-简" w:hAnsi="Times New Roman" w:cs="Times New Roman" w:hint="eastAsia"/>
          </w:rPr>
          <w:t>如此多的人</w:t>
        </w:r>
      </w:ins>
      <w:ins w:id="322" w:author="欣鑫 徐" w:date="2016-07-01T09:49:00Z">
        <w:r w:rsidR="004C1C6F">
          <w:rPr>
            <w:rFonts w:ascii="Times New Roman" w:eastAsia="宋体-简" w:hAnsi="Times New Roman" w:cs="Times New Roman" w:hint="eastAsia"/>
          </w:rPr>
          <w:t>涉及参与到严肃的</w:t>
        </w:r>
      </w:ins>
      <w:ins w:id="323" w:author="欣鑫 徐" w:date="2016-07-01T09:50:00Z">
        <w:r w:rsidR="0069432E">
          <w:rPr>
            <w:rFonts w:ascii="Times New Roman" w:eastAsia="宋体-简" w:hAnsi="Times New Roman" w:cs="Times New Roman" w:hint="eastAsia"/>
          </w:rPr>
          <w:t>管理事务中。</w:t>
        </w:r>
      </w:ins>
      <w:del w:id="324" w:author="欣鑫 徐" w:date="2016-07-01T09:43:00Z">
        <w:r w:rsidRPr="004E0795" w:rsidDel="00AC3A24">
          <w:rPr>
            <w:rFonts w:ascii="Times New Roman" w:eastAsia="宋体-简" w:hAnsi="Times New Roman" w:cs="Times New Roman"/>
          </w:rPr>
          <w:delText>所以恰好填入其后，作为语气的加强。</w:delText>
        </w:r>
      </w:del>
    </w:p>
    <w:p w14:paraId="3D684082" w14:textId="77777777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69A1A069" w14:textId="77777777" w:rsidR="004A5C80" w:rsidRDefault="00E43067" w:rsidP="000452B2">
      <w:pPr>
        <w:spacing w:line="400" w:lineRule="exact"/>
        <w:rPr>
          <w:ins w:id="325" w:author="欣鑫 徐" w:date="2016-07-01T09:26:00Z"/>
          <w:rFonts w:ascii="Times New Roman" w:eastAsia="宋体-简" w:hAnsi="Times New Roman" w:cs="Times New Roman"/>
          <w:bCs/>
        </w:rPr>
      </w:pPr>
      <w:ins w:id="326" w:author="欣鑫 徐" w:date="2016-07-01T09:24:00Z">
        <w:r w:rsidRPr="00E43067">
          <w:rPr>
            <w:rFonts w:ascii="Times New Roman" w:eastAsia="宋体-简" w:hAnsi="Times New Roman" w:cs="Times New Roman"/>
            <w:bCs/>
            <w:rPrChange w:id="327" w:author="欣鑫 徐" w:date="2016-07-01T09:25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Q14</w:t>
        </w:r>
      </w:ins>
    </w:p>
    <w:p w14:paraId="637F9BCF" w14:textId="329AA2F0" w:rsidR="000452B2" w:rsidRPr="00E43067" w:rsidRDefault="004A5C80" w:rsidP="000452B2">
      <w:pPr>
        <w:spacing w:line="400" w:lineRule="exact"/>
        <w:rPr>
          <w:rFonts w:ascii="Times New Roman" w:eastAsia="宋体-简" w:hAnsi="Times New Roman" w:cs="Times New Roman"/>
          <w:bCs/>
          <w:rPrChange w:id="328" w:author="欣鑫 徐" w:date="2016-07-01T09:25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329" w:author="欣鑫 徐" w:date="2016-07-01T09:26:00Z">
        <w:r>
          <w:rPr>
            <w:rFonts w:ascii="Times New Roman" w:eastAsia="宋体-简" w:hAnsi="Times New Roman" w:cs="Times New Roman" w:hint="eastAsia"/>
            <w:bCs/>
          </w:rPr>
          <w:t>正确答案：</w:t>
        </w:r>
      </w:ins>
      <w:ins w:id="330" w:author="欣鑫 徐" w:date="2016-07-01T09:51:00Z">
        <w:r w:rsidR="00250663">
          <w:rPr>
            <w:rFonts w:ascii="Times New Roman" w:eastAsia="宋体-简" w:hAnsi="Times New Roman" w:cs="Times New Roman" w:hint="eastAsia"/>
            <w:bCs/>
          </w:rPr>
          <w:t>CDF</w:t>
        </w:r>
      </w:ins>
      <w:del w:id="331" w:author="欣鑫 徐" w:date="2016-07-01T09:24:00Z">
        <w:r w:rsidR="000452B2" w:rsidRPr="00E43067" w:rsidDel="00E43067">
          <w:rPr>
            <w:rFonts w:ascii="Times New Roman" w:eastAsia="宋体-简" w:hAnsi="Times New Roman" w:cs="Times New Roman"/>
            <w:bCs/>
            <w:rPrChange w:id="332" w:author="欣鑫 徐" w:date="2016-07-01T09:25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14</w:delText>
        </w:r>
      </w:del>
    </w:p>
    <w:p w14:paraId="31893336" w14:textId="17EE943D" w:rsidR="000452B2" w:rsidRPr="007C2B96" w:rsidDel="0057036F" w:rsidRDefault="000452B2" w:rsidP="000452B2">
      <w:pPr>
        <w:spacing w:line="400" w:lineRule="exact"/>
        <w:rPr>
          <w:del w:id="333" w:author="欣鑫 徐" w:date="2016-07-21T17:55:00Z"/>
          <w:rFonts w:ascii="Times New Roman" w:eastAsia="宋体-简" w:hAnsi="Times New Roman" w:cs="Times New Roman" w:hint="eastAsia"/>
        </w:rPr>
      </w:pPr>
      <w:del w:id="334" w:author="欣鑫 徐" w:date="2016-07-21T17:55:00Z">
        <w:r w:rsidRPr="007C2B96" w:rsidDel="0057036F">
          <w:rPr>
            <w:rFonts w:ascii="Times New Roman" w:eastAsia="宋体-简" w:hAnsi="Times New Roman" w:cs="Times New Roman"/>
          </w:rPr>
          <w:delText>依次填入</w:delText>
        </w:r>
      </w:del>
      <w:ins w:id="335" w:author="欣鑫 徐" w:date="2016-07-21T17:55:00Z">
        <w:r w:rsidR="0057036F">
          <w:rPr>
            <w:rFonts w:ascii="Times New Roman" w:eastAsia="宋体-简" w:hAnsi="Times New Roman" w:cs="Times New Roman" w:hint="eastAsia"/>
          </w:rPr>
          <w:t>解析：</w:t>
        </w:r>
        <w:r w:rsidR="0057036F">
          <w:rPr>
            <w:rFonts w:ascii="Times New Roman" w:eastAsia="宋体-简" w:hAnsi="Times New Roman" w:cs="Times New Roman" w:hint="eastAsia"/>
          </w:rPr>
          <w:t>C</w:t>
        </w:r>
        <w:r w:rsidR="0057036F">
          <w:rPr>
            <w:rFonts w:ascii="Times New Roman" w:eastAsia="宋体-简" w:hAnsi="Times New Roman" w:cs="Times New Roman" w:hint="eastAsia"/>
          </w:rPr>
          <w:t>选项</w:t>
        </w:r>
      </w:ins>
    </w:p>
    <w:p w14:paraId="777E5E61" w14:textId="66F09DDB" w:rsidR="000452B2" w:rsidRPr="007C2B96" w:rsidDel="0057036F" w:rsidRDefault="000452B2" w:rsidP="000452B2">
      <w:pPr>
        <w:spacing w:line="400" w:lineRule="exact"/>
        <w:rPr>
          <w:del w:id="336" w:author="欣鑫 徐" w:date="2016-07-21T17:55:00Z"/>
          <w:rFonts w:ascii="Times New Roman" w:eastAsia="宋体-简" w:hAnsi="Times New Roman" w:cs="Times New Roman" w:hint="eastAsia"/>
        </w:rPr>
      </w:pPr>
      <w:del w:id="337" w:author="欣鑫 徐" w:date="2016-07-21T17:55:00Z">
        <w:r w:rsidRPr="004E0795" w:rsidDel="0057036F">
          <w:rPr>
            <w:rFonts w:ascii="Times New Roman" w:eastAsia="宋体-简" w:hAnsi="Times New Roman" w:cs="Times New Roman"/>
          </w:rPr>
          <w:delText>○</w:delText>
        </w:r>
        <w:r w:rsidRPr="004E0795" w:rsidDel="0057036F">
          <w:rPr>
            <w:rFonts w:ascii="Times New Roman" w:eastAsia="宋体-简" w:hAnsi="Times New Roman" w:cs="Times New Roman" w:hint="eastAsia"/>
          </w:rPr>
          <w:delText xml:space="preserve"> </w:delText>
        </w:r>
        <w:r w:rsidRPr="00E51136" w:rsidDel="0057036F">
          <w:rPr>
            <w:rFonts w:ascii="Times New Roman" w:eastAsia="宋体-简" w:hAnsi="Times New Roman" w:cs="Times New Roman"/>
          </w:rPr>
          <w:delText>The aristocracy’s monopoly on political power ended with Solon’s reforms, and its political influence was further eroded by the centralization of admi</w:delText>
        </w:r>
        <w:r w:rsidDel="0057036F">
          <w:rPr>
            <w:rFonts w:ascii="Times New Roman" w:eastAsia="宋体-简" w:hAnsi="Times New Roman" w:cs="Times New Roman"/>
          </w:rPr>
          <w:delText xml:space="preserve">nistration under the tyrants. </w:delText>
        </w:r>
        <w:r w:rsidRPr="00E51136" w:rsidDel="0057036F">
          <w:rPr>
            <w:rFonts w:ascii="Times New Roman" w:eastAsia="宋体-简" w:hAnsi="Times New Roman" w:cs="Times New Roman"/>
          </w:rPr>
          <w:delText>（</w:delText>
        </w:r>
      </w:del>
      <w:r w:rsidRPr="00E51136">
        <w:rPr>
          <w:rFonts w:ascii="Times New Roman" w:eastAsia="宋体-简" w:hAnsi="Times New Roman" w:cs="Times New Roman"/>
        </w:rPr>
        <w:t>对应第三段</w:t>
      </w:r>
      <w:r w:rsidRPr="00E51136">
        <w:rPr>
          <w:rFonts w:ascii="Times New Roman" w:eastAsia="宋体-简" w:hAnsi="Times New Roman" w:cs="Times New Roman"/>
        </w:rPr>
        <w:t>Solon</w:t>
      </w:r>
      <w:r w:rsidRPr="00E51136">
        <w:rPr>
          <w:rFonts w:ascii="Times New Roman" w:eastAsia="宋体-简" w:hAnsi="Times New Roman" w:cs="Times New Roman"/>
        </w:rPr>
        <w:t>对民主的贡献</w:t>
      </w:r>
      <w:ins w:id="338" w:author="欣鑫 徐" w:date="2016-07-21T17:55:00Z">
        <w:r w:rsidR="0057036F">
          <w:rPr>
            <w:rFonts w:ascii="Times New Roman" w:eastAsia="宋体-简" w:hAnsi="Times New Roman" w:cs="Times New Roman" w:hint="eastAsia"/>
          </w:rPr>
          <w:t>；</w:t>
        </w:r>
        <w:r w:rsidR="0057036F">
          <w:rPr>
            <w:rFonts w:ascii="Times New Roman" w:eastAsia="宋体-简" w:hAnsi="Times New Roman" w:cs="Times New Roman" w:hint="eastAsia"/>
          </w:rPr>
          <w:t>D</w:t>
        </w:r>
        <w:r w:rsidR="0057036F">
          <w:rPr>
            <w:rFonts w:ascii="Times New Roman" w:eastAsia="宋体-简" w:hAnsi="Times New Roman" w:cs="Times New Roman" w:hint="eastAsia"/>
          </w:rPr>
          <w:t>选项对应</w:t>
        </w:r>
      </w:ins>
      <w:del w:id="339" w:author="欣鑫 徐" w:date="2016-07-21T17:55:00Z">
        <w:r w:rsidRPr="00E51136" w:rsidDel="0057036F">
          <w:rPr>
            <w:rFonts w:ascii="Times New Roman" w:eastAsia="宋体-简" w:hAnsi="Times New Roman" w:cs="Times New Roman"/>
          </w:rPr>
          <w:delText>）</w:delText>
        </w:r>
      </w:del>
    </w:p>
    <w:p w14:paraId="45F79F2E" w14:textId="77777777" w:rsidR="000452B2" w:rsidRPr="007C2B96" w:rsidDel="0057036F" w:rsidRDefault="000452B2" w:rsidP="000452B2">
      <w:pPr>
        <w:spacing w:line="400" w:lineRule="exact"/>
        <w:rPr>
          <w:del w:id="340" w:author="欣鑫 徐" w:date="2016-07-21T17:55:00Z"/>
          <w:rFonts w:ascii="Times New Roman" w:eastAsia="宋体-简" w:hAnsi="Times New Roman" w:cs="Times New Roman"/>
        </w:rPr>
      </w:pPr>
    </w:p>
    <w:p w14:paraId="47A28FF0" w14:textId="12AB87E2" w:rsidR="000452B2" w:rsidRPr="007C2B96" w:rsidDel="0057036F" w:rsidRDefault="000452B2" w:rsidP="000452B2">
      <w:pPr>
        <w:spacing w:line="400" w:lineRule="exact"/>
        <w:rPr>
          <w:del w:id="341" w:author="欣鑫 徐" w:date="2016-07-21T17:56:00Z"/>
          <w:rFonts w:ascii="Times New Roman" w:eastAsia="宋体-简" w:hAnsi="Times New Roman" w:cs="Times New Roman" w:hint="eastAsia"/>
        </w:rPr>
      </w:pPr>
      <w:del w:id="342" w:author="欣鑫 徐" w:date="2016-07-21T17:55:00Z">
        <w:r w:rsidRPr="004E0795" w:rsidDel="0057036F">
          <w:rPr>
            <w:rFonts w:ascii="Times New Roman" w:eastAsia="宋体-简" w:hAnsi="Times New Roman" w:cs="Times New Roman"/>
          </w:rPr>
          <w:delText>○</w:delText>
        </w:r>
        <w:r w:rsidRPr="004E0795" w:rsidDel="0057036F">
          <w:rPr>
            <w:rFonts w:ascii="Times New Roman" w:eastAsia="宋体-简" w:hAnsi="Times New Roman" w:cs="Times New Roman" w:hint="eastAsia"/>
          </w:rPr>
          <w:delText xml:space="preserve"> </w:delText>
        </w:r>
        <w:r w:rsidRPr="00E51136" w:rsidDel="0057036F">
          <w:rPr>
            <w:rFonts w:ascii="Times New Roman" w:eastAsia="宋体-简" w:hAnsi="Times New Roman" w:cs="Times New Roman"/>
          </w:rPr>
          <w:delText>Cleisthenes' reforms reduced aristocratic power by reorganizing the citizen body and changing the entry points to civic life so that political power did not rely on traditiona</w:delText>
        </w:r>
        <w:r w:rsidDel="0057036F">
          <w:rPr>
            <w:rFonts w:ascii="Times New Roman" w:eastAsia="宋体-简" w:hAnsi="Times New Roman" w:cs="Times New Roman"/>
          </w:rPr>
          <w:delText xml:space="preserve">l family and clan structures. </w:delText>
        </w:r>
        <w:r w:rsidRPr="00E51136" w:rsidDel="0057036F">
          <w:rPr>
            <w:rFonts w:ascii="Times New Roman" w:eastAsia="宋体-简" w:hAnsi="Times New Roman" w:cs="Times New Roman"/>
          </w:rPr>
          <w:delText>（对应</w:delText>
        </w:r>
      </w:del>
      <w:r w:rsidRPr="00E51136">
        <w:rPr>
          <w:rFonts w:ascii="Times New Roman" w:eastAsia="宋体-简" w:hAnsi="Times New Roman" w:cs="Times New Roman"/>
        </w:rPr>
        <w:t>第四段</w:t>
      </w:r>
      <w:r w:rsidRPr="00E51136">
        <w:rPr>
          <w:rFonts w:ascii="Times New Roman" w:eastAsia="宋体-简" w:hAnsi="Times New Roman" w:cs="Times New Roman"/>
        </w:rPr>
        <w:t>Cleisthenes</w:t>
      </w:r>
      <w:r w:rsidRPr="00E51136">
        <w:rPr>
          <w:rFonts w:ascii="Times New Roman" w:eastAsia="宋体-简" w:hAnsi="Times New Roman" w:cs="Times New Roman"/>
        </w:rPr>
        <w:t>的民主化措施</w:t>
      </w:r>
      <w:ins w:id="343" w:author="欣鑫 徐" w:date="2016-07-21T17:55:00Z">
        <w:r w:rsidR="0057036F">
          <w:rPr>
            <w:rFonts w:ascii="Times New Roman" w:eastAsia="宋体-简" w:hAnsi="Times New Roman" w:cs="Times New Roman" w:hint="eastAsia"/>
          </w:rPr>
          <w:t>；</w:t>
        </w:r>
        <w:r w:rsidR="0057036F">
          <w:rPr>
            <w:rFonts w:ascii="Times New Roman" w:eastAsia="宋体-简" w:hAnsi="Times New Roman" w:cs="Times New Roman" w:hint="eastAsia"/>
          </w:rPr>
          <w:t>F</w:t>
        </w:r>
        <w:r w:rsidR="0057036F">
          <w:rPr>
            <w:rFonts w:ascii="Times New Roman" w:eastAsia="宋体-简" w:hAnsi="Times New Roman" w:cs="Times New Roman" w:hint="eastAsia"/>
          </w:rPr>
          <w:t>选项对应</w:t>
        </w:r>
      </w:ins>
      <w:del w:id="344" w:author="欣鑫 徐" w:date="2016-07-21T17:55:00Z">
        <w:r w:rsidRPr="00E51136" w:rsidDel="0057036F">
          <w:rPr>
            <w:rFonts w:ascii="Times New Roman" w:eastAsia="宋体-简" w:hAnsi="Times New Roman" w:cs="Times New Roman"/>
          </w:rPr>
          <w:delText>）</w:delText>
        </w:r>
      </w:del>
    </w:p>
    <w:p w14:paraId="4278B710" w14:textId="77777777" w:rsidR="000452B2" w:rsidRPr="007C2B96" w:rsidDel="0057036F" w:rsidRDefault="000452B2" w:rsidP="000452B2">
      <w:pPr>
        <w:spacing w:line="400" w:lineRule="exact"/>
        <w:rPr>
          <w:del w:id="345" w:author="欣鑫 徐" w:date="2016-07-21T17:56:00Z"/>
          <w:rFonts w:ascii="Times New Roman" w:eastAsia="宋体-简" w:hAnsi="Times New Roman" w:cs="Times New Roman"/>
        </w:rPr>
      </w:pPr>
    </w:p>
    <w:p w14:paraId="2C13C897" w14:textId="7748D776" w:rsidR="000452B2" w:rsidRPr="007C2B96" w:rsidRDefault="000452B2" w:rsidP="000452B2">
      <w:pPr>
        <w:spacing w:line="400" w:lineRule="exact"/>
        <w:rPr>
          <w:rFonts w:ascii="Times New Roman" w:eastAsia="宋体-简" w:hAnsi="Times New Roman" w:cs="Times New Roman" w:hint="eastAsia"/>
        </w:rPr>
      </w:pPr>
      <w:del w:id="346" w:author="欣鑫 徐" w:date="2016-07-21T17:56:00Z">
        <w:r w:rsidRPr="004E0795" w:rsidDel="0057036F">
          <w:rPr>
            <w:rFonts w:ascii="Times New Roman" w:eastAsia="宋体-简" w:hAnsi="Times New Roman" w:cs="Times New Roman"/>
          </w:rPr>
          <w:delText>○</w:delText>
        </w:r>
        <w:r w:rsidRPr="004E0795" w:rsidDel="0057036F">
          <w:rPr>
            <w:rFonts w:ascii="Times New Roman" w:eastAsia="宋体-简" w:hAnsi="Times New Roman" w:cs="Times New Roman" w:hint="eastAsia"/>
          </w:rPr>
          <w:delText xml:space="preserve"> </w:delText>
        </w:r>
        <w:r w:rsidRPr="00E51136" w:rsidDel="0057036F">
          <w:rPr>
            <w:rFonts w:ascii="Times New Roman" w:eastAsia="宋体-简" w:hAnsi="Times New Roman" w:cs="Times New Roman"/>
          </w:rPr>
          <w:delText>Over time, as the all-citizen assembly took on more and more of the actual exercise of political power, ordinary citizens participated in public life</w:delText>
        </w:r>
        <w:r w:rsidDel="0057036F">
          <w:rPr>
            <w:rFonts w:ascii="Times New Roman" w:eastAsia="宋体-简" w:hAnsi="Times New Roman" w:cs="Times New Roman"/>
          </w:rPr>
          <w:delText xml:space="preserve"> more fully than ever before. </w:delText>
        </w:r>
        <w:r w:rsidRPr="00E51136" w:rsidDel="0057036F">
          <w:rPr>
            <w:rFonts w:ascii="Times New Roman" w:eastAsia="宋体-简" w:hAnsi="Times New Roman" w:cs="Times New Roman"/>
          </w:rPr>
          <w:delText>（对应</w:delText>
        </w:r>
      </w:del>
      <w:r w:rsidRPr="00E51136">
        <w:rPr>
          <w:rFonts w:ascii="Times New Roman" w:eastAsia="宋体-简" w:hAnsi="Times New Roman" w:cs="Times New Roman"/>
        </w:rPr>
        <w:t>第五、六段，公民权利的深化</w:t>
      </w:r>
      <w:ins w:id="347" w:author="欣鑫 徐" w:date="2016-07-21T17:56:00Z">
        <w:r w:rsidR="0057036F">
          <w:rPr>
            <w:rFonts w:ascii="Times New Roman" w:eastAsia="宋体-简" w:hAnsi="Times New Roman" w:cs="Times New Roman" w:hint="eastAsia"/>
          </w:rPr>
          <w:t>。</w:t>
        </w:r>
      </w:ins>
      <w:bookmarkStart w:id="348" w:name="_GoBack"/>
      <w:bookmarkEnd w:id="348"/>
      <w:del w:id="349" w:author="欣鑫 徐" w:date="2016-07-21T17:56:00Z">
        <w:r w:rsidRPr="00E51136" w:rsidDel="0057036F">
          <w:rPr>
            <w:rFonts w:ascii="Times New Roman" w:eastAsia="宋体-简" w:hAnsi="Times New Roman" w:cs="Times New Roman"/>
          </w:rPr>
          <w:delText>）</w:delText>
        </w:r>
      </w:del>
    </w:p>
    <w:p w14:paraId="523F05FF" w14:textId="77777777" w:rsidR="00B855D5" w:rsidRDefault="00B855D5">
      <w:pPr>
        <w:rPr>
          <w:ins w:id="350" w:author="欣鑫 徐" w:date="2016-07-01T09:57:00Z"/>
        </w:rPr>
      </w:pPr>
    </w:p>
    <w:p w14:paraId="56D5F1BC" w14:textId="4CDD8B81" w:rsidR="00B855D5" w:rsidRDefault="00B855D5"/>
    <w:sectPr w:rsidR="00B85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-简">
    <w:altName w:val="Songti SC Regular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B2"/>
    <w:rsid w:val="00035079"/>
    <w:rsid w:val="000452B2"/>
    <w:rsid w:val="000A36DB"/>
    <w:rsid w:val="000B5599"/>
    <w:rsid w:val="000D1AE6"/>
    <w:rsid w:val="001023E6"/>
    <w:rsid w:val="0014307A"/>
    <w:rsid w:val="001454A2"/>
    <w:rsid w:val="001573FC"/>
    <w:rsid w:val="00193B3A"/>
    <w:rsid w:val="001A3A99"/>
    <w:rsid w:val="001A68C1"/>
    <w:rsid w:val="001E349E"/>
    <w:rsid w:val="001E34B4"/>
    <w:rsid w:val="00223E00"/>
    <w:rsid w:val="002268C6"/>
    <w:rsid w:val="00240551"/>
    <w:rsid w:val="002479FA"/>
    <w:rsid w:val="00250663"/>
    <w:rsid w:val="00267069"/>
    <w:rsid w:val="00276130"/>
    <w:rsid w:val="00293BF3"/>
    <w:rsid w:val="00296C6A"/>
    <w:rsid w:val="002A4AF6"/>
    <w:rsid w:val="002C26C7"/>
    <w:rsid w:val="002E3251"/>
    <w:rsid w:val="002F0A5B"/>
    <w:rsid w:val="002F53BA"/>
    <w:rsid w:val="00304549"/>
    <w:rsid w:val="003279D3"/>
    <w:rsid w:val="00377C9C"/>
    <w:rsid w:val="003A4AF0"/>
    <w:rsid w:val="003D180B"/>
    <w:rsid w:val="003D2A0B"/>
    <w:rsid w:val="003F188B"/>
    <w:rsid w:val="00424EF4"/>
    <w:rsid w:val="00440379"/>
    <w:rsid w:val="004636C5"/>
    <w:rsid w:val="00465513"/>
    <w:rsid w:val="00485C52"/>
    <w:rsid w:val="00490032"/>
    <w:rsid w:val="00495491"/>
    <w:rsid w:val="004A5C80"/>
    <w:rsid w:val="004B7E4A"/>
    <w:rsid w:val="004C1C6F"/>
    <w:rsid w:val="004D6452"/>
    <w:rsid w:val="004E2663"/>
    <w:rsid w:val="00514659"/>
    <w:rsid w:val="00537BA8"/>
    <w:rsid w:val="005426CE"/>
    <w:rsid w:val="005456A4"/>
    <w:rsid w:val="005609CA"/>
    <w:rsid w:val="0057036F"/>
    <w:rsid w:val="00593B44"/>
    <w:rsid w:val="00594389"/>
    <w:rsid w:val="005A3275"/>
    <w:rsid w:val="005B3BB8"/>
    <w:rsid w:val="005C1B95"/>
    <w:rsid w:val="00600D31"/>
    <w:rsid w:val="00611786"/>
    <w:rsid w:val="00631447"/>
    <w:rsid w:val="006511E2"/>
    <w:rsid w:val="0065684C"/>
    <w:rsid w:val="00666B44"/>
    <w:rsid w:val="0069432E"/>
    <w:rsid w:val="006A3B0F"/>
    <w:rsid w:val="006F5206"/>
    <w:rsid w:val="00722121"/>
    <w:rsid w:val="007371A7"/>
    <w:rsid w:val="00791365"/>
    <w:rsid w:val="007969AF"/>
    <w:rsid w:val="007A6B0C"/>
    <w:rsid w:val="007C3AF8"/>
    <w:rsid w:val="00807E6E"/>
    <w:rsid w:val="00845A94"/>
    <w:rsid w:val="008473DE"/>
    <w:rsid w:val="00863B94"/>
    <w:rsid w:val="00895CAD"/>
    <w:rsid w:val="008A104E"/>
    <w:rsid w:val="008A176E"/>
    <w:rsid w:val="008D209C"/>
    <w:rsid w:val="008D37A6"/>
    <w:rsid w:val="008F0C38"/>
    <w:rsid w:val="0090650C"/>
    <w:rsid w:val="00933677"/>
    <w:rsid w:val="00967B4A"/>
    <w:rsid w:val="009714F2"/>
    <w:rsid w:val="00981D4C"/>
    <w:rsid w:val="00985BA9"/>
    <w:rsid w:val="009A5855"/>
    <w:rsid w:val="009D7A36"/>
    <w:rsid w:val="009F4577"/>
    <w:rsid w:val="009F7EB7"/>
    <w:rsid w:val="00A006A3"/>
    <w:rsid w:val="00A270E1"/>
    <w:rsid w:val="00A33ED9"/>
    <w:rsid w:val="00A6177C"/>
    <w:rsid w:val="00A735C7"/>
    <w:rsid w:val="00A82627"/>
    <w:rsid w:val="00AB4907"/>
    <w:rsid w:val="00AC3A24"/>
    <w:rsid w:val="00AF449C"/>
    <w:rsid w:val="00B07ABB"/>
    <w:rsid w:val="00B47692"/>
    <w:rsid w:val="00B5638A"/>
    <w:rsid w:val="00B855D5"/>
    <w:rsid w:val="00BB3722"/>
    <w:rsid w:val="00BC5F82"/>
    <w:rsid w:val="00BC62CC"/>
    <w:rsid w:val="00C0739E"/>
    <w:rsid w:val="00C31E34"/>
    <w:rsid w:val="00C9774D"/>
    <w:rsid w:val="00CC0B75"/>
    <w:rsid w:val="00CC69A0"/>
    <w:rsid w:val="00CE49F6"/>
    <w:rsid w:val="00D1181B"/>
    <w:rsid w:val="00D15214"/>
    <w:rsid w:val="00D23B78"/>
    <w:rsid w:val="00D7155D"/>
    <w:rsid w:val="00D83B7C"/>
    <w:rsid w:val="00DB0BDF"/>
    <w:rsid w:val="00DB5928"/>
    <w:rsid w:val="00E0629C"/>
    <w:rsid w:val="00E3093D"/>
    <w:rsid w:val="00E43067"/>
    <w:rsid w:val="00E52DBB"/>
    <w:rsid w:val="00E566AC"/>
    <w:rsid w:val="00E77D44"/>
    <w:rsid w:val="00EE2981"/>
    <w:rsid w:val="00F12FD2"/>
    <w:rsid w:val="00F92502"/>
    <w:rsid w:val="00FD7AF9"/>
    <w:rsid w:val="00FF4170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799E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2B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9A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C69A0"/>
    <w:rPr>
      <w:rFonts w:ascii="Heiti SC Light" w:eastAsia="Heiti SC Light"/>
      <w:sz w:val="18"/>
      <w:szCs w:val="18"/>
    </w:rPr>
  </w:style>
  <w:style w:type="paragraph" w:styleId="a5">
    <w:name w:val="Revision"/>
    <w:hidden/>
    <w:uiPriority w:val="99"/>
    <w:semiHidden/>
    <w:rsid w:val="00E77D4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2B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9A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C69A0"/>
    <w:rPr>
      <w:rFonts w:ascii="Heiti SC Light" w:eastAsia="Heiti SC Light"/>
      <w:sz w:val="18"/>
      <w:szCs w:val="18"/>
    </w:rPr>
  </w:style>
  <w:style w:type="paragraph" w:styleId="a5">
    <w:name w:val="Revision"/>
    <w:hidden/>
    <w:uiPriority w:val="99"/>
    <w:semiHidden/>
    <w:rsid w:val="00E77D4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803</Words>
  <Characters>4582</Characters>
  <Application>Microsoft Macintosh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Sanm1</dc:creator>
  <cp:lastModifiedBy>欣鑫 徐</cp:lastModifiedBy>
  <cp:revision>90</cp:revision>
  <dcterms:created xsi:type="dcterms:W3CDTF">2016-02-29T03:50:00Z</dcterms:created>
  <dcterms:modified xsi:type="dcterms:W3CDTF">2016-07-21T09:56:00Z</dcterms:modified>
</cp:coreProperties>
</file>