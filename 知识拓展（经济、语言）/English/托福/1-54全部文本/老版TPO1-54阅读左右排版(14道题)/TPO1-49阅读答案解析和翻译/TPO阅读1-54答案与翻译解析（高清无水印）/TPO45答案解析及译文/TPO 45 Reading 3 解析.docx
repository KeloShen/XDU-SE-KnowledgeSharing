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6A919" w14:textId="77777777" w:rsidR="00E60BE3" w:rsidRDefault="00E60BE3" w:rsidP="00731351">
      <w:pPr>
        <w:spacing w:line="400" w:lineRule="exact"/>
        <w:rPr>
          <w:ins w:id="0" w:author="欣鑫 徐" w:date="2016-07-26T10:30:00Z"/>
          <w:rFonts w:ascii="Times New Roman" w:eastAsia="宋体-简" w:hAnsi="Times New Roman" w:cs="Times New Roman"/>
        </w:rPr>
      </w:pPr>
      <w:ins w:id="1" w:author="欣鑫 徐" w:date="2016-07-26T10:30:00Z">
        <w:r>
          <w:rPr>
            <w:rFonts w:ascii="Times New Roman" w:eastAsia="宋体-简" w:hAnsi="Times New Roman" w:cs="Times New Roman" w:hint="eastAsia"/>
          </w:rPr>
          <w:t>Q1</w:t>
        </w:r>
      </w:ins>
    </w:p>
    <w:p w14:paraId="1EC208DD" w14:textId="77777777" w:rsidR="00731351" w:rsidRPr="007C2B96" w:rsidRDefault="00E60BE3" w:rsidP="00731351">
      <w:pPr>
        <w:spacing w:line="400" w:lineRule="exact"/>
        <w:rPr>
          <w:rFonts w:ascii="Times New Roman" w:eastAsia="宋体-简" w:hAnsi="Times New Roman" w:cs="Times New Roman"/>
        </w:rPr>
      </w:pPr>
      <w:ins w:id="2" w:author="欣鑫 徐" w:date="2016-07-26T10:30:00Z">
        <w:r>
          <w:rPr>
            <w:rFonts w:ascii="Times New Roman" w:eastAsia="宋体-简" w:hAnsi="Times New Roman" w:cs="Times New Roman" w:hint="eastAsia"/>
          </w:rPr>
          <w:t>正确答案：</w:t>
        </w:r>
        <w:r>
          <w:rPr>
            <w:rFonts w:ascii="Times New Roman" w:eastAsia="宋体-简" w:hAnsi="Times New Roman" w:cs="Times New Roman" w:hint="eastAsia"/>
          </w:rPr>
          <w:t>A</w:t>
        </w:r>
      </w:ins>
      <w:del w:id="3" w:author="欣鑫 徐" w:date="2016-07-26T10:30:00Z">
        <w:r w:rsidR="00731351" w:rsidDel="00E60BE3">
          <w:rPr>
            <w:rFonts w:ascii="Times New Roman" w:eastAsia="宋体-简" w:hAnsi="Times New Roman" w:cs="Times New Roman" w:hint="eastAsia"/>
          </w:rPr>
          <w:delText>1</w:delText>
        </w:r>
        <w:r w:rsidR="00731351" w:rsidRPr="007C2B96" w:rsidDel="00E60BE3">
          <w:rPr>
            <w:rFonts w:ascii="Times New Roman" w:eastAsia="宋体-简" w:hAnsi="Times New Roman" w:cs="Times New Roman"/>
          </w:rPr>
          <w:delText>选择第</w:delText>
        </w:r>
        <w:r w:rsidR="00731351" w:rsidDel="00E60BE3">
          <w:rPr>
            <w:rFonts w:ascii="Times New Roman" w:eastAsia="宋体-简" w:hAnsi="Times New Roman" w:cs="Times New Roman" w:hint="eastAsia"/>
          </w:rPr>
          <w:delText>一</w:delText>
        </w:r>
        <w:r w:rsidR="00731351" w:rsidRPr="007C2B96" w:rsidDel="00E60BE3">
          <w:rPr>
            <w:rFonts w:ascii="Times New Roman" w:eastAsia="宋体-简" w:hAnsi="Times New Roman" w:cs="Times New Roman"/>
          </w:rPr>
          <w:delText>项。</w:delText>
        </w:r>
      </w:del>
    </w:p>
    <w:p w14:paraId="14DAC59A" w14:textId="6F6575F5"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del w:id="4" w:author="欣鑫 徐" w:date="2016-07-26T10:31:00Z">
        <w:r w:rsidRPr="00D773C9" w:rsidDel="00E60BE3">
          <w:rPr>
            <w:rFonts w:ascii="Times New Roman" w:eastAsia="宋体-简" w:hAnsi="Times New Roman" w:cs="Times New Roman" w:hint="eastAsia"/>
          </w:rPr>
          <w:delText>词汇题。</w:delText>
        </w:r>
      </w:del>
      <w:r w:rsidRPr="00D773C9">
        <w:rPr>
          <w:rFonts w:ascii="Times New Roman" w:eastAsia="宋体-简" w:hAnsi="Times New Roman" w:cs="Times New Roman" w:hint="eastAsia"/>
        </w:rPr>
        <w:t xml:space="preserve">severe </w:t>
      </w:r>
      <w:ins w:id="5" w:author="欣鑫 徐" w:date="2016-07-26T10:31:00Z">
        <w:r w:rsidR="00E60BE3">
          <w:rPr>
            <w:rFonts w:ascii="Times New Roman" w:eastAsia="宋体-简" w:hAnsi="Times New Roman" w:cs="Times New Roman" w:hint="eastAsia"/>
          </w:rPr>
          <w:t>意为</w:t>
        </w:r>
      </w:ins>
      <w:del w:id="6" w:author="欣鑫 徐" w:date="2016-07-26T10:31:00Z">
        <w:r w:rsidRPr="00D773C9" w:rsidDel="00E60BE3">
          <w:rPr>
            <w:rFonts w:ascii="Times New Roman" w:eastAsia="宋体-简" w:hAnsi="Times New Roman" w:cs="Times New Roman" w:hint="eastAsia"/>
          </w:rPr>
          <w:delText>有</w:delText>
        </w:r>
      </w:del>
      <w:r w:rsidRPr="00D773C9">
        <w:rPr>
          <w:rFonts w:ascii="Times New Roman" w:eastAsia="宋体-简" w:hAnsi="Times New Roman" w:cs="Times New Roman" w:hint="eastAsia"/>
        </w:rPr>
        <w:t>“严峻的</w:t>
      </w:r>
      <w:ins w:id="7" w:author="欣鑫 徐" w:date="2016-07-26T10:31:00Z">
        <w:r w:rsidR="00E60BE3">
          <w:rPr>
            <w:rFonts w:ascii="Times New Roman" w:eastAsia="宋体-简" w:hAnsi="Times New Roman" w:cs="Times New Roman" w:hint="eastAsia"/>
          </w:rPr>
          <w:t>、严厉的</w:t>
        </w:r>
      </w:ins>
      <w:r w:rsidRPr="00D773C9">
        <w:rPr>
          <w:rFonts w:ascii="Times New Roman" w:eastAsia="宋体-简" w:hAnsi="Times New Roman" w:cs="Times New Roman" w:hint="eastAsia"/>
        </w:rPr>
        <w:t>”，</w:t>
      </w:r>
      <w:del w:id="8" w:author="欣鑫 徐" w:date="2016-07-26T10:31:00Z">
        <w:r w:rsidRPr="00D773C9" w:rsidDel="00E60BE3">
          <w:rPr>
            <w:rFonts w:ascii="Times New Roman" w:eastAsia="宋体-简" w:hAnsi="Times New Roman" w:cs="Times New Roman"/>
          </w:rPr>
          <w:delText>Extreme means very great in degree or intensity.</w:delText>
        </w:r>
      </w:del>
      <w:r w:rsidRPr="00D773C9">
        <w:rPr>
          <w:rFonts w:ascii="Times New Roman" w:eastAsia="宋体-简" w:hAnsi="Times New Roman" w:cs="Times New Roman" w:hint="eastAsia"/>
        </w:rPr>
        <w:t>表程度或者强度上极端的，</w:t>
      </w:r>
      <w:ins w:id="9" w:author="欣鑫 徐" w:date="2016-07-26T10:42:00Z">
        <w:r w:rsidR="00373322">
          <w:rPr>
            <w:rFonts w:ascii="Times New Roman" w:eastAsia="宋体-简" w:hAnsi="Times New Roman" w:cs="Times New Roman" w:hint="eastAsia"/>
          </w:rPr>
          <w:t>在文中，只有</w:t>
        </w:r>
        <w:r w:rsidR="00373322">
          <w:rPr>
            <w:rFonts w:ascii="Times New Roman" w:eastAsia="宋体-简" w:hAnsi="Times New Roman" w:cs="Times New Roman" w:hint="eastAsia"/>
          </w:rPr>
          <w:t>A</w:t>
        </w:r>
        <w:r w:rsidR="00373322">
          <w:rPr>
            <w:rFonts w:ascii="Times New Roman" w:eastAsia="宋体-简" w:hAnsi="Times New Roman" w:cs="Times New Roman" w:hint="eastAsia"/>
          </w:rPr>
          <w:t>选项能够</w:t>
        </w:r>
      </w:ins>
      <w:ins w:id="10" w:author="欣鑫 徐" w:date="2016-07-26T10:43:00Z">
        <w:r w:rsidR="00373322">
          <w:rPr>
            <w:rFonts w:ascii="Times New Roman" w:eastAsia="宋体-简" w:hAnsi="Times New Roman" w:cs="Times New Roman" w:hint="eastAsia"/>
          </w:rPr>
          <w:t>对应单词在文中的意思；</w:t>
        </w:r>
        <w:r w:rsidR="00E67AEF">
          <w:rPr>
            <w:rFonts w:ascii="Times New Roman" w:eastAsia="宋体-简" w:hAnsi="Times New Roman" w:cs="Times New Roman" w:hint="eastAsia"/>
          </w:rPr>
          <w:t>其余几个选项的意思是“复杂的”</w:t>
        </w:r>
      </w:ins>
      <w:ins w:id="11" w:author="欣鑫 徐" w:date="2016-07-26T10:42:00Z">
        <w:r w:rsidR="00373322" w:rsidRPr="00D773C9" w:rsidDel="00373322">
          <w:rPr>
            <w:rFonts w:ascii="Times New Roman" w:eastAsia="宋体-简" w:hAnsi="Times New Roman" w:cs="Times New Roman" w:hint="eastAsia"/>
          </w:rPr>
          <w:t xml:space="preserve"> </w:t>
        </w:r>
      </w:ins>
      <w:ins w:id="12" w:author="欣鑫 徐" w:date="2016-07-26T10:43:00Z">
        <w:r w:rsidR="00E67AEF">
          <w:rPr>
            <w:rFonts w:ascii="Times New Roman" w:eastAsia="宋体-简" w:hAnsi="Times New Roman" w:cs="Times New Roman" w:hint="eastAsia"/>
          </w:rPr>
          <w:t>，“</w:t>
        </w:r>
      </w:ins>
      <w:ins w:id="13" w:author="欣鑫 徐" w:date="2016-07-26T10:44:00Z">
        <w:r w:rsidR="00E67AEF">
          <w:rPr>
            <w:rFonts w:ascii="Times New Roman" w:eastAsia="宋体-简" w:hAnsi="Times New Roman" w:cs="Times New Roman" w:hint="eastAsia"/>
          </w:rPr>
          <w:t>基本的</w:t>
        </w:r>
      </w:ins>
      <w:ins w:id="14" w:author="欣鑫 徐" w:date="2016-07-26T10:43:00Z">
        <w:r w:rsidR="00E67AEF">
          <w:rPr>
            <w:rFonts w:ascii="Times New Roman" w:eastAsia="宋体-简" w:hAnsi="Times New Roman" w:cs="Times New Roman" w:hint="eastAsia"/>
          </w:rPr>
          <w:t>”</w:t>
        </w:r>
      </w:ins>
      <w:ins w:id="15" w:author="欣鑫 徐" w:date="2016-07-26T10:44:00Z">
        <w:r w:rsidR="00E67AEF">
          <w:rPr>
            <w:rFonts w:ascii="Times New Roman" w:eastAsia="宋体-简" w:hAnsi="Times New Roman" w:cs="Times New Roman" w:hint="eastAsia"/>
          </w:rPr>
          <w:t>和“立即的</w:t>
        </w:r>
        <w:r w:rsidR="00845CFC">
          <w:rPr>
            <w:rFonts w:ascii="Times New Roman" w:eastAsia="宋体-简" w:hAnsi="Times New Roman" w:cs="Times New Roman" w:hint="eastAsia"/>
          </w:rPr>
          <w:t>，</w:t>
        </w:r>
      </w:ins>
      <w:ins w:id="16" w:author="欣鑫 徐" w:date="2016-07-26T10:45:00Z">
        <w:r w:rsidR="00845CFC">
          <w:rPr>
            <w:rFonts w:ascii="Times New Roman" w:eastAsia="宋体-简" w:hAnsi="Times New Roman" w:cs="Times New Roman" w:hint="eastAsia"/>
          </w:rPr>
          <w:t>直接的</w:t>
        </w:r>
      </w:ins>
      <w:ins w:id="17" w:author="欣鑫 徐" w:date="2016-07-26T10:44:00Z">
        <w:r w:rsidR="00E67AEF">
          <w:rPr>
            <w:rFonts w:ascii="Times New Roman" w:eastAsia="宋体-简" w:hAnsi="Times New Roman" w:cs="Times New Roman" w:hint="eastAsia"/>
          </w:rPr>
          <w:t>”。</w:t>
        </w:r>
      </w:ins>
      <w:del w:id="18" w:author="欣鑫 徐" w:date="2016-07-26T10:42:00Z">
        <w:r w:rsidRPr="00D773C9" w:rsidDel="00373322">
          <w:rPr>
            <w:rFonts w:ascii="Times New Roman" w:eastAsia="宋体-简" w:hAnsi="Times New Roman" w:cs="Times New Roman" w:hint="eastAsia"/>
          </w:rPr>
          <w:delText>符合原词，选择第一项。</w:delText>
        </w:r>
      </w:del>
    </w:p>
    <w:p w14:paraId="27DB6B14" w14:textId="77777777" w:rsidR="00731351" w:rsidRPr="007C2B96" w:rsidRDefault="00731351" w:rsidP="00731351">
      <w:pPr>
        <w:spacing w:line="400" w:lineRule="exact"/>
        <w:rPr>
          <w:rFonts w:ascii="Times New Roman" w:eastAsia="宋体-简" w:hAnsi="Times New Roman" w:cs="Times New Roman"/>
          <w:b/>
          <w:bCs/>
        </w:rPr>
      </w:pPr>
    </w:p>
    <w:p w14:paraId="47918AF5" w14:textId="72E96C4D" w:rsidR="00E67AEF" w:rsidRDefault="00E67AEF" w:rsidP="00731351">
      <w:pPr>
        <w:spacing w:line="400" w:lineRule="exact"/>
        <w:rPr>
          <w:ins w:id="19" w:author="欣鑫 徐" w:date="2016-07-26T10:44:00Z"/>
          <w:rFonts w:ascii="Times New Roman" w:eastAsia="宋体-简" w:hAnsi="Times New Roman" w:cs="Times New Roman"/>
        </w:rPr>
      </w:pPr>
      <w:ins w:id="20" w:author="欣鑫 徐" w:date="2016-07-26T10:44:00Z">
        <w:r>
          <w:rPr>
            <w:rFonts w:ascii="Times New Roman" w:eastAsia="宋体-简" w:hAnsi="Times New Roman" w:cs="Times New Roman" w:hint="eastAsia"/>
          </w:rPr>
          <w:t>Q2</w:t>
        </w:r>
      </w:ins>
    </w:p>
    <w:p w14:paraId="27A7B8B5" w14:textId="2CC9DF95" w:rsidR="00731351" w:rsidRPr="007C2B96" w:rsidRDefault="00E67AEF" w:rsidP="00731351">
      <w:pPr>
        <w:spacing w:line="400" w:lineRule="exact"/>
        <w:rPr>
          <w:rFonts w:ascii="Times New Roman" w:eastAsia="宋体-简" w:hAnsi="Times New Roman" w:cs="Times New Roman"/>
        </w:rPr>
      </w:pPr>
      <w:ins w:id="21" w:author="欣鑫 徐" w:date="2016-07-26T10:44:00Z">
        <w:r>
          <w:rPr>
            <w:rFonts w:ascii="Times New Roman" w:eastAsia="宋体-简" w:hAnsi="Times New Roman" w:cs="Times New Roman" w:hint="eastAsia"/>
          </w:rPr>
          <w:t>正确答案：</w:t>
        </w:r>
      </w:ins>
      <w:ins w:id="22" w:author="欣鑫 徐" w:date="2016-07-26T10:45:00Z">
        <w:r w:rsidR="006A03A3">
          <w:rPr>
            <w:rFonts w:ascii="Times New Roman" w:eastAsia="宋体-简" w:hAnsi="Times New Roman" w:cs="Times New Roman" w:hint="eastAsia"/>
          </w:rPr>
          <w:t>B</w:t>
        </w:r>
      </w:ins>
      <w:del w:id="23" w:author="欣鑫 徐" w:date="2016-07-26T10:44:00Z">
        <w:r w:rsidR="00731351" w:rsidDel="00E67AEF">
          <w:rPr>
            <w:rFonts w:ascii="Times New Roman" w:eastAsia="宋体-简" w:hAnsi="Times New Roman" w:cs="Times New Roman" w:hint="eastAsia"/>
          </w:rPr>
          <w:delText>2</w:delText>
        </w:r>
        <w:r w:rsidR="00731351" w:rsidDel="00E67AEF">
          <w:rPr>
            <w:rFonts w:ascii="Times New Roman" w:eastAsia="宋体-简" w:hAnsi="Times New Roman" w:cs="Times New Roman"/>
          </w:rPr>
          <w:delText>选择第</w:delText>
        </w:r>
        <w:r w:rsidR="00731351" w:rsidRPr="00D773C9" w:rsidDel="00E67AEF">
          <w:rPr>
            <w:rFonts w:ascii="Times New Roman" w:eastAsia="宋体-简" w:hAnsi="Times New Roman" w:cs="Times New Roman" w:hint="eastAsia"/>
          </w:rPr>
          <w:delText>二</w:delText>
        </w:r>
        <w:r w:rsidR="00731351" w:rsidRPr="007C2B96" w:rsidDel="00E67AEF">
          <w:rPr>
            <w:rFonts w:ascii="Times New Roman" w:eastAsia="宋体-简" w:hAnsi="Times New Roman" w:cs="Times New Roman"/>
          </w:rPr>
          <w:delText>项。</w:delText>
        </w:r>
      </w:del>
    </w:p>
    <w:p w14:paraId="6865B472" w14:textId="1AF7C123" w:rsidR="00731351" w:rsidRPr="007C2B96" w:rsidDel="00E67AEF" w:rsidRDefault="00731351" w:rsidP="00731351">
      <w:pPr>
        <w:spacing w:line="400" w:lineRule="exact"/>
        <w:rPr>
          <w:del w:id="24" w:author="欣鑫 徐" w:date="2016-07-26T10:44:00Z"/>
          <w:rFonts w:ascii="Times New Roman" w:eastAsia="宋体-简" w:hAnsi="Times New Roman" w:cs="Times New Roman"/>
        </w:rPr>
      </w:pPr>
      <w:r w:rsidRPr="007C2B96">
        <w:rPr>
          <w:rFonts w:ascii="Times New Roman" w:eastAsia="宋体-简" w:hAnsi="Times New Roman" w:cs="Times New Roman"/>
        </w:rPr>
        <w:t>解析：</w:t>
      </w:r>
      <w:ins w:id="25" w:author="欣鑫 徐" w:date="2016-07-26T10:45:00Z">
        <w:r w:rsidR="006A03A3">
          <w:rPr>
            <w:rFonts w:ascii="Times New Roman" w:eastAsia="宋体-简" w:hAnsi="Times New Roman" w:cs="Times New Roman" w:hint="eastAsia"/>
          </w:rPr>
          <w:t>根据题干</w:t>
        </w:r>
        <w:r w:rsidR="004C69CF">
          <w:rPr>
            <w:rFonts w:ascii="Times New Roman" w:eastAsia="宋体-简" w:hAnsi="Times New Roman" w:cs="Times New Roman" w:hint="eastAsia"/>
          </w:rPr>
          <w:t>定位原文</w:t>
        </w:r>
      </w:ins>
      <w:ins w:id="26" w:author="欣鑫 徐" w:date="2016-07-26T10:46:00Z">
        <w:r w:rsidR="004C69CF">
          <w:rPr>
            <w:rFonts w:ascii="Times New Roman" w:eastAsia="宋体-简" w:hAnsi="Times New Roman" w:cs="Times New Roman" w:hint="eastAsia"/>
          </w:rPr>
          <w:t>第一句：</w:t>
        </w:r>
      </w:ins>
      <w:del w:id="27" w:author="欣鑫 徐" w:date="2016-07-26T10:45:00Z">
        <w:r w:rsidRPr="00D773C9" w:rsidDel="006A03A3">
          <w:rPr>
            <w:rFonts w:ascii="Times New Roman" w:eastAsia="宋体-简" w:hAnsi="Times New Roman" w:cs="Times New Roman" w:hint="eastAsia"/>
          </w:rPr>
          <w:delText>推理题。</w:delText>
        </w:r>
      </w:del>
      <w:r w:rsidRPr="00D773C9">
        <w:rPr>
          <w:rFonts w:ascii="Times New Roman" w:eastAsia="宋体-简" w:hAnsi="Times New Roman" w:cs="Times New Roman" w:hint="eastAsia"/>
        </w:rPr>
        <w:t>海洋动物在春天之所以不需要特别节约体能是因为在这个时候这个地</w:t>
      </w:r>
    </w:p>
    <w:p w14:paraId="20C85833" w14:textId="6CFC3B5F" w:rsidR="00731351" w:rsidRPr="007C2B96" w:rsidRDefault="00731351" w:rsidP="00731351">
      <w:pPr>
        <w:spacing w:line="400" w:lineRule="exact"/>
        <w:rPr>
          <w:rFonts w:ascii="Times New Roman" w:eastAsia="宋体-简" w:hAnsi="Times New Roman" w:cs="Times New Roman"/>
        </w:rPr>
      </w:pPr>
      <w:r w:rsidRPr="00D773C9">
        <w:rPr>
          <w:rFonts w:ascii="Times New Roman" w:eastAsia="宋体-简" w:hAnsi="Times New Roman" w:cs="Times New Roman" w:hint="eastAsia"/>
        </w:rPr>
        <w:t>方动物有稳定的食物保障</w:t>
      </w:r>
      <w:ins w:id="28" w:author="欣鑫 徐" w:date="2016-07-26T10:46:00Z">
        <w:r w:rsidR="004C69CF">
          <w:rPr>
            <w:rFonts w:ascii="Times New Roman" w:eastAsia="宋体-简" w:hAnsi="Times New Roman" w:cs="Times New Roman" w:hint="eastAsia"/>
          </w:rPr>
          <w:t>；对应</w:t>
        </w:r>
        <w:r w:rsidR="004C69CF">
          <w:rPr>
            <w:rFonts w:ascii="Times New Roman" w:eastAsia="宋体-简" w:hAnsi="Times New Roman" w:cs="Times New Roman" w:hint="eastAsia"/>
          </w:rPr>
          <w:t>B</w:t>
        </w:r>
        <w:r w:rsidR="004C69CF">
          <w:rPr>
            <w:rFonts w:ascii="Times New Roman" w:eastAsia="宋体-简" w:hAnsi="Times New Roman" w:cs="Times New Roman" w:hint="eastAsia"/>
          </w:rPr>
          <w:t>选</w:t>
        </w:r>
      </w:ins>
      <w:del w:id="29" w:author="欣鑫 徐" w:date="2016-07-26T10:46:00Z">
        <w:r w:rsidRPr="00D773C9" w:rsidDel="004C69CF">
          <w:rPr>
            <w:rFonts w:ascii="Times New Roman" w:eastAsia="宋体-简" w:hAnsi="Times New Roman" w:cs="Times New Roman" w:hint="eastAsia"/>
          </w:rPr>
          <w:delText>。对应第二</w:delText>
        </w:r>
      </w:del>
      <w:r w:rsidRPr="00D773C9">
        <w:rPr>
          <w:rFonts w:ascii="Times New Roman" w:eastAsia="宋体-简" w:hAnsi="Times New Roman" w:cs="Times New Roman" w:hint="eastAsia"/>
        </w:rPr>
        <w:t>项。</w:t>
      </w:r>
    </w:p>
    <w:p w14:paraId="40EC6DC0" w14:textId="77777777" w:rsidR="00731351" w:rsidRPr="007C2B96" w:rsidRDefault="00731351" w:rsidP="00731351">
      <w:pPr>
        <w:spacing w:line="400" w:lineRule="exact"/>
        <w:rPr>
          <w:rFonts w:ascii="Times New Roman" w:eastAsia="宋体-简" w:hAnsi="Times New Roman" w:cs="Times New Roman"/>
          <w:b/>
          <w:bCs/>
        </w:rPr>
      </w:pPr>
    </w:p>
    <w:p w14:paraId="493B34B1" w14:textId="10063691" w:rsidR="00731351" w:rsidRDefault="004C69CF" w:rsidP="00731351">
      <w:pPr>
        <w:spacing w:line="400" w:lineRule="exact"/>
        <w:rPr>
          <w:ins w:id="30" w:author="欣鑫 徐" w:date="2016-07-26T10:47:00Z"/>
          <w:rFonts w:ascii="Times New Roman" w:eastAsia="宋体-简" w:hAnsi="Times New Roman" w:cs="Times New Roman"/>
        </w:rPr>
      </w:pPr>
      <w:ins w:id="31" w:author="欣鑫 徐" w:date="2016-07-26T10:46:00Z">
        <w:r>
          <w:rPr>
            <w:rFonts w:ascii="Times New Roman" w:eastAsia="宋体-简" w:hAnsi="Times New Roman" w:cs="Times New Roman" w:hint="eastAsia"/>
          </w:rPr>
          <w:t>Q</w:t>
        </w:r>
      </w:ins>
      <w:ins w:id="32" w:author="欣鑫 徐" w:date="2016-07-26T10:47:00Z">
        <w:r>
          <w:rPr>
            <w:rFonts w:ascii="Times New Roman" w:eastAsia="宋体-简" w:hAnsi="Times New Roman" w:cs="Times New Roman" w:hint="eastAsia"/>
          </w:rPr>
          <w:t>3</w:t>
        </w:r>
      </w:ins>
    </w:p>
    <w:p w14:paraId="596805A2" w14:textId="5ECC919C" w:rsidR="004C69CF" w:rsidRDefault="004C69CF" w:rsidP="00731351">
      <w:pPr>
        <w:spacing w:line="400" w:lineRule="exact"/>
        <w:rPr>
          <w:rFonts w:ascii="Times New Roman" w:eastAsia="宋体-简" w:hAnsi="Times New Roman" w:cs="Times New Roman"/>
        </w:rPr>
      </w:pPr>
      <w:ins w:id="33" w:author="欣鑫 徐" w:date="2016-07-26T10:47:00Z">
        <w:r>
          <w:rPr>
            <w:rFonts w:ascii="Times New Roman" w:eastAsia="宋体-简" w:hAnsi="Times New Roman" w:cs="Times New Roman" w:hint="eastAsia"/>
          </w:rPr>
          <w:t>正确答案：</w:t>
        </w:r>
      </w:ins>
      <w:ins w:id="34" w:author="欣鑫 徐" w:date="2016-07-26T10:48:00Z">
        <w:r w:rsidR="00E77918">
          <w:rPr>
            <w:rFonts w:ascii="Times New Roman" w:eastAsia="宋体-简" w:hAnsi="Times New Roman" w:cs="Times New Roman" w:hint="eastAsia"/>
          </w:rPr>
          <w:t>C</w:t>
        </w:r>
      </w:ins>
    </w:p>
    <w:p w14:paraId="7F615140" w14:textId="24ED1902" w:rsidR="00731351" w:rsidRPr="007C2B96" w:rsidDel="004C69CF" w:rsidRDefault="00731351" w:rsidP="00731351">
      <w:pPr>
        <w:spacing w:line="400" w:lineRule="exact"/>
        <w:rPr>
          <w:del w:id="35" w:author="欣鑫 徐" w:date="2016-07-26T10:46:00Z"/>
          <w:rFonts w:ascii="Times New Roman" w:eastAsia="宋体-简" w:hAnsi="Times New Roman" w:cs="Times New Roman"/>
        </w:rPr>
      </w:pPr>
      <w:del w:id="36" w:author="欣鑫 徐" w:date="2016-07-26T10:46:00Z">
        <w:r w:rsidDel="004C69CF">
          <w:rPr>
            <w:rFonts w:ascii="Times New Roman" w:eastAsia="宋体-简" w:hAnsi="Times New Roman" w:cs="Times New Roman" w:hint="eastAsia"/>
          </w:rPr>
          <w:delText>3</w:delText>
        </w:r>
        <w:r w:rsidRPr="007C2B96" w:rsidDel="004C69CF">
          <w:rPr>
            <w:rFonts w:ascii="Times New Roman" w:eastAsia="宋体-简" w:hAnsi="Times New Roman" w:cs="Times New Roman"/>
          </w:rPr>
          <w:delText>选择第</w:delText>
        </w:r>
        <w:r w:rsidRPr="00D773C9" w:rsidDel="004C69CF">
          <w:rPr>
            <w:rFonts w:ascii="Times New Roman" w:eastAsia="宋体-简" w:hAnsi="Times New Roman" w:cs="Times New Roman" w:hint="eastAsia"/>
          </w:rPr>
          <w:delText>三</w:delText>
        </w:r>
        <w:r w:rsidRPr="007C2B96" w:rsidDel="004C69CF">
          <w:rPr>
            <w:rFonts w:ascii="Times New Roman" w:eastAsia="宋体-简" w:hAnsi="Times New Roman" w:cs="Times New Roman"/>
          </w:rPr>
          <w:delText>项。</w:delText>
        </w:r>
      </w:del>
    </w:p>
    <w:p w14:paraId="5376F41E" w14:textId="047CB38C"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37" w:author="欣鑫 徐" w:date="2016-07-26T10:50:00Z">
        <w:r w:rsidR="00CB62E4">
          <w:rPr>
            <w:rFonts w:ascii="Times New Roman" w:eastAsia="宋体-简" w:hAnsi="Times New Roman" w:cs="Times New Roman" w:hint="eastAsia"/>
          </w:rPr>
          <w:t>根据题干提到的</w:t>
        </w:r>
        <w:r w:rsidR="00CB62E4">
          <w:rPr>
            <w:rFonts w:ascii="Times New Roman" w:eastAsia="宋体-简" w:hAnsi="Times New Roman" w:cs="Times New Roman" w:hint="eastAsia"/>
          </w:rPr>
          <w:t>fish</w:t>
        </w:r>
        <w:r w:rsidR="00CB62E4">
          <w:rPr>
            <w:rFonts w:ascii="Times New Roman" w:eastAsia="宋体-简" w:hAnsi="Times New Roman" w:cs="Times New Roman" w:hint="eastAsia"/>
          </w:rPr>
          <w:t>，定位到</w:t>
        </w:r>
      </w:ins>
      <w:del w:id="38" w:author="欣鑫 徐" w:date="2016-07-26T10:47:00Z">
        <w:r w:rsidRPr="00D773C9" w:rsidDel="00111B68">
          <w:rPr>
            <w:rFonts w:ascii="Times New Roman" w:eastAsia="宋体-简" w:hAnsi="Times New Roman" w:cs="Times New Roman" w:hint="eastAsia"/>
          </w:rPr>
          <w:delText>推理题。</w:delText>
        </w:r>
      </w:del>
      <w:ins w:id="39" w:author="欣鑫 徐" w:date="2016-07-26T10:48:00Z">
        <w:r w:rsidR="00E77918">
          <w:rPr>
            <w:rFonts w:ascii="Times New Roman" w:eastAsia="宋体-简" w:hAnsi="Times New Roman" w:cs="Times New Roman" w:hint="eastAsia"/>
          </w:rPr>
          <w:t>段落</w:t>
        </w:r>
      </w:ins>
      <w:del w:id="40" w:author="欣鑫 徐" w:date="2016-07-26T10:48:00Z">
        <w:r w:rsidRPr="00D773C9" w:rsidDel="00E77918">
          <w:rPr>
            <w:rFonts w:ascii="Times New Roman" w:eastAsia="宋体-简" w:hAnsi="Times New Roman" w:cs="Times New Roman" w:hint="eastAsia"/>
          </w:rPr>
          <w:delText>文章</w:delText>
        </w:r>
      </w:del>
      <w:r w:rsidRPr="00D773C9">
        <w:rPr>
          <w:rFonts w:ascii="Times New Roman" w:eastAsia="宋体-简" w:hAnsi="Times New Roman" w:cs="Times New Roman" w:hint="eastAsia"/>
        </w:rPr>
        <w:t>第三句话提</w:t>
      </w:r>
      <w:ins w:id="41" w:author="欣鑫 徐" w:date="2016-07-26T10:51:00Z">
        <w:r w:rsidR="00CB62E4">
          <w:rPr>
            <w:rFonts w:ascii="Times New Roman" w:eastAsia="宋体-简" w:hAnsi="Times New Roman" w:cs="Times New Roman" w:hint="eastAsia"/>
          </w:rPr>
          <w:t>到：</w:t>
        </w:r>
      </w:ins>
      <w:del w:id="42" w:author="欣鑫 徐" w:date="2016-07-26T10:51:00Z">
        <w:r w:rsidRPr="00D773C9" w:rsidDel="00CB62E4">
          <w:rPr>
            <w:rFonts w:ascii="Times New Roman" w:eastAsia="宋体-简" w:hAnsi="Times New Roman" w:cs="Times New Roman" w:hint="eastAsia"/>
          </w:rPr>
          <w:delText>到“</w:delText>
        </w:r>
      </w:del>
      <w:ins w:id="43" w:author="欣鑫 徐" w:date="2016-07-26T10:50:00Z">
        <w:r w:rsidR="00CB62E4">
          <w:rPr>
            <w:rFonts w:ascii="Times New Roman" w:eastAsia="宋体-简" w:hAnsi="Times New Roman" w:cs="Times New Roman" w:hint="eastAsia"/>
          </w:rPr>
          <w:t>甚至</w:t>
        </w:r>
      </w:ins>
      <w:del w:id="44" w:author="欣鑫 徐" w:date="2016-07-26T10:50:00Z">
        <w:r w:rsidRPr="00D773C9" w:rsidDel="00CB62E4">
          <w:rPr>
            <w:rFonts w:ascii="Times New Roman" w:eastAsia="宋体-简" w:hAnsi="Times New Roman" w:cs="Times New Roman" w:hint="eastAsia"/>
          </w:rPr>
          <w:delText>即便</w:delText>
        </w:r>
      </w:del>
      <w:r w:rsidRPr="00D773C9">
        <w:rPr>
          <w:rFonts w:ascii="Times New Roman" w:eastAsia="宋体-简" w:hAnsi="Times New Roman" w:cs="Times New Roman" w:hint="eastAsia"/>
        </w:rPr>
        <w:t>是鱼</w:t>
      </w:r>
      <w:ins w:id="45" w:author="欣鑫 徐" w:date="2016-07-26T10:50:00Z">
        <w:r w:rsidR="00CB62E4">
          <w:rPr>
            <w:rFonts w:ascii="Times New Roman" w:eastAsia="宋体-简" w:hAnsi="Times New Roman" w:cs="Times New Roman" w:hint="eastAsia"/>
          </w:rPr>
          <w:t>，在</w:t>
        </w:r>
      </w:ins>
      <w:ins w:id="46" w:author="欣鑫 徐" w:date="2016-07-26T10:51:00Z">
        <w:r w:rsidR="00CB62E4">
          <w:rPr>
            <w:rFonts w:ascii="Times New Roman" w:eastAsia="宋体-简" w:hAnsi="Times New Roman" w:cs="Times New Roman" w:hint="eastAsia"/>
          </w:rPr>
          <w:t>某些特定情况下</w:t>
        </w:r>
      </w:ins>
      <w:r w:rsidRPr="00D773C9">
        <w:rPr>
          <w:rFonts w:ascii="Times New Roman" w:eastAsia="宋体-简" w:hAnsi="Times New Roman" w:cs="Times New Roman" w:hint="eastAsia"/>
        </w:rPr>
        <w:t>也可以是成功的</w:t>
      </w:r>
      <w:r w:rsidRPr="00D773C9">
        <w:rPr>
          <w:rFonts w:ascii="Times New Roman" w:eastAsia="宋体-简" w:hAnsi="Times New Roman" w:cs="Times New Roman" w:hint="eastAsia"/>
        </w:rPr>
        <w:t>filter-feeders</w:t>
      </w:r>
      <w:ins w:id="47" w:author="欣鑫 徐" w:date="2016-07-26T10:51:00Z">
        <w:r w:rsidR="00CB62E4">
          <w:rPr>
            <w:rFonts w:ascii="Times New Roman" w:eastAsia="宋体-简" w:hAnsi="Times New Roman" w:cs="Times New Roman" w:hint="eastAsia"/>
          </w:rPr>
          <w:t>。</w:t>
        </w:r>
      </w:ins>
      <w:ins w:id="48" w:author="欣鑫 徐" w:date="2016-07-26T11:10:00Z">
        <w:r w:rsidR="00FF112A">
          <w:rPr>
            <w:rFonts w:ascii="Times New Roman" w:eastAsia="宋体-简" w:hAnsi="Times New Roman" w:cs="Times New Roman" w:hint="eastAsia"/>
          </w:rPr>
          <w:t>紧接着说明虽然</w:t>
        </w:r>
        <w:r w:rsidR="00FF112A" w:rsidRPr="00D773C9">
          <w:rPr>
            <w:rFonts w:ascii="Times New Roman" w:eastAsia="宋体-简" w:hAnsi="Times New Roman" w:cs="Times New Roman" w:hint="eastAsia"/>
          </w:rPr>
          <w:t>大部分的海洋鱼类是</w:t>
        </w:r>
        <w:r w:rsidR="00FF112A" w:rsidRPr="00D773C9">
          <w:rPr>
            <w:rFonts w:ascii="Times New Roman" w:eastAsia="宋体-简" w:hAnsi="Times New Roman" w:cs="Times New Roman" w:hint="eastAsia"/>
          </w:rPr>
          <w:t>carnivore</w:t>
        </w:r>
        <w:r w:rsidR="00FF112A" w:rsidRPr="00D773C9">
          <w:rPr>
            <w:rFonts w:ascii="Times New Roman" w:eastAsia="宋体-简" w:hAnsi="Times New Roman" w:cs="Times New Roman" w:hint="eastAsia"/>
          </w:rPr>
          <w:t>，但是在靠近水面的区域因为富集</w:t>
        </w:r>
        <w:r w:rsidR="00FF112A" w:rsidRPr="00D773C9">
          <w:rPr>
            <w:rFonts w:ascii="Times New Roman" w:eastAsia="宋体-简" w:hAnsi="Times New Roman" w:cs="Times New Roman" w:hint="eastAsia"/>
          </w:rPr>
          <w:t>phytoplankton</w:t>
        </w:r>
        <w:r w:rsidR="00FF112A">
          <w:rPr>
            <w:rFonts w:ascii="Times New Roman" w:eastAsia="宋体-简" w:hAnsi="Times New Roman" w:cs="Times New Roman" w:hint="eastAsia"/>
          </w:rPr>
          <w:t>，也</w:t>
        </w:r>
        <w:r w:rsidR="00FF112A" w:rsidRPr="00D773C9">
          <w:rPr>
            <w:rFonts w:ascii="Times New Roman" w:eastAsia="宋体-简" w:hAnsi="Times New Roman" w:cs="Times New Roman" w:hint="eastAsia"/>
          </w:rPr>
          <w:t>供养大量的</w:t>
        </w:r>
        <w:r w:rsidR="00FF112A" w:rsidRPr="00D773C9">
          <w:rPr>
            <w:rFonts w:ascii="Times New Roman" w:eastAsia="宋体-简" w:hAnsi="Times New Roman" w:cs="Times New Roman" w:hint="eastAsia"/>
          </w:rPr>
          <w:t>filter-feeders</w:t>
        </w:r>
        <w:r w:rsidR="00FF112A">
          <w:rPr>
            <w:rFonts w:ascii="Times New Roman" w:eastAsia="宋体-简" w:hAnsi="Times New Roman" w:cs="Times New Roman" w:hint="eastAsia"/>
          </w:rPr>
          <w:t>。</w:t>
        </w:r>
      </w:ins>
      <w:del w:id="49" w:author="欣鑫 徐" w:date="2016-07-26T10:51:00Z">
        <w:r w:rsidRPr="00D773C9" w:rsidDel="00CB62E4">
          <w:rPr>
            <w:rFonts w:ascii="Times New Roman" w:eastAsia="宋体-简" w:hAnsi="Times New Roman" w:cs="Times New Roman" w:hint="eastAsia"/>
          </w:rPr>
          <w:delText>”，</w:delText>
        </w:r>
      </w:del>
      <w:del w:id="50" w:author="欣鑫 徐" w:date="2016-07-26T11:08:00Z">
        <w:r w:rsidRPr="00D773C9" w:rsidDel="00B476DA">
          <w:rPr>
            <w:rFonts w:ascii="Times New Roman" w:eastAsia="宋体-简" w:hAnsi="Times New Roman" w:cs="Times New Roman" w:hint="eastAsia"/>
          </w:rPr>
          <w:delText>紧接着后面一句提到</w:delText>
        </w:r>
      </w:del>
      <w:del w:id="51" w:author="欣鑫 徐" w:date="2016-07-26T10:52:00Z">
        <w:r w:rsidRPr="00D773C9" w:rsidDel="00982D70">
          <w:rPr>
            <w:rFonts w:ascii="Times New Roman" w:eastAsia="宋体-简" w:hAnsi="Times New Roman" w:cs="Times New Roman" w:hint="eastAsia"/>
          </w:rPr>
          <w:delText>“</w:delText>
        </w:r>
      </w:del>
      <w:del w:id="52" w:author="欣鑫 徐" w:date="2016-07-26T11:08:00Z">
        <w:r w:rsidRPr="00D773C9" w:rsidDel="00B476DA">
          <w:rPr>
            <w:rFonts w:ascii="Times New Roman" w:eastAsia="宋体-简" w:hAnsi="Times New Roman" w:cs="Times New Roman" w:hint="eastAsia"/>
          </w:rPr>
          <w:delText>大部分的海洋鱼类是</w:delText>
        </w:r>
        <w:r w:rsidRPr="00D773C9" w:rsidDel="00B476DA">
          <w:rPr>
            <w:rFonts w:ascii="Times New Roman" w:eastAsia="宋体-简" w:hAnsi="Times New Roman" w:cs="Times New Roman" w:hint="eastAsia"/>
          </w:rPr>
          <w:delText>carnivore</w:delText>
        </w:r>
        <w:r w:rsidRPr="00D773C9" w:rsidDel="00B476DA">
          <w:rPr>
            <w:rFonts w:ascii="Times New Roman" w:eastAsia="宋体-简" w:hAnsi="Times New Roman" w:cs="Times New Roman" w:hint="eastAsia"/>
          </w:rPr>
          <w:delText>，但是在靠近水面的区域因为富集</w:delText>
        </w:r>
        <w:r w:rsidRPr="00D773C9" w:rsidDel="00B476DA">
          <w:rPr>
            <w:rFonts w:ascii="Times New Roman" w:eastAsia="宋体-简" w:hAnsi="Times New Roman" w:cs="Times New Roman" w:hint="eastAsia"/>
          </w:rPr>
          <w:delText>phytoplankton</w:delText>
        </w:r>
        <w:r w:rsidRPr="00D773C9" w:rsidDel="00B476DA">
          <w:rPr>
            <w:rFonts w:ascii="Times New Roman" w:eastAsia="宋体-简" w:hAnsi="Times New Roman" w:cs="Times New Roman" w:hint="eastAsia"/>
          </w:rPr>
          <w:delText>可以供养大量的</w:delText>
        </w:r>
        <w:r w:rsidRPr="00D773C9" w:rsidDel="00B476DA">
          <w:rPr>
            <w:rFonts w:ascii="Times New Roman" w:eastAsia="宋体-简" w:hAnsi="Times New Roman" w:cs="Times New Roman" w:hint="eastAsia"/>
          </w:rPr>
          <w:delText>filter-feeders</w:delText>
        </w:r>
      </w:del>
      <w:ins w:id="53" w:author="欣鑫 徐" w:date="2016-07-26T11:01:00Z">
        <w:r w:rsidR="00B15F44">
          <w:rPr>
            <w:rFonts w:ascii="Times New Roman" w:eastAsia="宋体-简" w:hAnsi="Times New Roman" w:cs="Times New Roman" w:hint="eastAsia"/>
          </w:rPr>
          <w:t>在第一句已经说到在</w:t>
        </w:r>
        <w:r w:rsidR="00B15F44">
          <w:rPr>
            <w:rFonts w:ascii="Times New Roman" w:eastAsia="宋体-简" w:hAnsi="Times New Roman" w:cs="Times New Roman" w:hint="eastAsia"/>
          </w:rPr>
          <w:t>near-surface layers</w:t>
        </w:r>
        <w:r w:rsidR="00B15F44">
          <w:rPr>
            <w:rFonts w:ascii="Times New Roman" w:eastAsia="宋体-简" w:hAnsi="Times New Roman" w:cs="Times New Roman" w:hint="eastAsia"/>
          </w:rPr>
          <w:t>有两类</w:t>
        </w:r>
      </w:ins>
      <w:ins w:id="54" w:author="欣鑫 徐" w:date="2016-07-26T11:02:00Z">
        <w:r w:rsidR="00B15F44">
          <w:rPr>
            <w:rFonts w:ascii="Times New Roman" w:eastAsia="宋体-简" w:hAnsi="Times New Roman" w:cs="Times New Roman" w:hint="eastAsia"/>
          </w:rPr>
          <w:t>生物，一类是</w:t>
        </w:r>
        <w:r w:rsidR="00B15F44">
          <w:rPr>
            <w:rFonts w:ascii="Times New Roman" w:eastAsia="宋体-简" w:hAnsi="Times New Roman" w:cs="Times New Roman" w:hint="eastAsia"/>
          </w:rPr>
          <w:t>carnivore</w:t>
        </w:r>
        <w:r w:rsidR="00B15F44">
          <w:rPr>
            <w:rFonts w:ascii="Times New Roman" w:eastAsia="宋体-简" w:hAnsi="Times New Roman" w:cs="Times New Roman" w:hint="eastAsia"/>
          </w:rPr>
          <w:t>，另一类是</w:t>
        </w:r>
        <w:r w:rsidR="00EC5CC9">
          <w:rPr>
            <w:rFonts w:ascii="Times New Roman" w:eastAsia="宋体-简" w:hAnsi="Times New Roman" w:cs="Times New Roman" w:hint="eastAsia"/>
          </w:rPr>
          <w:t>考浮游生物</w:t>
        </w:r>
      </w:ins>
      <w:ins w:id="55" w:author="欣鑫 徐" w:date="2016-07-26T11:04:00Z">
        <w:r w:rsidR="00FA38A9">
          <w:rPr>
            <w:rFonts w:ascii="Times New Roman" w:eastAsia="宋体-简" w:hAnsi="Times New Roman" w:cs="Times New Roman" w:hint="eastAsia"/>
          </w:rPr>
          <w:t>（</w:t>
        </w:r>
        <w:r w:rsidR="00FA38A9" w:rsidRPr="000044F3">
          <w:rPr>
            <w:rFonts w:ascii="Times New Roman" w:eastAsia="Times New Roman" w:hAnsi="Times New Roman" w:cs="Arial"/>
            <w:color w:val="000000"/>
            <w:kern w:val="0"/>
            <w:lang w:eastAsia="en-US"/>
          </w:rPr>
          <w:t>plankton</w:t>
        </w:r>
        <w:r w:rsidR="00FA38A9">
          <w:rPr>
            <w:rFonts w:ascii="Times New Roman" w:eastAsia="宋体-简" w:hAnsi="Times New Roman" w:cs="Times New Roman" w:hint="eastAsia"/>
          </w:rPr>
          <w:t>）</w:t>
        </w:r>
      </w:ins>
      <w:ins w:id="56" w:author="欣鑫 徐" w:date="2016-07-26T11:03:00Z">
        <w:r w:rsidR="00EC5CC9">
          <w:rPr>
            <w:rFonts w:ascii="Times New Roman" w:eastAsia="宋体-简" w:hAnsi="Times New Roman" w:cs="Times New Roman" w:hint="eastAsia"/>
          </w:rPr>
          <w:t>为食的</w:t>
        </w:r>
        <w:r w:rsidR="00EC5CC9" w:rsidRPr="000044F3">
          <w:rPr>
            <w:rFonts w:ascii="Times New Roman" w:eastAsia="Times New Roman" w:hAnsi="Times New Roman" w:cs="Arial"/>
            <w:color w:val="000000"/>
            <w:kern w:val="0"/>
            <w:lang w:eastAsia="en-US"/>
          </w:rPr>
          <w:t>planktonic animal</w:t>
        </w:r>
        <w:r w:rsidR="00FA38A9">
          <w:rPr>
            <w:rFonts w:ascii="Times New Roman" w:eastAsia="Times New Roman" w:hAnsi="Times New Roman" w:cs="Arial"/>
            <w:color w:val="000000"/>
            <w:kern w:val="0"/>
            <w:lang w:eastAsia="en-US"/>
          </w:rPr>
          <w:t>s</w:t>
        </w:r>
      </w:ins>
      <w:ins w:id="57" w:author="欣鑫 徐" w:date="2016-07-26T11:04:00Z">
        <w:r w:rsidR="00FA38A9">
          <w:rPr>
            <w:rFonts w:ascii="Times New Roman" w:eastAsia="Times New Roman" w:hAnsi="Times New Roman" w:cs="Arial" w:hint="eastAsia"/>
            <w:color w:val="000000"/>
            <w:kern w:val="0"/>
          </w:rPr>
          <w:t xml:space="preserve">, </w:t>
        </w:r>
        <w:r w:rsidR="00FA38A9" w:rsidRPr="00FA38A9">
          <w:rPr>
            <w:rFonts w:ascii="Songti SC Regular" w:eastAsia="Songti SC Regular" w:hAnsi="Songti SC Regular" w:cs="Kaiti SC Black"/>
            <w:color w:val="000000"/>
            <w:kern w:val="0"/>
            <w:rPrChange w:id="58" w:author="欣鑫 徐" w:date="2016-07-26T11:05:00Z">
              <w:rPr>
                <w:rFonts w:ascii="Kaiti SC Black" w:eastAsia="Times New Roman" w:hAnsi="Kaiti SC Black" w:cs="Kaiti SC Black"/>
                <w:color w:val="000000"/>
                <w:kern w:val="0"/>
              </w:rPr>
            </w:rPrChange>
          </w:rPr>
          <w:t>也就是</w:t>
        </w:r>
      </w:ins>
      <w:ins w:id="59" w:author="欣鑫 徐" w:date="2016-07-26T11:09:00Z">
        <w:r w:rsidR="00B476DA">
          <w:rPr>
            <w:rFonts w:ascii="Songti SC Regular" w:eastAsia="Songti SC Regular" w:hAnsi="Songti SC Regular" w:cs="Kaiti SC Black" w:hint="eastAsia"/>
            <w:color w:val="000000"/>
            <w:kern w:val="0"/>
          </w:rPr>
          <w:t>此处</w:t>
        </w:r>
      </w:ins>
      <w:ins w:id="60" w:author="欣鑫 徐" w:date="2016-07-26T11:05:00Z">
        <w:r w:rsidR="00FA38A9">
          <w:rPr>
            <w:rFonts w:ascii="Songti SC Regular" w:eastAsia="Songti SC Regular" w:hAnsi="Songti SC Regular" w:cs="Kaiti SC Black" w:hint="eastAsia"/>
            <w:color w:val="000000"/>
            <w:kern w:val="0"/>
          </w:rPr>
          <w:t>提到的</w:t>
        </w:r>
      </w:ins>
      <w:ins w:id="61" w:author="欣鑫 徐" w:date="2016-07-26T11:06:00Z">
        <w:r w:rsidR="003E05C5" w:rsidRPr="00D773C9">
          <w:rPr>
            <w:rFonts w:ascii="Times New Roman" w:eastAsia="宋体-简" w:hAnsi="Times New Roman" w:cs="Times New Roman" w:hint="eastAsia"/>
          </w:rPr>
          <w:t>filter-feeders</w:t>
        </w:r>
        <w:r w:rsidR="00FE32FF">
          <w:rPr>
            <w:rFonts w:ascii="Times New Roman" w:eastAsia="宋体-简" w:hAnsi="Times New Roman" w:cs="Times New Roman" w:hint="eastAsia"/>
          </w:rPr>
          <w:t>；这就</w:t>
        </w:r>
      </w:ins>
      <w:del w:id="62" w:author="欣鑫 徐" w:date="2016-07-26T11:01:00Z">
        <w:r w:rsidRPr="00D773C9" w:rsidDel="00B15F44">
          <w:rPr>
            <w:rFonts w:ascii="Times New Roman" w:eastAsia="宋体-简" w:hAnsi="Times New Roman" w:cs="Times New Roman" w:hint="eastAsia"/>
          </w:rPr>
          <w:delText>”。</w:delText>
        </w:r>
      </w:del>
      <w:ins w:id="63" w:author="欣鑫 徐" w:date="2016-07-26T11:08:00Z">
        <w:r w:rsidR="00B476DA">
          <w:rPr>
            <w:rFonts w:ascii="Times New Roman" w:eastAsia="宋体-简" w:hAnsi="Times New Roman" w:cs="Times New Roman" w:hint="eastAsia"/>
          </w:rPr>
          <w:t>表示大部分鱼类</w:t>
        </w:r>
      </w:ins>
      <w:del w:id="64" w:author="欣鑫 徐" w:date="2016-07-26T11:08:00Z">
        <w:r w:rsidRPr="00D773C9" w:rsidDel="00B476DA">
          <w:rPr>
            <w:rFonts w:ascii="Times New Roman" w:eastAsia="宋体-简" w:hAnsi="Times New Roman" w:cs="Times New Roman" w:hint="eastAsia"/>
          </w:rPr>
          <w:delText>说明</w:delText>
        </w:r>
        <w:r w:rsidRPr="00D773C9" w:rsidDel="00B476DA">
          <w:rPr>
            <w:rFonts w:ascii="Times New Roman" w:eastAsia="宋体-简" w:hAnsi="Times New Roman" w:cs="Times New Roman" w:hint="eastAsia"/>
          </w:rPr>
          <w:delText>carnivore</w:delText>
        </w:r>
      </w:del>
      <w:r w:rsidRPr="00D773C9">
        <w:rPr>
          <w:rFonts w:ascii="Times New Roman" w:eastAsia="宋体-简" w:hAnsi="Times New Roman" w:cs="Times New Roman" w:hint="eastAsia"/>
        </w:rPr>
        <w:t>不是</w:t>
      </w:r>
      <w:r w:rsidRPr="00D773C9">
        <w:rPr>
          <w:rFonts w:ascii="Times New Roman" w:eastAsia="宋体-简" w:hAnsi="Times New Roman" w:cs="Times New Roman" w:hint="eastAsia"/>
        </w:rPr>
        <w:t>filter-feeders</w:t>
      </w:r>
      <w:r w:rsidRPr="00D773C9">
        <w:rPr>
          <w:rFonts w:ascii="Times New Roman" w:eastAsia="宋体-简" w:hAnsi="Times New Roman" w:cs="Times New Roman" w:hint="eastAsia"/>
        </w:rPr>
        <w:t>，</w:t>
      </w:r>
      <w:ins w:id="65" w:author="欣鑫 徐" w:date="2016-07-26T11:06:00Z">
        <w:r w:rsidR="00FE32FF">
          <w:rPr>
            <w:rFonts w:ascii="Times New Roman" w:eastAsia="宋体-简" w:hAnsi="Times New Roman" w:cs="Times New Roman" w:hint="eastAsia"/>
          </w:rPr>
          <w:t>只有少量</w:t>
        </w:r>
      </w:ins>
      <w:ins w:id="66" w:author="欣鑫 徐" w:date="2016-07-26T11:07:00Z">
        <w:r w:rsidR="00FE32FF">
          <w:rPr>
            <w:rFonts w:ascii="Times New Roman" w:eastAsia="宋体-简" w:hAnsi="Times New Roman" w:cs="Times New Roman" w:hint="eastAsia"/>
          </w:rPr>
          <w:t>的鱼是吃浮游生物的，所以才有说</w:t>
        </w:r>
        <w:r w:rsidR="00FE32FF">
          <w:rPr>
            <w:rFonts w:ascii="Times New Roman" w:eastAsia="宋体-简" w:hAnsi="Times New Roman" w:cs="Times New Roman" w:hint="eastAsia"/>
          </w:rPr>
          <w:t xml:space="preserve">even </w:t>
        </w:r>
        <w:r w:rsidR="00FE32FF">
          <w:rPr>
            <w:rFonts w:ascii="Times New Roman" w:eastAsia="宋体-简" w:hAnsi="Times New Roman" w:cs="Times New Roman" w:hint="eastAsia"/>
          </w:rPr>
          <w:t>这句。</w:t>
        </w:r>
      </w:ins>
      <w:ins w:id="67" w:author="欣鑫 徐" w:date="2016-07-26T11:06:00Z">
        <w:r w:rsidR="00FE32FF" w:rsidRPr="00D773C9" w:rsidDel="00FE32FF">
          <w:rPr>
            <w:rFonts w:ascii="Times New Roman" w:eastAsia="宋体-简" w:hAnsi="Times New Roman" w:cs="Times New Roman" w:hint="eastAsia"/>
          </w:rPr>
          <w:t xml:space="preserve"> </w:t>
        </w:r>
      </w:ins>
      <w:del w:id="68" w:author="欣鑫 徐" w:date="2016-07-26T11:06:00Z">
        <w:r w:rsidRPr="00D773C9" w:rsidDel="00FE32FF">
          <w:rPr>
            <w:rFonts w:ascii="Times New Roman" w:eastAsia="宋体-简" w:hAnsi="Times New Roman" w:cs="Times New Roman" w:hint="eastAsia"/>
          </w:rPr>
          <w:delText>因其是大多数者，所以对应第三项。</w:delText>
        </w:r>
      </w:del>
    </w:p>
    <w:p w14:paraId="15800415" w14:textId="77777777" w:rsidR="00731351" w:rsidRDefault="00731351" w:rsidP="00731351">
      <w:pPr>
        <w:spacing w:line="400" w:lineRule="exact"/>
        <w:rPr>
          <w:rFonts w:ascii="Times New Roman" w:eastAsia="宋体-简" w:hAnsi="Times New Roman" w:cs="Times New Roman"/>
        </w:rPr>
      </w:pPr>
    </w:p>
    <w:p w14:paraId="161C6A98" w14:textId="77777777" w:rsidR="003F4E9E" w:rsidRDefault="003F4E9E" w:rsidP="00731351">
      <w:pPr>
        <w:spacing w:line="400" w:lineRule="exact"/>
        <w:rPr>
          <w:ins w:id="69" w:author="欣鑫 徐" w:date="2016-07-26T11:03:00Z"/>
          <w:rFonts w:ascii="Times New Roman" w:eastAsia="宋体-简" w:hAnsi="Times New Roman" w:cs="Times New Roman"/>
        </w:rPr>
      </w:pPr>
      <w:ins w:id="70" w:author="欣鑫 徐" w:date="2016-07-26T11:03:00Z">
        <w:r>
          <w:rPr>
            <w:rFonts w:ascii="Times New Roman" w:eastAsia="宋体-简" w:hAnsi="Times New Roman" w:cs="Times New Roman" w:hint="eastAsia"/>
          </w:rPr>
          <w:t>Q4</w:t>
        </w:r>
      </w:ins>
    </w:p>
    <w:p w14:paraId="6B2963A8" w14:textId="7C5ADFBB" w:rsidR="00731351" w:rsidRPr="007C2B96" w:rsidRDefault="003F4E9E" w:rsidP="00731351">
      <w:pPr>
        <w:spacing w:line="400" w:lineRule="exact"/>
        <w:rPr>
          <w:rFonts w:ascii="Times New Roman" w:eastAsia="宋体-简" w:hAnsi="Times New Roman" w:cs="Times New Roman"/>
        </w:rPr>
      </w:pPr>
      <w:ins w:id="71" w:author="欣鑫 徐" w:date="2016-07-26T11:03:00Z">
        <w:r>
          <w:rPr>
            <w:rFonts w:ascii="Times New Roman" w:eastAsia="宋体-简" w:hAnsi="Times New Roman" w:cs="Times New Roman" w:hint="eastAsia"/>
          </w:rPr>
          <w:t>正确答案：</w:t>
        </w:r>
      </w:ins>
      <w:ins w:id="72" w:author="欣鑫 徐" w:date="2016-07-26T11:13:00Z">
        <w:r w:rsidR="00015219">
          <w:rPr>
            <w:rFonts w:ascii="Times New Roman" w:eastAsia="宋体-简" w:hAnsi="Times New Roman" w:cs="Times New Roman" w:hint="eastAsia"/>
          </w:rPr>
          <w:t>D</w:t>
        </w:r>
      </w:ins>
      <w:del w:id="73" w:author="欣鑫 徐" w:date="2016-07-26T11:03:00Z">
        <w:r w:rsidR="00731351" w:rsidDel="003F4E9E">
          <w:rPr>
            <w:rFonts w:ascii="Times New Roman" w:eastAsia="宋体-简" w:hAnsi="Times New Roman" w:cs="Times New Roman" w:hint="eastAsia"/>
          </w:rPr>
          <w:delText>4</w:delText>
        </w:r>
        <w:r w:rsidR="00731351" w:rsidDel="003F4E9E">
          <w:rPr>
            <w:rFonts w:ascii="Times New Roman" w:eastAsia="宋体-简" w:hAnsi="Times New Roman" w:cs="Times New Roman"/>
          </w:rPr>
          <w:delText>选择第</w:delText>
        </w:r>
        <w:r w:rsidR="00731351" w:rsidRPr="00D773C9" w:rsidDel="003F4E9E">
          <w:rPr>
            <w:rFonts w:ascii="Times New Roman" w:eastAsia="宋体-简" w:hAnsi="Times New Roman" w:cs="Times New Roman" w:hint="eastAsia"/>
          </w:rPr>
          <w:delText>四</w:delText>
        </w:r>
        <w:r w:rsidR="00731351" w:rsidRPr="007C2B96" w:rsidDel="003F4E9E">
          <w:rPr>
            <w:rFonts w:ascii="Times New Roman" w:eastAsia="宋体-简" w:hAnsi="Times New Roman" w:cs="Times New Roman"/>
          </w:rPr>
          <w:delText>项。</w:delText>
        </w:r>
      </w:del>
    </w:p>
    <w:p w14:paraId="2DE10F8E" w14:textId="43BBC116"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74" w:author="欣鑫 徐" w:date="2016-07-26T11:13:00Z">
        <w:r w:rsidR="00015219">
          <w:rPr>
            <w:rFonts w:ascii="Times New Roman" w:eastAsia="宋体-简" w:hAnsi="Times New Roman" w:cs="Times New Roman" w:hint="eastAsia"/>
          </w:rPr>
          <w:t>根据题干定位到原文此句“</w:t>
        </w:r>
      </w:ins>
      <w:ins w:id="75" w:author="欣鑫 徐" w:date="2016-07-26T11:14:00Z">
        <w:r w:rsidR="00015219">
          <w:rPr>
            <w:rFonts w:ascii="Times New Roman" w:eastAsia="宋体-简" w:hAnsi="Times New Roman" w:cs="Times New Roman"/>
          </w:rPr>
          <w:t>…</w:t>
        </w:r>
        <w:r w:rsidR="00015219" w:rsidRPr="00015219">
          <w:rPr>
            <w:rFonts w:ascii="Times New Roman" w:eastAsia="Times New Roman" w:hAnsi="Times New Roman" w:cs="Arial"/>
            <w:color w:val="000000"/>
            <w:kern w:val="0"/>
            <w:lang w:eastAsia="en-US"/>
          </w:rPr>
          <w:t xml:space="preserve"> </w:t>
        </w:r>
        <w:r w:rsidR="00015219" w:rsidRPr="000044F3">
          <w:rPr>
            <w:rFonts w:ascii="Times New Roman" w:eastAsia="Times New Roman" w:hAnsi="Times New Roman" w:cs="Arial"/>
            <w:color w:val="000000"/>
            <w:kern w:val="0"/>
            <w:lang w:eastAsia="en-US"/>
          </w:rPr>
          <w:t>filter-feeding sardines and anchovies. These small fishes use their gill filaments to strain out the algae that dominate such areas.</w:t>
        </w:r>
      </w:ins>
      <w:ins w:id="76" w:author="欣鑫 徐" w:date="2016-07-26T11:13:00Z">
        <w:r w:rsidR="00015219">
          <w:rPr>
            <w:rFonts w:ascii="Times New Roman" w:eastAsia="宋体-简" w:hAnsi="Times New Roman" w:cs="Times New Roman" w:hint="eastAsia"/>
          </w:rPr>
          <w:t>”</w:t>
        </w:r>
      </w:ins>
      <w:ins w:id="77" w:author="欣鑫 徐" w:date="2016-07-26T11:15:00Z">
        <w:r w:rsidR="00015219">
          <w:rPr>
            <w:rFonts w:ascii="Times New Roman" w:eastAsia="宋体-简" w:hAnsi="Times New Roman" w:cs="Times New Roman" w:hint="eastAsia"/>
          </w:rPr>
          <w:t xml:space="preserve"> </w:t>
        </w:r>
        <w:r w:rsidR="00015219">
          <w:rPr>
            <w:rFonts w:ascii="Times New Roman" w:eastAsia="宋体-简" w:hAnsi="Times New Roman" w:cs="Times New Roman"/>
          </w:rPr>
          <w:t>strain</w:t>
        </w:r>
        <w:r w:rsidR="00015219">
          <w:rPr>
            <w:rFonts w:ascii="Times New Roman" w:eastAsia="宋体-简" w:hAnsi="Times New Roman" w:cs="Times New Roman" w:hint="eastAsia"/>
          </w:rPr>
          <w:t xml:space="preserve"> out</w:t>
        </w:r>
        <w:r w:rsidR="00015219">
          <w:rPr>
            <w:rFonts w:ascii="Times New Roman" w:eastAsia="宋体-简" w:hAnsi="Times New Roman" w:cs="Times New Roman" w:hint="eastAsia"/>
          </w:rPr>
          <w:t>，过滤出来，对应</w:t>
        </w:r>
        <w:r w:rsidR="00015219">
          <w:rPr>
            <w:rFonts w:ascii="Times New Roman" w:eastAsia="宋体-简" w:hAnsi="Times New Roman" w:cs="Times New Roman" w:hint="eastAsia"/>
          </w:rPr>
          <w:t>D</w:t>
        </w:r>
        <w:r w:rsidR="00015219">
          <w:rPr>
            <w:rFonts w:ascii="Times New Roman" w:eastAsia="宋体-简" w:hAnsi="Times New Roman" w:cs="Times New Roman" w:hint="eastAsia"/>
          </w:rPr>
          <w:t>选项。</w:t>
        </w:r>
      </w:ins>
      <w:del w:id="78" w:author="欣鑫 徐" w:date="2016-07-26T11:13:00Z">
        <w:r w:rsidRPr="00D773C9" w:rsidDel="00015219">
          <w:rPr>
            <w:rFonts w:ascii="Times New Roman" w:eastAsia="宋体-简" w:hAnsi="Times New Roman" w:cs="Times New Roman" w:hint="eastAsia"/>
          </w:rPr>
          <w:delText>事实信息题。定位</w:delText>
        </w:r>
        <w:r w:rsidRPr="00D773C9" w:rsidDel="00015219">
          <w:rPr>
            <w:rFonts w:ascii="Times New Roman" w:eastAsia="宋体-简" w:hAnsi="Times New Roman" w:cs="Times New Roman" w:hint="eastAsia"/>
          </w:rPr>
          <w:delText>sardines and anchovies</w:delText>
        </w:r>
        <w:r w:rsidRPr="00D773C9" w:rsidDel="00015219">
          <w:rPr>
            <w:rFonts w:ascii="Times New Roman" w:eastAsia="宋体-简" w:hAnsi="Times New Roman" w:cs="Times New Roman" w:hint="eastAsia"/>
          </w:rPr>
          <w:delText>看后一句，对应第四项。</w:delText>
        </w:r>
      </w:del>
    </w:p>
    <w:p w14:paraId="2E1E873D" w14:textId="77777777" w:rsidR="00731351" w:rsidRPr="007C2B96" w:rsidRDefault="00731351" w:rsidP="00731351">
      <w:pPr>
        <w:spacing w:line="400" w:lineRule="exact"/>
        <w:rPr>
          <w:rFonts w:ascii="Times New Roman" w:eastAsia="宋体-简" w:hAnsi="Times New Roman" w:cs="Times New Roman"/>
          <w:b/>
          <w:bCs/>
        </w:rPr>
      </w:pPr>
    </w:p>
    <w:p w14:paraId="64370207" w14:textId="1F2805CC" w:rsidR="00731351" w:rsidRPr="00015219" w:rsidRDefault="00015219" w:rsidP="00731351">
      <w:pPr>
        <w:spacing w:line="400" w:lineRule="exact"/>
        <w:rPr>
          <w:rFonts w:ascii="Times New Roman" w:eastAsia="宋体-简" w:hAnsi="Times New Roman" w:cs="Times New Roman"/>
          <w:bCs/>
          <w:rPrChange w:id="79" w:author="欣鑫 徐" w:date="2016-07-26T11:15:00Z">
            <w:rPr>
              <w:rFonts w:ascii="Times New Roman" w:eastAsia="宋体-简" w:hAnsi="Times New Roman" w:cs="Times New Roman"/>
              <w:b/>
              <w:bCs/>
            </w:rPr>
          </w:rPrChange>
        </w:rPr>
      </w:pPr>
      <w:ins w:id="80" w:author="欣鑫 徐" w:date="2016-07-26T11:15:00Z">
        <w:r w:rsidRPr="00015219">
          <w:rPr>
            <w:rFonts w:ascii="Times New Roman" w:eastAsia="宋体-简" w:hAnsi="Times New Roman" w:cs="Times New Roman"/>
            <w:bCs/>
            <w:rPrChange w:id="81" w:author="欣鑫 徐" w:date="2016-07-26T11:15:00Z">
              <w:rPr>
                <w:rFonts w:ascii="Times New Roman" w:eastAsia="宋体-简" w:hAnsi="Times New Roman" w:cs="Times New Roman"/>
                <w:b/>
                <w:bCs/>
              </w:rPr>
            </w:rPrChange>
          </w:rPr>
          <w:t>Q5</w:t>
        </w:r>
      </w:ins>
    </w:p>
    <w:p w14:paraId="2D55C2B3" w14:textId="08B2777D" w:rsidR="00731351" w:rsidRPr="007C2B96" w:rsidRDefault="00015219" w:rsidP="00731351">
      <w:pPr>
        <w:spacing w:line="400" w:lineRule="exact"/>
        <w:rPr>
          <w:rFonts w:ascii="Times New Roman" w:eastAsia="宋体-简" w:hAnsi="Times New Roman" w:cs="Times New Roman"/>
        </w:rPr>
      </w:pPr>
      <w:ins w:id="82" w:author="欣鑫 徐" w:date="2016-07-26T11:16:00Z">
        <w:r>
          <w:rPr>
            <w:rFonts w:ascii="Times New Roman" w:eastAsia="宋体-简" w:hAnsi="Times New Roman" w:cs="Times New Roman" w:hint="eastAsia"/>
          </w:rPr>
          <w:t>正确答案：</w:t>
        </w:r>
      </w:ins>
      <w:ins w:id="83" w:author="欣鑫 徐" w:date="2016-07-26T11:17:00Z">
        <w:r w:rsidR="00604411">
          <w:rPr>
            <w:rFonts w:ascii="Times New Roman" w:eastAsia="宋体-简" w:hAnsi="Times New Roman" w:cs="Times New Roman" w:hint="eastAsia"/>
          </w:rPr>
          <w:t>C</w:t>
        </w:r>
      </w:ins>
      <w:del w:id="84" w:author="欣鑫 徐" w:date="2016-07-26T11:16:00Z">
        <w:r w:rsidR="00731351" w:rsidDel="00015219">
          <w:rPr>
            <w:rFonts w:ascii="Times New Roman" w:eastAsia="宋体-简" w:hAnsi="Times New Roman" w:cs="Times New Roman" w:hint="eastAsia"/>
          </w:rPr>
          <w:delText>5</w:delText>
        </w:r>
        <w:r w:rsidR="00731351" w:rsidDel="00015219">
          <w:rPr>
            <w:rFonts w:ascii="Times New Roman" w:eastAsia="宋体-简" w:hAnsi="Times New Roman" w:cs="Times New Roman"/>
          </w:rPr>
          <w:delText>选择第</w:delText>
        </w:r>
        <w:r w:rsidR="00731351" w:rsidDel="00015219">
          <w:rPr>
            <w:rFonts w:ascii="Times New Roman" w:eastAsia="宋体-简" w:hAnsi="Times New Roman" w:cs="Times New Roman" w:hint="eastAsia"/>
          </w:rPr>
          <w:delText>三</w:delText>
        </w:r>
        <w:r w:rsidR="00731351" w:rsidRPr="007C2B96" w:rsidDel="00015219">
          <w:rPr>
            <w:rFonts w:ascii="Times New Roman" w:eastAsia="宋体-简" w:hAnsi="Times New Roman" w:cs="Times New Roman"/>
          </w:rPr>
          <w:delText>项。</w:delText>
        </w:r>
      </w:del>
    </w:p>
    <w:p w14:paraId="4E1B260B" w14:textId="4CC99CC1"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85" w:author="欣鑫 徐" w:date="2016-07-26T11:18:00Z">
        <w:r w:rsidR="00ED4D6A">
          <w:rPr>
            <w:rFonts w:ascii="Times New Roman" w:eastAsia="宋体-简" w:hAnsi="Times New Roman" w:cs="Times New Roman" w:hint="eastAsia"/>
          </w:rPr>
          <w:t>根据题干定位到本段最后一句，说到</w:t>
        </w:r>
      </w:ins>
      <w:ins w:id="86" w:author="欣鑫 徐" w:date="2016-07-26T11:19:00Z">
        <w:r w:rsidR="00ED4D6A">
          <w:rPr>
            <w:rFonts w:ascii="Times New Roman" w:eastAsia="宋体-简" w:hAnsi="Times New Roman" w:cs="Times New Roman" w:hint="eastAsia"/>
          </w:rPr>
          <w:t>baleen whales</w:t>
        </w:r>
        <w:r w:rsidR="00F75124">
          <w:rPr>
            <w:rFonts w:ascii="Times New Roman" w:eastAsia="宋体-简" w:hAnsi="Times New Roman" w:cs="Times New Roman" w:hint="eastAsia"/>
          </w:rPr>
          <w:t>和</w:t>
        </w:r>
        <w:r w:rsidR="00F75124">
          <w:rPr>
            <w:rFonts w:ascii="Times New Roman" w:eastAsia="宋体-简" w:hAnsi="Times New Roman" w:cs="Times New Roman" w:hint="eastAsia"/>
          </w:rPr>
          <w:t xml:space="preserve"> whale sharks </w:t>
        </w:r>
      </w:ins>
      <w:ins w:id="87" w:author="欣鑫 徐" w:date="2016-07-26T11:20:00Z">
        <w:r w:rsidR="00744715">
          <w:rPr>
            <w:rFonts w:ascii="Times New Roman" w:eastAsia="宋体-简" w:hAnsi="Times New Roman" w:cs="Times New Roman" w:hint="eastAsia"/>
          </w:rPr>
          <w:t>在</w:t>
        </w:r>
        <w:r w:rsidR="00744715" w:rsidRPr="00744715">
          <w:rPr>
            <w:rFonts w:ascii="Times New Roman" w:eastAsia="宋体-简" w:hAnsi="Times New Roman" w:cs="Times New Roman"/>
          </w:rPr>
          <w:t>coastal or polar waters</w:t>
        </w:r>
        <w:r w:rsidR="00744715">
          <w:rPr>
            <w:rFonts w:ascii="Times New Roman" w:eastAsia="宋体-简" w:hAnsi="Times New Roman" w:cs="Times New Roman" w:hint="eastAsia"/>
          </w:rPr>
          <w:t>区域</w:t>
        </w:r>
      </w:ins>
      <w:ins w:id="88" w:author="欣鑫 徐" w:date="2016-07-26T11:19:00Z">
        <w:r w:rsidR="00F75124">
          <w:rPr>
            <w:rFonts w:ascii="Times New Roman" w:eastAsia="宋体-简" w:hAnsi="Times New Roman" w:cs="Times New Roman" w:hint="eastAsia"/>
          </w:rPr>
          <w:t>也是</w:t>
        </w:r>
      </w:ins>
      <w:ins w:id="89" w:author="欣鑫 徐" w:date="2016-07-26T11:20:00Z">
        <w:r w:rsidR="0026139C">
          <w:rPr>
            <w:rFonts w:ascii="Times New Roman" w:eastAsia="宋体-简" w:hAnsi="Times New Roman" w:cs="Times New Roman" w:hint="eastAsia"/>
          </w:rPr>
          <w:t>很能干的</w:t>
        </w:r>
        <w:r w:rsidR="0026139C">
          <w:rPr>
            <w:rFonts w:ascii="Times New Roman" w:eastAsia="宋体-简" w:hAnsi="Times New Roman" w:cs="Times New Roman" w:hint="eastAsia"/>
          </w:rPr>
          <w:t>filter-feeder</w:t>
        </w:r>
      </w:ins>
      <w:ins w:id="90" w:author="欣鑫 徐" w:date="2016-07-26T11:21:00Z">
        <w:r w:rsidR="00F149E7">
          <w:rPr>
            <w:rFonts w:ascii="Times New Roman" w:eastAsia="宋体-简" w:hAnsi="Times New Roman" w:cs="Times New Roman" w:hint="eastAsia"/>
          </w:rPr>
          <w:t>，只不过他们</w:t>
        </w:r>
        <w:r w:rsidR="00F149E7">
          <w:rPr>
            <w:rFonts w:ascii="Times New Roman" w:eastAsia="宋体-简" w:hAnsi="Times New Roman" w:cs="Times New Roman" w:hint="eastAsia"/>
          </w:rPr>
          <w:t>filter</w:t>
        </w:r>
        <w:r w:rsidR="00F149E7">
          <w:rPr>
            <w:rFonts w:ascii="Times New Roman" w:eastAsia="宋体-简" w:hAnsi="Times New Roman" w:cs="Times New Roman" w:hint="eastAsia"/>
          </w:rPr>
          <w:t>的不是</w:t>
        </w:r>
      </w:ins>
      <w:ins w:id="91" w:author="欣鑫 徐" w:date="2016-07-26T11:22:00Z">
        <w:r w:rsidR="00F149E7" w:rsidRPr="00F149E7">
          <w:rPr>
            <w:rFonts w:ascii="Times New Roman" w:eastAsia="宋体-简" w:hAnsi="Times New Roman" w:cs="Times New Roman"/>
          </w:rPr>
          <w:t>phytoplankton</w:t>
        </w:r>
        <w:r w:rsidR="00F149E7">
          <w:rPr>
            <w:rFonts w:ascii="Times New Roman" w:eastAsia="宋体-简" w:hAnsi="Times New Roman" w:cs="Times New Roman" w:hint="eastAsia"/>
          </w:rPr>
          <w:t>，而是</w:t>
        </w:r>
        <w:r w:rsidR="00491871">
          <w:rPr>
            <w:rFonts w:ascii="Times New Roman" w:eastAsia="宋体-简" w:hAnsi="Times New Roman" w:cs="Times New Roman" w:hint="eastAsia"/>
          </w:rPr>
          <w:t>小动物的集合体（</w:t>
        </w:r>
        <w:r w:rsidR="00491871" w:rsidRPr="00491871">
          <w:rPr>
            <w:rFonts w:ascii="Times New Roman" w:eastAsia="宋体-简" w:hAnsi="Times New Roman" w:cs="Times New Roman"/>
          </w:rPr>
          <w:t>particles comprise small animals</w:t>
        </w:r>
        <w:r w:rsidR="00491871">
          <w:rPr>
            <w:rFonts w:ascii="Times New Roman" w:eastAsia="宋体-简" w:hAnsi="Times New Roman" w:cs="Times New Roman" w:hint="eastAsia"/>
          </w:rPr>
          <w:t>）。这样分析后，对应选项</w:t>
        </w:r>
        <w:r w:rsidR="00491871">
          <w:rPr>
            <w:rFonts w:ascii="Times New Roman" w:eastAsia="宋体-简" w:hAnsi="Times New Roman" w:cs="Times New Roman" w:hint="eastAsia"/>
          </w:rPr>
          <w:t>C</w:t>
        </w:r>
        <w:r w:rsidR="00491871">
          <w:rPr>
            <w:rFonts w:ascii="Times New Roman" w:eastAsia="宋体-简" w:hAnsi="Times New Roman" w:cs="Times New Roman" w:hint="eastAsia"/>
          </w:rPr>
          <w:t>。</w:t>
        </w:r>
      </w:ins>
      <w:ins w:id="92" w:author="欣鑫 徐" w:date="2016-07-26T11:18:00Z">
        <w:r w:rsidR="00ED4D6A" w:rsidRPr="003256B6" w:rsidDel="00ED4D6A">
          <w:rPr>
            <w:rFonts w:ascii="Times New Roman" w:eastAsia="宋体-简" w:hAnsi="Times New Roman" w:cs="Times New Roman" w:hint="eastAsia"/>
          </w:rPr>
          <w:t xml:space="preserve"> </w:t>
        </w:r>
      </w:ins>
      <w:del w:id="93" w:author="欣鑫 徐" w:date="2016-07-26T11:18:00Z">
        <w:r w:rsidRPr="003256B6" w:rsidDel="00ED4D6A">
          <w:rPr>
            <w:rFonts w:ascii="Times New Roman" w:eastAsia="宋体-简" w:hAnsi="Times New Roman" w:cs="Times New Roman" w:hint="eastAsia"/>
          </w:rPr>
          <w:delText>其余三项分别对应第三段靠前部分的“</w:delText>
        </w:r>
        <w:r w:rsidRPr="003256B6" w:rsidDel="00ED4D6A">
          <w:rPr>
            <w:rFonts w:ascii="Times New Roman" w:eastAsia="宋体-简" w:hAnsi="Times New Roman" w:cs="Times New Roman" w:hint="eastAsia"/>
          </w:rPr>
          <w:delText>temperatures are relatively high and uniform</w:delText>
        </w:r>
        <w:r w:rsidRPr="003256B6" w:rsidDel="00ED4D6A">
          <w:rPr>
            <w:rFonts w:ascii="Times New Roman" w:eastAsia="宋体-简" w:hAnsi="Times New Roman" w:cs="Times New Roman" w:hint="eastAsia"/>
          </w:rPr>
          <w:delText>”以及“</w:delText>
        </w:r>
        <w:r w:rsidRPr="003256B6" w:rsidDel="00ED4D6A">
          <w:rPr>
            <w:rFonts w:ascii="Times New Roman" w:eastAsia="宋体-简" w:hAnsi="Times New Roman" w:cs="Times New Roman" w:hint="eastAsia"/>
          </w:rPr>
          <w:delText>there is an ample supply of water</w:delText>
        </w:r>
        <w:r w:rsidRPr="003256B6" w:rsidDel="00ED4D6A">
          <w:rPr>
            <w:rFonts w:ascii="Times New Roman" w:eastAsia="宋体-简" w:hAnsi="Times New Roman" w:cs="Times New Roman" w:hint="eastAsia"/>
          </w:rPr>
          <w:delText>”，只有第三项没有提到。</w:delText>
        </w:r>
      </w:del>
    </w:p>
    <w:p w14:paraId="028F45BF" w14:textId="77777777" w:rsidR="00731351" w:rsidRPr="007C2B96" w:rsidRDefault="00731351" w:rsidP="00731351">
      <w:pPr>
        <w:spacing w:line="400" w:lineRule="exact"/>
        <w:rPr>
          <w:rFonts w:ascii="Times New Roman" w:eastAsia="宋体-简" w:hAnsi="Times New Roman" w:cs="Times New Roman"/>
          <w:b/>
          <w:bCs/>
        </w:rPr>
      </w:pPr>
    </w:p>
    <w:p w14:paraId="4011B7F5" w14:textId="77777777" w:rsidR="00707D2B" w:rsidRDefault="00707D2B" w:rsidP="00731351">
      <w:pPr>
        <w:spacing w:line="400" w:lineRule="exact"/>
        <w:rPr>
          <w:ins w:id="94" w:author="欣鑫 徐" w:date="2016-07-26T11:25:00Z"/>
          <w:rFonts w:ascii="Times New Roman" w:eastAsia="宋体-简" w:hAnsi="Times New Roman" w:cs="Times New Roman"/>
        </w:rPr>
      </w:pPr>
      <w:ins w:id="95" w:author="欣鑫 徐" w:date="2016-07-26T11:25:00Z">
        <w:r>
          <w:rPr>
            <w:rFonts w:ascii="Times New Roman" w:eastAsia="宋体-简" w:hAnsi="Times New Roman" w:cs="Times New Roman" w:hint="eastAsia"/>
          </w:rPr>
          <w:lastRenderedPageBreak/>
          <w:t>Q6</w:t>
        </w:r>
      </w:ins>
    </w:p>
    <w:p w14:paraId="4D736A61" w14:textId="0E640A22" w:rsidR="00731351" w:rsidRPr="007C2B96" w:rsidRDefault="00707D2B" w:rsidP="00731351">
      <w:pPr>
        <w:spacing w:line="400" w:lineRule="exact"/>
        <w:rPr>
          <w:rFonts w:ascii="Times New Roman" w:eastAsia="宋体-简" w:hAnsi="Times New Roman" w:cs="Times New Roman"/>
        </w:rPr>
      </w:pPr>
      <w:ins w:id="96" w:author="欣鑫 徐" w:date="2016-07-26T11:25:00Z">
        <w:r>
          <w:rPr>
            <w:rFonts w:ascii="Times New Roman" w:eastAsia="宋体-简" w:hAnsi="Times New Roman" w:cs="Times New Roman" w:hint="eastAsia"/>
          </w:rPr>
          <w:t>正确答案：</w:t>
        </w:r>
      </w:ins>
      <w:ins w:id="97" w:author="欣鑫 徐" w:date="2016-07-26T11:32:00Z">
        <w:r w:rsidR="00E76D71">
          <w:rPr>
            <w:rFonts w:ascii="Times New Roman" w:eastAsia="宋体-简" w:hAnsi="Times New Roman" w:cs="Times New Roman" w:hint="eastAsia"/>
          </w:rPr>
          <w:t>D</w:t>
        </w:r>
      </w:ins>
      <w:bookmarkStart w:id="98" w:name="_GoBack"/>
      <w:bookmarkEnd w:id="98"/>
      <w:del w:id="99" w:author="欣鑫 徐" w:date="2016-07-26T11:25:00Z">
        <w:r w:rsidR="00731351" w:rsidDel="00707D2B">
          <w:rPr>
            <w:rFonts w:ascii="Times New Roman" w:eastAsia="宋体-简" w:hAnsi="Times New Roman" w:cs="Times New Roman" w:hint="eastAsia"/>
          </w:rPr>
          <w:delText>6</w:delText>
        </w:r>
        <w:r w:rsidR="00731351" w:rsidDel="00707D2B">
          <w:rPr>
            <w:rFonts w:ascii="Times New Roman" w:eastAsia="宋体-简" w:hAnsi="Times New Roman" w:cs="Times New Roman"/>
          </w:rPr>
          <w:delText>选择第</w:delText>
        </w:r>
        <w:r w:rsidR="00731351" w:rsidRPr="003256B6" w:rsidDel="00707D2B">
          <w:rPr>
            <w:rFonts w:ascii="Times New Roman" w:eastAsia="宋体-简" w:hAnsi="Times New Roman" w:cs="Times New Roman" w:hint="eastAsia"/>
          </w:rPr>
          <w:delText>一</w:delText>
        </w:r>
        <w:r w:rsidR="00731351" w:rsidRPr="007C2B96" w:rsidDel="00707D2B">
          <w:rPr>
            <w:rFonts w:ascii="Times New Roman" w:eastAsia="宋体-简" w:hAnsi="Times New Roman" w:cs="Times New Roman"/>
          </w:rPr>
          <w:delText>项</w:delText>
        </w:r>
      </w:del>
    </w:p>
    <w:p w14:paraId="5FC4FBB5" w14:textId="407F2E69" w:rsidR="00731351" w:rsidRPr="00C03242"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100" w:author="欣鑫 徐" w:date="2016-07-26T11:25:00Z">
        <w:r w:rsidR="00CB1BAE" w:rsidRPr="003256B6" w:rsidDel="00CB1BAE">
          <w:rPr>
            <w:rFonts w:ascii="Times New Roman" w:eastAsia="宋体-简" w:hAnsi="Times New Roman" w:cs="Times New Roman" w:hint="eastAsia"/>
          </w:rPr>
          <w:t xml:space="preserve"> </w:t>
        </w:r>
      </w:ins>
      <w:ins w:id="101" w:author="欣鑫 徐" w:date="2016-07-26T11:26:00Z">
        <w:r w:rsidR="00097221">
          <w:rPr>
            <w:rFonts w:ascii="Times New Roman" w:eastAsia="宋体-简" w:hAnsi="Times New Roman" w:cs="Times New Roman" w:hint="eastAsia"/>
          </w:rPr>
          <w:t>高亮文本的意思是</w:t>
        </w:r>
      </w:ins>
      <w:ins w:id="102" w:author="欣鑫 徐" w:date="2016-07-26T11:27:00Z">
        <w:r w:rsidR="00097221">
          <w:rPr>
            <w:rFonts w:ascii="Times New Roman" w:eastAsia="宋体-简" w:hAnsi="Times New Roman" w:cs="Times New Roman" w:hint="eastAsia"/>
          </w:rPr>
          <w:t>：为了获得</w:t>
        </w:r>
      </w:ins>
      <w:ins w:id="103" w:author="欣鑫 徐" w:date="2016-07-26T11:28:00Z">
        <w:r w:rsidR="00097221">
          <w:rPr>
            <w:rFonts w:ascii="Times New Roman" w:eastAsia="宋体-简" w:hAnsi="Times New Roman" w:cs="Times New Roman" w:hint="eastAsia"/>
          </w:rPr>
          <w:t>微粒</w:t>
        </w:r>
      </w:ins>
      <w:ins w:id="104" w:author="欣鑫 徐" w:date="2016-07-26T11:27:00Z">
        <w:r w:rsidR="00097221">
          <w:rPr>
            <w:rFonts w:ascii="Times New Roman" w:eastAsia="宋体-简" w:hAnsi="Times New Roman" w:cs="Times New Roman" w:hint="eastAsia"/>
          </w:rPr>
          <w:t>的营养物质</w:t>
        </w:r>
      </w:ins>
      <w:ins w:id="105" w:author="欣鑫 徐" w:date="2016-07-26T11:28:00Z">
        <w:r w:rsidR="00097221">
          <w:rPr>
            <w:rFonts w:ascii="Times New Roman" w:eastAsia="宋体-简" w:hAnsi="Times New Roman" w:cs="Times New Roman" w:hint="eastAsia"/>
          </w:rPr>
          <w:t>而</w:t>
        </w:r>
      </w:ins>
      <w:ins w:id="106" w:author="欣鑫 徐" w:date="2016-07-26T11:27:00Z">
        <w:r w:rsidR="00097221">
          <w:rPr>
            <w:rFonts w:ascii="Times New Roman" w:eastAsia="宋体-简" w:hAnsi="Times New Roman" w:cs="Times New Roman" w:hint="eastAsia"/>
          </w:rPr>
          <w:t>过滤海水是</w:t>
        </w:r>
      </w:ins>
      <w:ins w:id="107" w:author="欣鑫 徐" w:date="2016-07-26T11:28:00Z">
        <w:r w:rsidR="00097221">
          <w:rPr>
            <w:rFonts w:ascii="Times New Roman" w:eastAsia="宋体-简" w:hAnsi="Times New Roman" w:cs="Times New Roman" w:hint="eastAsia"/>
          </w:rPr>
          <w:t>一种</w:t>
        </w:r>
        <w:r w:rsidR="00026B47">
          <w:rPr>
            <w:rFonts w:ascii="Times New Roman" w:eastAsia="宋体-简" w:hAnsi="Times New Roman" w:cs="Times New Roman" w:hint="eastAsia"/>
          </w:rPr>
          <w:t>需要消耗体能捕食方法</w:t>
        </w:r>
      </w:ins>
      <w:ins w:id="108" w:author="欣鑫 徐" w:date="2016-07-26T11:29:00Z">
        <w:r w:rsidR="00026B47">
          <w:rPr>
            <w:rFonts w:ascii="Times New Roman" w:eastAsia="宋体-简" w:hAnsi="Times New Roman" w:cs="Times New Roman" w:hint="eastAsia"/>
          </w:rPr>
          <w:t>，尤其是要被过滤的</w:t>
        </w:r>
      </w:ins>
      <w:ins w:id="109" w:author="欣鑫 徐" w:date="2016-07-26T11:30:00Z">
        <w:r w:rsidR="00026B47">
          <w:rPr>
            <w:rFonts w:ascii="Times New Roman" w:eastAsia="宋体-简" w:hAnsi="Times New Roman" w:cs="Times New Roman" w:hint="eastAsia"/>
          </w:rPr>
          <w:t>水流要靠生物体自身来生成的时候，然而对于</w:t>
        </w:r>
      </w:ins>
      <w:ins w:id="110" w:author="欣鑫 徐" w:date="2016-07-26T11:31:00Z">
        <w:r w:rsidR="00026B47">
          <w:rPr>
            <w:rFonts w:ascii="Times New Roman" w:eastAsia="宋体-简" w:hAnsi="Times New Roman" w:cs="Times New Roman" w:hint="eastAsia"/>
          </w:rPr>
          <w:t>所有以浮游生物为食的动物来说，</w:t>
        </w:r>
        <w:r w:rsidR="0076486F">
          <w:rPr>
            <w:rFonts w:ascii="Times New Roman" w:eastAsia="宋体-简" w:hAnsi="Times New Roman" w:cs="Times New Roman" w:hint="eastAsia"/>
          </w:rPr>
          <w:t>都是这样的。</w:t>
        </w:r>
      </w:ins>
      <w:ins w:id="111" w:author="欣鑫 徐" w:date="2016-11-23T11:19:00Z">
        <w:r w:rsidR="00D20627">
          <w:rPr>
            <w:rFonts w:ascii="Times New Roman" w:eastAsia="宋体-简" w:hAnsi="Times New Roman" w:cs="Times New Roman" w:hint="eastAsia"/>
          </w:rPr>
          <w:t>高亮句本身是由主句和时间状语</w:t>
        </w:r>
      </w:ins>
      <w:ins w:id="112" w:author="欣鑫 徐" w:date="2016-11-23T11:20:00Z">
        <w:r w:rsidR="009D7709">
          <w:rPr>
            <w:rFonts w:ascii="Times New Roman" w:eastAsia="宋体-简" w:hAnsi="Times New Roman" w:cs="Times New Roman" w:hint="eastAsia"/>
          </w:rPr>
          <w:t>从句组成的，逻辑关系上强调了</w:t>
        </w:r>
        <w:r w:rsidR="009D7709">
          <w:rPr>
            <w:rFonts w:ascii="Times New Roman" w:eastAsia="宋体-简" w:hAnsi="Times New Roman" w:cs="Times New Roman" w:hint="eastAsia"/>
          </w:rPr>
          <w:t>particularly</w:t>
        </w:r>
      </w:ins>
      <w:ins w:id="113" w:author="欣鑫 徐" w:date="2016-11-23T11:22:00Z">
        <w:r w:rsidR="004730C7">
          <w:rPr>
            <w:rFonts w:ascii="Times New Roman" w:eastAsia="宋体-简" w:hAnsi="Times New Roman" w:cs="Times New Roman" w:hint="eastAsia"/>
          </w:rPr>
          <w:t xml:space="preserve"> when </w:t>
        </w:r>
        <w:r w:rsidR="004730C7">
          <w:rPr>
            <w:rFonts w:ascii="Times New Roman" w:eastAsia="宋体-简" w:hAnsi="Times New Roman" w:cs="Times New Roman" w:hint="eastAsia"/>
          </w:rPr>
          <w:t>引导的部分。</w:t>
        </w:r>
        <w:r w:rsidR="00E76D71">
          <w:rPr>
            <w:rFonts w:ascii="Times New Roman" w:eastAsia="宋体-简" w:hAnsi="Times New Roman" w:cs="Times New Roman" w:hint="eastAsia"/>
          </w:rPr>
          <w:t>综上所述，结合逻辑关系和句子意思</w:t>
        </w:r>
      </w:ins>
      <w:ins w:id="114" w:author="欣鑫 徐" w:date="2016-11-23T11:23:00Z">
        <w:r w:rsidR="00E76D71">
          <w:rPr>
            <w:rFonts w:ascii="Times New Roman" w:eastAsia="宋体-简" w:hAnsi="Times New Roman" w:cs="Times New Roman" w:hint="eastAsia"/>
          </w:rPr>
          <w:t>，只有</w:t>
        </w:r>
        <w:r w:rsidR="00E76D71">
          <w:rPr>
            <w:rFonts w:ascii="Times New Roman" w:eastAsia="宋体-简" w:hAnsi="Times New Roman" w:cs="Times New Roman" w:hint="eastAsia"/>
          </w:rPr>
          <w:t>D</w:t>
        </w:r>
        <w:r w:rsidR="00E76D71">
          <w:rPr>
            <w:rFonts w:ascii="Times New Roman" w:eastAsia="宋体-简" w:hAnsi="Times New Roman" w:cs="Times New Roman" w:hint="eastAsia"/>
          </w:rPr>
          <w:t>选项符合。</w:t>
        </w:r>
      </w:ins>
      <w:del w:id="115" w:author="欣鑫 徐" w:date="2016-07-26T11:25:00Z">
        <w:r w:rsidRPr="003256B6" w:rsidDel="00CB1BAE">
          <w:rPr>
            <w:rFonts w:ascii="Times New Roman" w:eastAsia="宋体-简" w:hAnsi="Times New Roman" w:cs="Times New Roman" w:hint="eastAsia"/>
          </w:rPr>
          <w:delText>本句话的意思是，地层的精确数量随着森林的年龄和本质变化。这里的“</w:delText>
        </w:r>
        <w:r w:rsidRPr="003256B6" w:rsidDel="00CB1BAE">
          <w:rPr>
            <w:rFonts w:ascii="Times New Roman" w:eastAsia="宋体-简" w:hAnsi="Times New Roman" w:cs="Times New Roman" w:hint="eastAsia"/>
          </w:rPr>
          <w:delText>precise</w:delText>
        </w:r>
        <w:r w:rsidRPr="003256B6" w:rsidDel="00CB1BAE">
          <w:rPr>
            <w:rFonts w:ascii="Times New Roman" w:eastAsia="宋体-简" w:hAnsi="Times New Roman" w:cs="Times New Roman" w:hint="eastAsia"/>
          </w:rPr>
          <w:delText>”是“精确的”“准确的”之意，第一项正确。其余选项意思分别是“预测的”“大致的”“要求的”。</w:delText>
        </w:r>
      </w:del>
    </w:p>
    <w:p w14:paraId="22F931E3" w14:textId="77777777" w:rsidR="00731351" w:rsidRPr="007C2B96" w:rsidRDefault="00731351" w:rsidP="00731351">
      <w:pPr>
        <w:spacing w:line="400" w:lineRule="exact"/>
        <w:rPr>
          <w:rFonts w:ascii="Times New Roman" w:eastAsia="宋体-简" w:hAnsi="Times New Roman" w:cs="Times New Roman"/>
          <w:b/>
          <w:bCs/>
        </w:rPr>
      </w:pPr>
    </w:p>
    <w:p w14:paraId="0EAB8E38" w14:textId="3323F350" w:rsidR="00990E96" w:rsidRDefault="00990E96" w:rsidP="00731351">
      <w:pPr>
        <w:spacing w:line="400" w:lineRule="exact"/>
        <w:rPr>
          <w:ins w:id="116" w:author="欣鑫 徐" w:date="2016-07-26T11:31:00Z"/>
          <w:rFonts w:ascii="Times New Roman" w:eastAsia="宋体-简" w:hAnsi="Times New Roman" w:cs="Times New Roman"/>
        </w:rPr>
      </w:pPr>
      <w:ins w:id="117" w:author="欣鑫 徐" w:date="2016-07-26T11:26:00Z">
        <w:r>
          <w:rPr>
            <w:rFonts w:ascii="Times New Roman" w:eastAsia="宋体-简" w:hAnsi="Times New Roman" w:cs="Times New Roman" w:hint="eastAsia"/>
          </w:rPr>
          <w:t>Q7</w:t>
        </w:r>
      </w:ins>
    </w:p>
    <w:p w14:paraId="5F78DFB4" w14:textId="61011C74" w:rsidR="00C53470" w:rsidRDefault="00C53470" w:rsidP="00731351">
      <w:pPr>
        <w:spacing w:line="400" w:lineRule="exact"/>
        <w:rPr>
          <w:ins w:id="118" w:author="欣鑫 徐" w:date="2016-07-26T11:26:00Z"/>
          <w:rFonts w:ascii="Times New Roman" w:eastAsia="宋体-简" w:hAnsi="Times New Roman" w:cs="Times New Roman"/>
        </w:rPr>
      </w:pPr>
      <w:ins w:id="119" w:author="欣鑫 徐" w:date="2016-07-26T11:31:00Z">
        <w:r>
          <w:rPr>
            <w:rFonts w:ascii="Times New Roman" w:eastAsia="宋体-简" w:hAnsi="Times New Roman" w:cs="Times New Roman" w:hint="eastAsia"/>
          </w:rPr>
          <w:t>正确答案：</w:t>
        </w:r>
      </w:ins>
      <w:ins w:id="120" w:author="欣鑫 徐" w:date="2016-07-26T11:33:00Z">
        <w:r w:rsidR="008E2259">
          <w:rPr>
            <w:rFonts w:ascii="Times New Roman" w:eastAsia="宋体-简" w:hAnsi="Times New Roman" w:cs="Times New Roman" w:hint="eastAsia"/>
          </w:rPr>
          <w:t>C</w:t>
        </w:r>
      </w:ins>
    </w:p>
    <w:p w14:paraId="4CFB90DB" w14:textId="68A7F695" w:rsidR="00731351" w:rsidRPr="007C2B96" w:rsidDel="00990E96" w:rsidRDefault="00731351" w:rsidP="00731351">
      <w:pPr>
        <w:spacing w:line="400" w:lineRule="exact"/>
        <w:rPr>
          <w:del w:id="121" w:author="欣鑫 徐" w:date="2016-07-26T11:26:00Z"/>
          <w:rFonts w:ascii="Times New Roman" w:eastAsia="宋体-简" w:hAnsi="Times New Roman" w:cs="Times New Roman"/>
        </w:rPr>
      </w:pPr>
      <w:del w:id="122" w:author="欣鑫 徐" w:date="2016-07-26T11:26:00Z">
        <w:r w:rsidDel="00990E96">
          <w:rPr>
            <w:rFonts w:ascii="Times New Roman" w:eastAsia="宋体-简" w:hAnsi="Times New Roman" w:cs="Times New Roman" w:hint="eastAsia"/>
          </w:rPr>
          <w:delText>7</w:delText>
        </w:r>
        <w:r w:rsidRPr="007C2B96" w:rsidDel="00990E96">
          <w:rPr>
            <w:rFonts w:ascii="Times New Roman" w:eastAsia="宋体-简" w:hAnsi="Times New Roman" w:cs="Times New Roman"/>
          </w:rPr>
          <w:delText>选择第</w:delText>
        </w:r>
        <w:r w:rsidDel="00990E96">
          <w:rPr>
            <w:rFonts w:ascii="Times New Roman" w:eastAsia="宋体-简" w:hAnsi="Times New Roman" w:cs="Times New Roman" w:hint="eastAsia"/>
          </w:rPr>
          <w:delText>三</w:delText>
        </w:r>
        <w:r w:rsidRPr="007C2B96" w:rsidDel="00990E96">
          <w:rPr>
            <w:rFonts w:ascii="Times New Roman" w:eastAsia="宋体-简" w:hAnsi="Times New Roman" w:cs="Times New Roman"/>
          </w:rPr>
          <w:delText>项。</w:delText>
        </w:r>
      </w:del>
    </w:p>
    <w:p w14:paraId="69F0EEA8" w14:textId="7187A396"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123" w:author="欣鑫 徐" w:date="2016-07-26T11:34:00Z">
        <w:r w:rsidR="00F14F99">
          <w:rPr>
            <w:rFonts w:ascii="Times New Roman" w:eastAsia="宋体-简" w:hAnsi="Times New Roman" w:cs="Times New Roman" w:hint="eastAsia"/>
          </w:rPr>
          <w:t>scarcity</w:t>
        </w:r>
        <w:r w:rsidR="00F14F99">
          <w:rPr>
            <w:rFonts w:ascii="Times New Roman" w:eastAsia="宋体-简" w:hAnsi="Times New Roman" w:cs="Times New Roman" w:hint="eastAsia"/>
          </w:rPr>
          <w:t>的原意是“缺少、不足”，对应文中</w:t>
        </w:r>
      </w:ins>
      <w:ins w:id="124" w:author="欣鑫 徐" w:date="2016-07-26T11:36:00Z">
        <w:r w:rsidR="00087EE3">
          <w:rPr>
            <w:rFonts w:ascii="Times New Roman" w:eastAsia="宋体-简" w:hAnsi="Times New Roman" w:cs="Times New Roman" w:hint="eastAsia"/>
          </w:rPr>
          <w:t>，</w:t>
        </w:r>
      </w:ins>
      <w:del w:id="125" w:author="欣鑫 徐" w:date="2016-07-26T11:34:00Z">
        <w:r w:rsidRPr="00D773C9" w:rsidDel="00F616ED">
          <w:rPr>
            <w:rFonts w:ascii="Times New Roman" w:eastAsia="宋体-简" w:hAnsi="Times New Roman" w:cs="Times New Roman" w:hint="eastAsia"/>
          </w:rPr>
          <w:delText>词汇题。</w:delText>
        </w:r>
      </w:del>
      <w:r w:rsidRPr="00D773C9">
        <w:rPr>
          <w:rFonts w:ascii="Times New Roman" w:eastAsia="宋体-简" w:hAnsi="Times New Roman" w:cs="Times New Roman" w:hint="eastAsia"/>
        </w:rPr>
        <w:t>这句话的意思是</w:t>
      </w:r>
      <w:ins w:id="126" w:author="欣鑫 徐" w:date="2016-07-26T11:36:00Z">
        <w:r w:rsidR="00087EE3">
          <w:rPr>
            <w:rFonts w:ascii="Times New Roman" w:eastAsia="宋体-简" w:hAnsi="Times New Roman" w:cs="Times New Roman" w:hint="eastAsia"/>
          </w:rPr>
          <w:t>：</w:t>
        </w:r>
      </w:ins>
      <w:ins w:id="127" w:author="欣鑫 徐" w:date="2016-07-26T11:37:00Z">
        <w:r w:rsidR="00584DFB">
          <w:rPr>
            <w:rFonts w:ascii="Times New Roman" w:eastAsia="宋体-简" w:hAnsi="Times New Roman" w:cs="Times New Roman" w:hint="eastAsia"/>
          </w:rPr>
          <w:t>因此</w:t>
        </w:r>
      </w:ins>
      <w:r w:rsidRPr="00D773C9">
        <w:rPr>
          <w:rFonts w:ascii="Times New Roman" w:eastAsia="宋体-简" w:hAnsi="Times New Roman" w:cs="Times New Roman" w:hint="eastAsia"/>
        </w:rPr>
        <w:t>在深海区域</w:t>
      </w:r>
      <w:ins w:id="128" w:author="欣鑫 徐" w:date="2016-07-26T11:37:00Z">
        <w:r w:rsidR="002940A0">
          <w:rPr>
            <w:rFonts w:ascii="Times New Roman" w:eastAsia="宋体-简" w:hAnsi="Times New Roman" w:cs="Times New Roman" w:hint="eastAsia"/>
          </w:rPr>
          <w:t>，</w:t>
        </w:r>
        <w:r w:rsidR="00A70B22">
          <w:rPr>
            <w:rFonts w:ascii="Times New Roman" w:eastAsia="宋体-简" w:hAnsi="Times New Roman" w:cs="Times New Roman" w:hint="eastAsia"/>
          </w:rPr>
          <w:t>成功的</w:t>
        </w:r>
        <w:r w:rsidR="00A70B22">
          <w:rPr>
            <w:rFonts w:ascii="Times New Roman" w:eastAsia="宋体-简" w:hAnsi="Times New Roman" w:cs="Times New Roman" w:hint="eastAsia"/>
          </w:rPr>
          <w:t>filter-feede</w:t>
        </w:r>
      </w:ins>
      <w:ins w:id="129" w:author="欣鑫 徐" w:date="2016-07-26T11:38:00Z">
        <w:r w:rsidR="00A70B22">
          <w:rPr>
            <w:rFonts w:ascii="Times New Roman" w:eastAsia="宋体-简" w:hAnsi="Times New Roman" w:cs="Times New Roman" w:hint="eastAsia"/>
          </w:rPr>
          <w:t>rs</w:t>
        </w:r>
        <w:r w:rsidR="00A70B22">
          <w:rPr>
            <w:rFonts w:ascii="Times New Roman" w:eastAsia="宋体-简" w:hAnsi="Times New Roman" w:cs="Times New Roman" w:hint="eastAsia"/>
          </w:rPr>
          <w:t>就更少了，</w:t>
        </w:r>
        <w:r w:rsidR="00A0784A">
          <w:rPr>
            <w:rFonts w:ascii="Times New Roman" w:eastAsia="宋体-简" w:hAnsi="Times New Roman" w:cs="Times New Roman" w:hint="eastAsia"/>
          </w:rPr>
          <w:t>因为他</w:t>
        </w:r>
      </w:ins>
      <w:ins w:id="130" w:author="欣鑫 徐" w:date="2016-07-26T11:39:00Z">
        <w:r w:rsidR="00A0784A">
          <w:rPr>
            <w:rFonts w:ascii="Times New Roman" w:eastAsia="宋体-简" w:hAnsi="Times New Roman" w:cs="Times New Roman" w:hint="eastAsia"/>
          </w:rPr>
          <w:t>们</w:t>
        </w:r>
      </w:ins>
      <w:del w:id="131" w:author="欣鑫 徐" w:date="2016-07-26T11:39:00Z">
        <w:r w:rsidRPr="00D773C9" w:rsidDel="00A0784A">
          <w:rPr>
            <w:rFonts w:ascii="Times New Roman" w:eastAsia="宋体-简" w:hAnsi="Times New Roman" w:cs="Times New Roman" w:hint="eastAsia"/>
          </w:rPr>
          <w:delText>的</w:delText>
        </w:r>
        <w:r w:rsidRPr="00D773C9" w:rsidDel="00A0784A">
          <w:rPr>
            <w:rFonts w:ascii="Times New Roman" w:eastAsia="宋体-简" w:hAnsi="Times New Roman" w:cs="Times New Roman" w:hint="eastAsia"/>
          </w:rPr>
          <w:delText>filter</w:delText>
        </w:r>
      </w:del>
      <w:del w:id="132" w:author="欣鑫 徐" w:date="2016-07-26T11:38:00Z">
        <w:r w:rsidRPr="00D773C9" w:rsidDel="00A0784A">
          <w:rPr>
            <w:rFonts w:ascii="Times New Roman" w:eastAsia="宋体-简" w:hAnsi="Times New Roman" w:cs="Times New Roman" w:hint="eastAsia"/>
          </w:rPr>
          <w:delText>-feeders</w:delText>
        </w:r>
      </w:del>
      <w:r>
        <w:rPr>
          <w:rFonts w:ascii="Times New Roman" w:eastAsia="宋体-简" w:hAnsi="Times New Roman" w:cs="Times New Roman" w:hint="eastAsia"/>
        </w:rPr>
        <w:t>必须要有更大的过滤</w:t>
      </w:r>
      <w:ins w:id="133" w:author="欣鑫 徐" w:date="2016-07-26T11:39:00Z">
        <w:r w:rsidR="00A0784A">
          <w:rPr>
            <w:rFonts w:ascii="Times New Roman" w:eastAsia="宋体-简" w:hAnsi="Times New Roman" w:cs="Times New Roman" w:hint="eastAsia"/>
          </w:rPr>
          <w:t>系统去处理</w:t>
        </w:r>
        <w:r w:rsidR="00A0784A">
          <w:rPr>
            <w:rFonts w:ascii="Times New Roman" w:eastAsia="宋体-简" w:hAnsi="Times New Roman" w:cs="Times New Roman" w:hint="eastAsia"/>
          </w:rPr>
          <w:t>particles</w:t>
        </w:r>
        <w:r w:rsidR="00A0784A">
          <w:rPr>
            <w:rFonts w:ascii="Times New Roman" w:eastAsia="宋体-简" w:hAnsi="Times New Roman" w:cs="Times New Roman" w:hint="eastAsia"/>
          </w:rPr>
          <w:t>的</w:t>
        </w:r>
        <w:r w:rsidR="00A0784A">
          <w:rPr>
            <w:rFonts w:ascii="Times New Roman" w:eastAsia="宋体-简" w:hAnsi="Times New Roman" w:cs="Times New Roman" w:hint="eastAsia"/>
          </w:rPr>
          <w:t>scarcity</w:t>
        </w:r>
        <w:r w:rsidR="00A0784A">
          <w:rPr>
            <w:rFonts w:ascii="Times New Roman" w:eastAsia="宋体-简" w:hAnsi="Times New Roman" w:cs="Times New Roman" w:hint="eastAsia"/>
          </w:rPr>
          <w:t>问题，</w:t>
        </w:r>
      </w:ins>
      <w:del w:id="134" w:author="欣鑫 徐" w:date="2016-07-26T11:39:00Z">
        <w:r w:rsidDel="00A0784A">
          <w:rPr>
            <w:rFonts w:ascii="Times New Roman" w:eastAsia="宋体-简" w:hAnsi="Times New Roman" w:cs="Times New Roman" w:hint="eastAsia"/>
          </w:rPr>
          <w:delText>系统才能在食物较少的深海区存活。</w:delText>
        </w:r>
      </w:del>
      <w:ins w:id="135" w:author="欣鑫 徐" w:date="2016-07-26T11:40:00Z">
        <w:r w:rsidR="00C245CC">
          <w:rPr>
            <w:rFonts w:ascii="Times New Roman" w:eastAsia="宋体-简" w:hAnsi="Times New Roman" w:cs="Times New Roman" w:hint="eastAsia"/>
          </w:rPr>
          <w:t>对应</w:t>
        </w:r>
        <w:r w:rsidR="00C245CC">
          <w:rPr>
            <w:rFonts w:ascii="Times New Roman" w:eastAsia="宋体-简" w:hAnsi="Times New Roman" w:cs="Times New Roman" w:hint="eastAsia"/>
          </w:rPr>
          <w:t>C</w:t>
        </w:r>
        <w:r w:rsidR="00C245CC">
          <w:rPr>
            <w:rFonts w:ascii="Times New Roman" w:eastAsia="宋体-简" w:hAnsi="Times New Roman" w:cs="Times New Roman" w:hint="eastAsia"/>
          </w:rPr>
          <w:t>选</w:t>
        </w:r>
      </w:ins>
      <w:del w:id="136" w:author="欣鑫 徐" w:date="2016-07-26T11:40:00Z">
        <w:r w:rsidDel="00C245CC">
          <w:rPr>
            <w:rFonts w:ascii="Times New Roman" w:eastAsia="宋体-简" w:hAnsi="Times New Roman" w:cs="Times New Roman" w:hint="eastAsia"/>
          </w:rPr>
          <w:delText>对应第三</w:delText>
        </w:r>
      </w:del>
      <w:r>
        <w:rPr>
          <w:rFonts w:ascii="Times New Roman" w:eastAsia="宋体-简" w:hAnsi="Times New Roman" w:cs="Times New Roman" w:hint="eastAsia"/>
        </w:rPr>
        <w:t>项</w:t>
      </w:r>
      <w:r w:rsidRPr="003256B6">
        <w:rPr>
          <w:rFonts w:ascii="Times New Roman" w:eastAsia="宋体-简" w:hAnsi="Times New Roman" w:cs="Times New Roman" w:hint="eastAsia"/>
        </w:rPr>
        <w:t>。</w:t>
      </w:r>
    </w:p>
    <w:p w14:paraId="5B009FB6" w14:textId="77777777" w:rsidR="00731351" w:rsidRPr="007C2B96" w:rsidRDefault="00731351" w:rsidP="00731351">
      <w:pPr>
        <w:spacing w:line="400" w:lineRule="exact"/>
        <w:rPr>
          <w:rFonts w:ascii="Times New Roman" w:eastAsia="宋体-简" w:hAnsi="Times New Roman" w:cs="Times New Roman"/>
          <w:b/>
          <w:bCs/>
        </w:rPr>
      </w:pPr>
    </w:p>
    <w:p w14:paraId="21D9A2BF" w14:textId="77777777" w:rsidR="00504BF9" w:rsidRDefault="00504BF9" w:rsidP="00731351">
      <w:pPr>
        <w:spacing w:line="400" w:lineRule="exact"/>
        <w:rPr>
          <w:ins w:id="137" w:author="欣鑫 徐" w:date="2016-07-26T11:40:00Z"/>
          <w:rFonts w:ascii="Times New Roman" w:eastAsia="宋体-简" w:hAnsi="Times New Roman" w:cs="Times New Roman"/>
        </w:rPr>
      </w:pPr>
      <w:ins w:id="138" w:author="欣鑫 徐" w:date="2016-07-26T11:40:00Z">
        <w:r>
          <w:rPr>
            <w:rFonts w:ascii="Times New Roman" w:eastAsia="宋体-简" w:hAnsi="Times New Roman" w:cs="Times New Roman" w:hint="eastAsia"/>
          </w:rPr>
          <w:t>Q8</w:t>
        </w:r>
      </w:ins>
    </w:p>
    <w:p w14:paraId="41FBEC8C" w14:textId="61CC6DB4" w:rsidR="00731351" w:rsidRPr="007C2B96" w:rsidRDefault="00504BF9" w:rsidP="00731351">
      <w:pPr>
        <w:spacing w:line="400" w:lineRule="exact"/>
        <w:rPr>
          <w:rFonts w:ascii="Times New Roman" w:eastAsia="宋体-简" w:hAnsi="Times New Roman" w:cs="Times New Roman"/>
        </w:rPr>
      </w:pPr>
      <w:ins w:id="139" w:author="欣鑫 徐" w:date="2016-07-26T11:40:00Z">
        <w:r>
          <w:rPr>
            <w:rFonts w:ascii="Times New Roman" w:eastAsia="宋体-简" w:hAnsi="Times New Roman" w:cs="Times New Roman" w:hint="eastAsia"/>
          </w:rPr>
          <w:t>正确答案：</w:t>
        </w:r>
      </w:ins>
      <w:ins w:id="140" w:author="欣鑫 徐" w:date="2016-07-26T11:42:00Z">
        <w:r w:rsidR="003A743A">
          <w:rPr>
            <w:rFonts w:ascii="Times New Roman" w:eastAsia="宋体-简" w:hAnsi="Times New Roman" w:cs="Times New Roman" w:hint="eastAsia"/>
          </w:rPr>
          <w:t>C</w:t>
        </w:r>
      </w:ins>
      <w:del w:id="141" w:author="欣鑫 徐" w:date="2016-07-26T11:40:00Z">
        <w:r w:rsidR="00731351" w:rsidDel="00504BF9">
          <w:rPr>
            <w:rFonts w:ascii="Times New Roman" w:eastAsia="宋体-简" w:hAnsi="Times New Roman" w:cs="Times New Roman" w:hint="eastAsia"/>
          </w:rPr>
          <w:delText>8</w:delText>
        </w:r>
        <w:r w:rsidR="00731351" w:rsidRPr="007C2B96" w:rsidDel="00504BF9">
          <w:rPr>
            <w:rFonts w:ascii="Times New Roman" w:eastAsia="宋体-简" w:hAnsi="Times New Roman" w:cs="Times New Roman"/>
          </w:rPr>
          <w:delText>选择第</w:delText>
        </w:r>
        <w:r w:rsidR="00731351" w:rsidDel="00504BF9">
          <w:rPr>
            <w:rFonts w:ascii="Times New Roman" w:hAnsi="Times New Roman" w:cs="Times New Roman" w:hint="eastAsia"/>
          </w:rPr>
          <w:delText>三</w:delText>
        </w:r>
        <w:r w:rsidR="00731351" w:rsidRPr="007C2B96" w:rsidDel="00504BF9">
          <w:rPr>
            <w:rFonts w:ascii="Times New Roman" w:eastAsia="宋体-简" w:hAnsi="Times New Roman" w:cs="Times New Roman"/>
          </w:rPr>
          <w:delText>项。</w:delText>
        </w:r>
      </w:del>
    </w:p>
    <w:p w14:paraId="78AE921E" w14:textId="5C8B29B8"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del w:id="142" w:author="欣鑫 徐" w:date="2016-07-26T11:41:00Z">
        <w:r w:rsidRPr="00D773C9" w:rsidDel="003A743A">
          <w:rPr>
            <w:rFonts w:ascii="Times New Roman" w:eastAsia="宋体-简" w:hAnsi="Times New Roman" w:cs="Times New Roman" w:hint="eastAsia"/>
          </w:rPr>
          <w:delText>否定事实信息题。</w:delText>
        </w:r>
      </w:del>
      <w:ins w:id="143" w:author="欣鑫 徐" w:date="2016-07-26T11:41:00Z">
        <w:r w:rsidR="003A743A">
          <w:rPr>
            <w:rFonts w:ascii="Times New Roman" w:eastAsia="宋体-简" w:hAnsi="Times New Roman" w:cs="Times New Roman" w:hint="eastAsia"/>
          </w:rPr>
          <w:t>A</w:t>
        </w:r>
        <w:r w:rsidR="003A743A">
          <w:rPr>
            <w:rFonts w:ascii="Times New Roman" w:eastAsia="宋体-简" w:hAnsi="Times New Roman" w:cs="Times New Roman" w:hint="eastAsia"/>
          </w:rPr>
          <w:t>选</w:t>
        </w:r>
      </w:ins>
      <w:del w:id="144" w:author="欣鑫 徐" w:date="2016-07-26T11:41:00Z">
        <w:r w:rsidRPr="00D773C9" w:rsidDel="003A743A">
          <w:rPr>
            <w:rFonts w:ascii="Times New Roman" w:eastAsia="宋体-简" w:hAnsi="Times New Roman" w:cs="Times New Roman" w:hint="eastAsia"/>
          </w:rPr>
          <w:delText>第一</w:delText>
        </w:r>
      </w:del>
      <w:r w:rsidRPr="00D773C9">
        <w:rPr>
          <w:rFonts w:ascii="Times New Roman" w:eastAsia="宋体-简" w:hAnsi="Times New Roman" w:cs="Times New Roman" w:hint="eastAsia"/>
        </w:rPr>
        <w:t>项对应</w:t>
      </w:r>
      <w:ins w:id="145" w:author="欣鑫 徐" w:date="2016-07-26T11:41:00Z">
        <w:r w:rsidR="003A743A">
          <w:rPr>
            <w:rFonts w:ascii="Times New Roman" w:eastAsia="宋体-简" w:hAnsi="Times New Roman" w:cs="Times New Roman" w:hint="eastAsia"/>
          </w:rPr>
          <w:t>本段</w:t>
        </w:r>
      </w:ins>
      <w:r w:rsidRPr="00D773C9">
        <w:rPr>
          <w:rFonts w:ascii="Times New Roman" w:eastAsia="宋体-简" w:hAnsi="Times New Roman" w:cs="Times New Roman" w:hint="eastAsia"/>
        </w:rPr>
        <w:t>第一句</w:t>
      </w:r>
      <w:ins w:id="146" w:author="欣鑫 徐" w:date="2016-07-26T11:41:00Z">
        <w:r w:rsidR="003A743A">
          <w:rPr>
            <w:rFonts w:ascii="Times New Roman" w:eastAsia="宋体-简" w:hAnsi="Times New Roman" w:cs="Times New Roman" w:hint="eastAsia"/>
          </w:rPr>
          <w:t>；</w:t>
        </w:r>
        <w:r w:rsidR="003A743A">
          <w:rPr>
            <w:rFonts w:ascii="Times New Roman" w:eastAsia="宋体-简" w:hAnsi="Times New Roman" w:cs="Times New Roman" w:hint="eastAsia"/>
          </w:rPr>
          <w:t>B</w:t>
        </w:r>
        <w:r w:rsidR="003A743A">
          <w:rPr>
            <w:rFonts w:ascii="Times New Roman" w:eastAsia="宋体-简" w:hAnsi="Times New Roman" w:cs="Times New Roman" w:hint="eastAsia"/>
          </w:rPr>
          <w:t>选</w:t>
        </w:r>
      </w:ins>
      <w:del w:id="147" w:author="欣鑫 徐" w:date="2016-07-26T11:41:00Z">
        <w:r w:rsidRPr="00D773C9" w:rsidDel="003A743A">
          <w:rPr>
            <w:rFonts w:ascii="Times New Roman" w:eastAsia="宋体-简" w:hAnsi="Times New Roman" w:cs="Times New Roman" w:hint="eastAsia"/>
          </w:rPr>
          <w:delText>，第二</w:delText>
        </w:r>
      </w:del>
      <w:r w:rsidRPr="00D773C9">
        <w:rPr>
          <w:rFonts w:ascii="Times New Roman" w:eastAsia="宋体-简" w:hAnsi="Times New Roman" w:cs="Times New Roman" w:hint="eastAsia"/>
        </w:rPr>
        <w:t>项对应</w:t>
      </w:r>
      <w:ins w:id="148" w:author="欣鑫 徐" w:date="2016-07-26T11:42:00Z">
        <w:r w:rsidR="003A743A">
          <w:rPr>
            <w:rFonts w:ascii="Times New Roman" w:eastAsia="宋体-简" w:hAnsi="Times New Roman" w:cs="Times New Roman" w:hint="eastAsia"/>
          </w:rPr>
          <w:t>本段</w:t>
        </w:r>
      </w:ins>
      <w:r w:rsidRPr="00D773C9">
        <w:rPr>
          <w:rFonts w:ascii="Times New Roman" w:eastAsia="宋体-简" w:hAnsi="Times New Roman" w:cs="Times New Roman" w:hint="eastAsia"/>
        </w:rPr>
        <w:t>最后一句</w:t>
      </w:r>
      <w:ins w:id="149" w:author="欣鑫 徐" w:date="2016-07-26T11:42:00Z">
        <w:r w:rsidR="003A743A">
          <w:rPr>
            <w:rFonts w:ascii="Times New Roman" w:eastAsia="宋体-简" w:hAnsi="Times New Roman" w:cs="Times New Roman" w:hint="eastAsia"/>
          </w:rPr>
          <w:t>；</w:t>
        </w:r>
      </w:ins>
      <w:del w:id="150" w:author="欣鑫 徐" w:date="2016-07-26T11:42:00Z">
        <w:r w:rsidRPr="00D773C9" w:rsidDel="003A743A">
          <w:rPr>
            <w:rFonts w:ascii="Times New Roman" w:eastAsia="宋体-简" w:hAnsi="Times New Roman" w:cs="Times New Roman" w:hint="eastAsia"/>
          </w:rPr>
          <w:delText>，</w:delText>
        </w:r>
      </w:del>
      <w:ins w:id="151" w:author="欣鑫 徐" w:date="2016-07-26T11:42:00Z">
        <w:r w:rsidR="003A743A">
          <w:rPr>
            <w:rFonts w:ascii="Times New Roman" w:eastAsia="宋体-简" w:hAnsi="Times New Roman" w:cs="Times New Roman" w:hint="eastAsia"/>
          </w:rPr>
          <w:t>D</w:t>
        </w:r>
        <w:r w:rsidR="003A743A">
          <w:rPr>
            <w:rFonts w:ascii="Times New Roman" w:eastAsia="宋体-简" w:hAnsi="Times New Roman" w:cs="Times New Roman" w:hint="eastAsia"/>
          </w:rPr>
          <w:t>选</w:t>
        </w:r>
      </w:ins>
      <w:del w:id="152" w:author="欣鑫 徐" w:date="2016-07-26T11:42:00Z">
        <w:r w:rsidRPr="00D773C9" w:rsidDel="003A743A">
          <w:rPr>
            <w:rFonts w:ascii="Times New Roman" w:eastAsia="宋体-简" w:hAnsi="Times New Roman" w:cs="Times New Roman" w:hint="eastAsia"/>
          </w:rPr>
          <w:delText>第四</w:delText>
        </w:r>
      </w:del>
      <w:r w:rsidRPr="00D773C9">
        <w:rPr>
          <w:rFonts w:ascii="Times New Roman" w:eastAsia="宋体-简" w:hAnsi="Times New Roman" w:cs="Times New Roman" w:hint="eastAsia"/>
        </w:rPr>
        <w:t>项对应</w:t>
      </w:r>
      <w:ins w:id="153" w:author="欣鑫 徐" w:date="2016-07-26T11:42:00Z">
        <w:r w:rsidR="003A743A">
          <w:rPr>
            <w:rFonts w:ascii="Times New Roman" w:eastAsia="宋体-简" w:hAnsi="Times New Roman" w:cs="Times New Roman" w:hint="eastAsia"/>
          </w:rPr>
          <w:t>本段</w:t>
        </w:r>
      </w:ins>
      <w:r w:rsidRPr="00D773C9">
        <w:rPr>
          <w:rFonts w:ascii="Times New Roman" w:eastAsia="宋体-简" w:hAnsi="Times New Roman" w:cs="Times New Roman" w:hint="eastAsia"/>
        </w:rPr>
        <w:t>第二句</w:t>
      </w:r>
      <w:ins w:id="154" w:author="欣鑫 徐" w:date="2016-07-26T11:42:00Z">
        <w:r w:rsidR="003A743A">
          <w:rPr>
            <w:rFonts w:ascii="Times New Roman" w:eastAsia="宋体-简" w:hAnsi="Times New Roman" w:cs="Times New Roman" w:hint="eastAsia"/>
          </w:rPr>
          <w:t>；因此答案应该选</w:t>
        </w:r>
        <w:r w:rsidR="003A743A">
          <w:rPr>
            <w:rFonts w:ascii="Times New Roman" w:eastAsia="宋体-简" w:hAnsi="Times New Roman" w:cs="Times New Roman" w:hint="eastAsia"/>
          </w:rPr>
          <w:t>C</w:t>
        </w:r>
        <w:r w:rsidR="003A743A">
          <w:rPr>
            <w:rFonts w:ascii="Times New Roman" w:eastAsia="宋体-简" w:hAnsi="Times New Roman" w:cs="Times New Roman" w:hint="eastAsia"/>
          </w:rPr>
          <w:t>。</w:t>
        </w:r>
      </w:ins>
      <w:del w:id="155" w:author="欣鑫 徐" w:date="2016-07-26T11:42:00Z">
        <w:r w:rsidRPr="00D773C9" w:rsidDel="003A743A">
          <w:rPr>
            <w:rFonts w:ascii="Times New Roman" w:eastAsia="宋体-简" w:hAnsi="Times New Roman" w:cs="Times New Roman" w:hint="eastAsia"/>
          </w:rPr>
          <w:delText>。</w:delText>
        </w:r>
      </w:del>
    </w:p>
    <w:p w14:paraId="5C28923E" w14:textId="77777777" w:rsidR="00731351" w:rsidRPr="007C2B96" w:rsidRDefault="00731351" w:rsidP="00731351">
      <w:pPr>
        <w:spacing w:line="400" w:lineRule="exact"/>
        <w:rPr>
          <w:rFonts w:ascii="Times New Roman" w:eastAsia="宋体-简" w:hAnsi="Times New Roman" w:cs="Times New Roman"/>
          <w:bCs/>
        </w:rPr>
      </w:pPr>
    </w:p>
    <w:p w14:paraId="7E3BAA92" w14:textId="77777777" w:rsidR="00B5515D" w:rsidRDefault="00B5515D" w:rsidP="00731351">
      <w:pPr>
        <w:spacing w:line="400" w:lineRule="exact"/>
        <w:rPr>
          <w:ins w:id="156" w:author="欣鑫 徐" w:date="2016-07-26T11:43:00Z"/>
          <w:rFonts w:ascii="Times New Roman" w:eastAsia="宋体-简" w:hAnsi="Times New Roman" w:cs="Times New Roman"/>
        </w:rPr>
      </w:pPr>
      <w:ins w:id="157" w:author="欣鑫 徐" w:date="2016-07-26T11:43:00Z">
        <w:r>
          <w:rPr>
            <w:rFonts w:ascii="Times New Roman" w:eastAsia="宋体-简" w:hAnsi="Times New Roman" w:cs="Times New Roman" w:hint="eastAsia"/>
          </w:rPr>
          <w:t>Q9</w:t>
        </w:r>
      </w:ins>
    </w:p>
    <w:p w14:paraId="1B7F2C6B" w14:textId="61D5A16D" w:rsidR="00731351" w:rsidRPr="007C2B96" w:rsidRDefault="00B5515D" w:rsidP="00731351">
      <w:pPr>
        <w:spacing w:line="400" w:lineRule="exact"/>
        <w:rPr>
          <w:rFonts w:ascii="Times New Roman" w:eastAsia="宋体-简" w:hAnsi="Times New Roman" w:cs="Times New Roman"/>
        </w:rPr>
      </w:pPr>
      <w:ins w:id="158" w:author="欣鑫 徐" w:date="2016-07-26T11:43:00Z">
        <w:r>
          <w:rPr>
            <w:rFonts w:ascii="Times New Roman" w:eastAsia="宋体-简" w:hAnsi="Times New Roman" w:cs="Times New Roman" w:hint="eastAsia"/>
          </w:rPr>
          <w:t>正确答案：</w:t>
        </w:r>
      </w:ins>
      <w:ins w:id="159" w:author="欣鑫 徐" w:date="2016-07-26T11:44:00Z">
        <w:r>
          <w:rPr>
            <w:rFonts w:ascii="Times New Roman" w:eastAsia="宋体-简" w:hAnsi="Times New Roman" w:cs="Times New Roman" w:hint="eastAsia"/>
          </w:rPr>
          <w:t>C</w:t>
        </w:r>
      </w:ins>
      <w:del w:id="160" w:author="欣鑫 徐" w:date="2016-07-26T11:43:00Z">
        <w:r w:rsidR="00731351" w:rsidDel="00B5515D">
          <w:rPr>
            <w:rFonts w:ascii="Times New Roman" w:eastAsia="宋体-简" w:hAnsi="Times New Roman" w:cs="Times New Roman" w:hint="eastAsia"/>
          </w:rPr>
          <w:delText>9</w:delText>
        </w:r>
        <w:r w:rsidR="00731351" w:rsidRPr="007C2B96" w:rsidDel="00B5515D">
          <w:rPr>
            <w:rFonts w:ascii="Times New Roman" w:eastAsia="宋体-简" w:hAnsi="Times New Roman" w:cs="Times New Roman"/>
          </w:rPr>
          <w:delText>选择第</w:delText>
        </w:r>
        <w:r w:rsidR="00731351" w:rsidRPr="00D773C9" w:rsidDel="00B5515D">
          <w:rPr>
            <w:rFonts w:ascii="Times New Roman" w:eastAsia="宋体-简" w:hAnsi="Times New Roman" w:cs="Times New Roman" w:hint="eastAsia"/>
          </w:rPr>
          <w:delText>三</w:delText>
        </w:r>
        <w:r w:rsidR="00731351" w:rsidRPr="007C2B96" w:rsidDel="00B5515D">
          <w:rPr>
            <w:rFonts w:ascii="Times New Roman" w:eastAsia="宋体-简" w:hAnsi="Times New Roman" w:cs="Times New Roman"/>
          </w:rPr>
          <w:delText>项。</w:delText>
        </w:r>
      </w:del>
    </w:p>
    <w:p w14:paraId="78D7BAD1" w14:textId="4A3DD7D6"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161" w:author="欣鑫 徐" w:date="2016-07-26T11:49:00Z">
        <w:r w:rsidR="00D31202">
          <w:rPr>
            <w:rFonts w:ascii="Times New Roman" w:eastAsia="宋体-简" w:hAnsi="Times New Roman" w:cs="Times New Roman" w:hint="eastAsia"/>
          </w:rPr>
          <w:t>根据题干</w:t>
        </w:r>
        <w:r w:rsidR="00A57EDF">
          <w:rPr>
            <w:rFonts w:ascii="Times New Roman" w:eastAsia="宋体-简" w:hAnsi="Times New Roman" w:cs="Times New Roman" w:hint="eastAsia"/>
          </w:rPr>
          <w:t>定位原文</w:t>
        </w:r>
      </w:ins>
      <w:del w:id="162" w:author="欣鑫 徐" w:date="2016-07-26T11:49:00Z">
        <w:r w:rsidRPr="00D773C9" w:rsidDel="00D31202">
          <w:rPr>
            <w:rFonts w:ascii="Times New Roman" w:eastAsia="宋体-简" w:hAnsi="Times New Roman" w:cs="Times New Roman" w:hint="eastAsia"/>
          </w:rPr>
          <w:delText>修辞目的题。</w:delText>
        </w:r>
      </w:del>
      <w:ins w:id="163" w:author="欣鑫 徐" w:date="2016-07-26T13:03:00Z">
        <w:r w:rsidR="003E6855">
          <w:rPr>
            <w:rFonts w:ascii="Times New Roman" w:eastAsia="宋体-简" w:hAnsi="Times New Roman" w:cs="Times New Roman" w:hint="eastAsia"/>
          </w:rPr>
          <w:t>第二句</w:t>
        </w:r>
      </w:ins>
      <w:ins w:id="164" w:author="欣鑫 徐" w:date="2016-07-26T13:05:00Z">
        <w:r w:rsidR="007C225B">
          <w:rPr>
            <w:rFonts w:ascii="Times New Roman" w:eastAsia="宋体-简" w:hAnsi="Times New Roman" w:cs="Times New Roman" w:hint="eastAsia"/>
          </w:rPr>
          <w:t>。我们看到定位句前一句说在深海区域，动物更多的是</w:t>
        </w:r>
      </w:ins>
      <w:ins w:id="165" w:author="欣鑫 徐" w:date="2016-07-26T13:06:00Z">
        <w:r w:rsidR="00F459BA">
          <w:rPr>
            <w:rFonts w:ascii="Times New Roman" w:eastAsia="宋体-简" w:hAnsi="Times New Roman" w:cs="Times New Roman" w:hint="eastAsia"/>
          </w:rPr>
          <w:t>等着</w:t>
        </w:r>
        <w:r w:rsidR="00F459BA">
          <w:rPr>
            <w:rFonts w:ascii="Times New Roman" w:eastAsia="宋体-简" w:hAnsi="Times New Roman" w:cs="Times New Roman" w:hint="eastAsia"/>
          </w:rPr>
          <w:t>food particles</w:t>
        </w:r>
        <w:r w:rsidR="00F459BA">
          <w:rPr>
            <w:rFonts w:ascii="Times New Roman" w:eastAsia="宋体-简" w:hAnsi="Times New Roman" w:cs="Times New Roman" w:hint="eastAsia"/>
          </w:rPr>
          <w:t>来，</w:t>
        </w:r>
      </w:ins>
      <w:ins w:id="166" w:author="欣鑫 徐" w:date="2016-07-26T13:09:00Z">
        <w:r w:rsidR="00152832">
          <w:rPr>
            <w:rFonts w:ascii="Times New Roman" w:eastAsia="宋体-简" w:hAnsi="Times New Roman" w:cs="Times New Roman" w:hint="eastAsia"/>
          </w:rPr>
          <w:t>而不是主动地寻找食物，</w:t>
        </w:r>
      </w:ins>
      <w:ins w:id="167" w:author="欣鑫 徐" w:date="2016-07-26T13:10:00Z">
        <w:r w:rsidR="00152832">
          <w:rPr>
            <w:rFonts w:ascii="Times New Roman" w:eastAsia="宋体-简" w:hAnsi="Times New Roman" w:cs="Times New Roman" w:hint="eastAsia"/>
          </w:rPr>
          <w:t>这样就能减少能量消耗。然后马上到定位句说</w:t>
        </w:r>
      </w:ins>
      <w:ins w:id="168" w:author="欣鑫 徐" w:date="2016-07-26T13:11:00Z">
        <w:r w:rsidR="00311CB4">
          <w:rPr>
            <w:rFonts w:ascii="Times New Roman" w:eastAsia="宋体-简" w:hAnsi="Times New Roman" w:cs="Times New Roman" w:hint="eastAsia"/>
          </w:rPr>
          <w:t>，这样就导致了一种隐秘（或者说鬼鬼祟祟）的捕食方式，</w:t>
        </w:r>
      </w:ins>
      <w:ins w:id="169" w:author="欣鑫 徐" w:date="2016-07-26T13:12:00Z">
        <w:r w:rsidR="001E1F56">
          <w:rPr>
            <w:rFonts w:ascii="Times New Roman" w:eastAsia="宋体-简" w:hAnsi="Times New Roman" w:cs="Times New Roman" w:hint="eastAsia"/>
          </w:rPr>
          <w:t>要持续突出</w:t>
        </w:r>
      </w:ins>
      <w:ins w:id="170" w:author="欣鑫 徐" w:date="2016-07-26T13:15:00Z">
        <w:r w:rsidR="007C6263">
          <w:rPr>
            <w:rFonts w:ascii="Times New Roman" w:eastAsia="宋体-简" w:hAnsi="Times New Roman" w:cs="Times New Roman" w:hint="eastAsia"/>
          </w:rPr>
          <w:t>诱饵</w:t>
        </w:r>
      </w:ins>
      <w:ins w:id="171" w:author="欣鑫 徐" w:date="2016-07-26T13:13:00Z">
        <w:r w:rsidR="007C6263">
          <w:rPr>
            <w:rFonts w:ascii="Times New Roman" w:eastAsia="宋体-简" w:hAnsi="Times New Roman" w:cs="Times New Roman" w:hint="eastAsia"/>
          </w:rPr>
          <w:t>和（或者）加长</w:t>
        </w:r>
      </w:ins>
      <w:ins w:id="172" w:author="欣鑫 徐" w:date="2016-07-26T13:14:00Z">
        <w:r w:rsidR="007C6263">
          <w:rPr>
            <w:rFonts w:ascii="Times New Roman" w:eastAsia="宋体-简" w:hAnsi="Times New Roman" w:cs="Times New Roman" w:hint="eastAsia"/>
          </w:rPr>
          <w:t>的动物的附属肢体</w:t>
        </w:r>
      </w:ins>
      <w:ins w:id="173" w:author="欣鑫 徐" w:date="2016-07-26T13:16:00Z">
        <w:r w:rsidR="00C15D2B">
          <w:rPr>
            <w:rFonts w:ascii="Times New Roman" w:eastAsia="宋体-简" w:hAnsi="Times New Roman" w:cs="Times New Roman" w:hint="eastAsia"/>
          </w:rPr>
          <w:t>这些</w:t>
        </w:r>
      </w:ins>
      <w:ins w:id="174" w:author="欣鑫 徐" w:date="2016-07-26T13:18:00Z">
        <w:r w:rsidR="00C15D2B">
          <w:rPr>
            <w:rFonts w:ascii="Times New Roman" w:eastAsia="宋体-简" w:hAnsi="Times New Roman" w:cs="Times New Roman" w:hint="eastAsia"/>
          </w:rPr>
          <w:t>特点</w:t>
        </w:r>
      </w:ins>
      <w:ins w:id="175" w:author="欣鑫 徐" w:date="2016-07-26T13:14:00Z">
        <w:r w:rsidR="007C6263">
          <w:rPr>
            <w:rFonts w:ascii="Times New Roman" w:eastAsia="宋体-简" w:hAnsi="Times New Roman" w:cs="Times New Roman" w:hint="eastAsia"/>
          </w:rPr>
          <w:t>，用以增加</w:t>
        </w:r>
      </w:ins>
      <w:ins w:id="176" w:author="欣鑫 徐" w:date="2016-07-26T13:15:00Z">
        <w:r w:rsidR="006E4A62">
          <w:rPr>
            <w:rFonts w:ascii="Times New Roman" w:eastAsia="宋体-简" w:hAnsi="Times New Roman" w:cs="Times New Roman" w:hint="eastAsia"/>
          </w:rPr>
          <w:t>动物监视</w:t>
        </w:r>
      </w:ins>
      <w:ins w:id="177" w:author="欣鑫 徐" w:date="2016-07-26T13:18:00Z">
        <w:r w:rsidR="00C15D2B">
          <w:rPr>
            <w:rFonts w:ascii="Times New Roman" w:eastAsia="宋体-简" w:hAnsi="Times New Roman" w:cs="Times New Roman" w:hint="eastAsia"/>
          </w:rPr>
          <w:t>控制</w:t>
        </w:r>
      </w:ins>
      <w:ins w:id="178" w:author="欣鑫 徐" w:date="2016-07-26T13:16:00Z">
        <w:r w:rsidR="006E4A62">
          <w:rPr>
            <w:rFonts w:ascii="Times New Roman" w:eastAsia="宋体-简" w:hAnsi="Times New Roman" w:cs="Times New Roman" w:hint="eastAsia"/>
          </w:rPr>
          <w:t>的</w:t>
        </w:r>
      </w:ins>
      <w:ins w:id="179" w:author="欣鑫 徐" w:date="2016-07-26T13:18:00Z">
        <w:r w:rsidR="00C15D2B">
          <w:rPr>
            <w:rFonts w:ascii="Times New Roman" w:eastAsia="宋体-简" w:hAnsi="Times New Roman" w:cs="Times New Roman" w:hint="eastAsia"/>
          </w:rPr>
          <w:t>活</w:t>
        </w:r>
      </w:ins>
      <w:ins w:id="180" w:author="欣鑫 徐" w:date="2016-07-26T13:16:00Z">
        <w:r w:rsidR="006E4A62">
          <w:rPr>
            <w:rFonts w:ascii="Times New Roman" w:eastAsia="宋体-简" w:hAnsi="Times New Roman" w:cs="Times New Roman" w:hint="eastAsia"/>
          </w:rPr>
          <w:t>水量。由此可见，</w:t>
        </w:r>
      </w:ins>
      <w:ins w:id="181" w:author="欣鑫 徐" w:date="2016-07-26T13:17:00Z">
        <w:r w:rsidR="00C15D2B">
          <w:rPr>
            <w:rFonts w:ascii="Times New Roman" w:eastAsia="宋体-简" w:hAnsi="Times New Roman" w:cs="Times New Roman" w:hint="eastAsia"/>
          </w:rPr>
          <w:t>这是动物捕食的一种策略，目的是为了</w:t>
        </w:r>
      </w:ins>
      <w:ins w:id="182" w:author="欣鑫 徐" w:date="2016-07-26T13:18:00Z">
        <w:r w:rsidR="005D0729">
          <w:rPr>
            <w:rFonts w:ascii="Times New Roman" w:eastAsia="宋体-简" w:hAnsi="Times New Roman" w:cs="Times New Roman" w:hint="eastAsia"/>
          </w:rPr>
          <w:t>减少能量消耗。</w:t>
        </w:r>
        <w:r w:rsidR="005D0729">
          <w:rPr>
            <w:rFonts w:ascii="Times New Roman" w:eastAsia="宋体-简" w:hAnsi="Times New Roman" w:cs="Times New Roman" w:hint="eastAsia"/>
          </w:rPr>
          <w:t xml:space="preserve">This has resulted in </w:t>
        </w:r>
        <w:r w:rsidR="005D0729">
          <w:rPr>
            <w:rFonts w:ascii="Times New Roman" w:eastAsia="宋体-简" w:hAnsi="Times New Roman" w:cs="Times New Roman" w:hint="eastAsia"/>
          </w:rPr>
          <w:t>表明</w:t>
        </w:r>
      </w:ins>
      <w:ins w:id="183" w:author="欣鑫 徐" w:date="2016-07-26T13:19:00Z">
        <w:r w:rsidR="005D0729">
          <w:rPr>
            <w:rFonts w:ascii="Times New Roman" w:eastAsia="宋体-简" w:hAnsi="Times New Roman" w:cs="Times New Roman" w:hint="eastAsia"/>
          </w:rPr>
          <w:t>了前后句的因果关系。</w:t>
        </w:r>
      </w:ins>
      <w:del w:id="184" w:author="欣鑫 徐" w:date="2016-07-26T13:03:00Z">
        <w:r w:rsidRPr="00D773C9" w:rsidDel="003E6855">
          <w:rPr>
            <w:rFonts w:ascii="Times New Roman" w:eastAsia="宋体-简" w:hAnsi="Times New Roman" w:cs="Times New Roman" w:hint="eastAsia"/>
          </w:rPr>
          <w:delText>lure and elongated appendage</w:delText>
        </w:r>
        <w:r w:rsidRPr="00D773C9" w:rsidDel="003E6855">
          <w:rPr>
            <w:rFonts w:ascii="Times New Roman" w:eastAsia="宋体-简" w:hAnsi="Times New Roman" w:cs="Times New Roman" w:hint="eastAsia"/>
          </w:rPr>
          <w:delText>是用来补充说明</w:delText>
        </w:r>
        <w:r w:rsidRPr="00D773C9" w:rsidDel="003E6855">
          <w:rPr>
            <w:rFonts w:ascii="Times New Roman" w:eastAsia="宋体-简" w:hAnsi="Times New Roman" w:cs="Times New Roman" w:hint="eastAsia"/>
          </w:rPr>
          <w:delText>stealthy feeding style</w:delText>
        </w:r>
        <w:r w:rsidRPr="00D773C9" w:rsidDel="003E6855">
          <w:rPr>
            <w:rFonts w:ascii="Times New Roman" w:eastAsia="宋体-简" w:hAnsi="Times New Roman" w:cs="Times New Roman" w:hint="eastAsia"/>
          </w:rPr>
          <w:delText>，对应第三项前半句，至于后半句</w:delText>
        </w:r>
        <w:r w:rsidRPr="00D773C9" w:rsidDel="003E6855">
          <w:rPr>
            <w:rFonts w:ascii="Times New Roman" w:eastAsia="宋体-简" w:hAnsi="Times New Roman" w:cs="Times New Roman" w:hint="eastAsia"/>
          </w:rPr>
          <w:delText>to minimize their energy expenditure</w:delText>
        </w:r>
        <w:r w:rsidRPr="00D773C9" w:rsidDel="003E6855">
          <w:rPr>
            <w:rFonts w:ascii="Times New Roman" w:eastAsia="宋体-简" w:hAnsi="Times New Roman" w:cs="Times New Roman" w:hint="eastAsia"/>
          </w:rPr>
          <w:delText>再往前看一句能得出。选择第三项。</w:delText>
        </w:r>
      </w:del>
    </w:p>
    <w:p w14:paraId="0726DBBD" w14:textId="77777777" w:rsidR="00731351" w:rsidRPr="007C2B96" w:rsidRDefault="00731351" w:rsidP="00731351">
      <w:pPr>
        <w:spacing w:line="400" w:lineRule="exact"/>
        <w:rPr>
          <w:rFonts w:ascii="Times New Roman" w:eastAsia="宋体-简" w:hAnsi="Times New Roman" w:cs="Times New Roman"/>
          <w:b/>
          <w:bCs/>
        </w:rPr>
      </w:pPr>
    </w:p>
    <w:p w14:paraId="76E4BC39" w14:textId="77777777" w:rsidR="00173606" w:rsidRDefault="00173606" w:rsidP="00731351">
      <w:pPr>
        <w:spacing w:line="400" w:lineRule="exact"/>
        <w:rPr>
          <w:ins w:id="185" w:author="欣鑫 徐" w:date="2016-07-26T13:19:00Z"/>
          <w:rFonts w:ascii="Times New Roman" w:eastAsia="宋体-简" w:hAnsi="Times New Roman" w:cs="Times New Roman"/>
        </w:rPr>
      </w:pPr>
      <w:ins w:id="186" w:author="欣鑫 徐" w:date="2016-07-26T13:19:00Z">
        <w:r>
          <w:rPr>
            <w:rFonts w:ascii="Times New Roman" w:eastAsia="宋体-简" w:hAnsi="Times New Roman" w:cs="Times New Roman" w:hint="eastAsia"/>
          </w:rPr>
          <w:t>Q10</w:t>
        </w:r>
      </w:ins>
    </w:p>
    <w:p w14:paraId="78C8A637" w14:textId="3D221BA1" w:rsidR="00731351" w:rsidRPr="007C2B96" w:rsidRDefault="00173606" w:rsidP="00731351">
      <w:pPr>
        <w:spacing w:line="400" w:lineRule="exact"/>
        <w:rPr>
          <w:rFonts w:ascii="Times New Roman" w:eastAsia="宋体-简" w:hAnsi="Times New Roman" w:cs="Times New Roman"/>
        </w:rPr>
      </w:pPr>
      <w:ins w:id="187" w:author="欣鑫 徐" w:date="2016-07-26T13:19:00Z">
        <w:r>
          <w:rPr>
            <w:rFonts w:ascii="Times New Roman" w:eastAsia="宋体-简" w:hAnsi="Times New Roman" w:cs="Times New Roman" w:hint="eastAsia"/>
          </w:rPr>
          <w:t>正确答案：</w:t>
        </w:r>
        <w:r w:rsidR="00F94163">
          <w:rPr>
            <w:rFonts w:ascii="Times New Roman" w:eastAsia="宋体-简" w:hAnsi="Times New Roman" w:cs="Times New Roman" w:hint="eastAsia"/>
          </w:rPr>
          <w:t>C</w:t>
        </w:r>
      </w:ins>
      <w:del w:id="188" w:author="欣鑫 徐" w:date="2016-07-26T13:15:00Z">
        <w:r w:rsidR="00731351" w:rsidDel="006E4A62">
          <w:rPr>
            <w:rFonts w:ascii="Times New Roman" w:eastAsia="宋体-简" w:hAnsi="Times New Roman" w:cs="Times New Roman" w:hint="eastAsia"/>
          </w:rPr>
          <w:delText>10</w:delText>
        </w:r>
        <w:r w:rsidR="00731351" w:rsidRPr="007C2B96" w:rsidDel="006E4A62">
          <w:rPr>
            <w:rFonts w:ascii="Times New Roman" w:eastAsia="宋体-简" w:hAnsi="Times New Roman" w:cs="Times New Roman"/>
          </w:rPr>
          <w:delText>选择第</w:delText>
        </w:r>
        <w:r w:rsidR="00731351" w:rsidDel="006E4A62">
          <w:rPr>
            <w:rFonts w:ascii="Times New Roman" w:eastAsia="宋体-简" w:hAnsi="Times New Roman" w:cs="Times New Roman" w:hint="eastAsia"/>
          </w:rPr>
          <w:delText>三</w:delText>
        </w:r>
        <w:r w:rsidR="00731351" w:rsidRPr="007C2B96" w:rsidDel="006E4A62">
          <w:rPr>
            <w:rFonts w:ascii="Times New Roman" w:eastAsia="宋体-简" w:hAnsi="Times New Roman" w:cs="Times New Roman"/>
          </w:rPr>
          <w:delText>项。</w:delText>
        </w:r>
      </w:del>
    </w:p>
    <w:p w14:paraId="449D93E7" w14:textId="17C642C1"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del w:id="189" w:author="欣鑫 徐" w:date="2016-07-26T13:20:00Z">
        <w:r w:rsidRPr="00D773C9" w:rsidDel="00310082">
          <w:rPr>
            <w:rFonts w:ascii="Times New Roman" w:eastAsia="宋体-简" w:hAnsi="Times New Roman" w:cs="Times New Roman" w:hint="eastAsia"/>
          </w:rPr>
          <w:delText>词汇题。</w:delText>
        </w:r>
      </w:del>
      <w:r w:rsidRPr="00D773C9">
        <w:rPr>
          <w:rFonts w:ascii="Times New Roman" w:eastAsia="宋体-简" w:hAnsi="Times New Roman" w:cs="Times New Roman" w:hint="eastAsia"/>
        </w:rPr>
        <w:t>cope with</w:t>
      </w:r>
      <w:r w:rsidRPr="00D773C9">
        <w:rPr>
          <w:rFonts w:ascii="Times New Roman" w:eastAsia="宋体-简" w:hAnsi="Times New Roman" w:cs="Times New Roman" w:hint="eastAsia"/>
        </w:rPr>
        <w:t>是应付（困局）的意思</w:t>
      </w:r>
      <w:ins w:id="190" w:author="欣鑫 徐" w:date="2016-07-26T13:36:00Z">
        <w:r w:rsidR="00F828B9">
          <w:rPr>
            <w:rFonts w:ascii="Times New Roman" w:eastAsia="宋体-简" w:hAnsi="Times New Roman" w:cs="Times New Roman" w:hint="eastAsia"/>
          </w:rPr>
          <w:t>。在原文中</w:t>
        </w:r>
      </w:ins>
      <w:ins w:id="191" w:author="欣鑫 徐" w:date="2016-07-26T13:37:00Z">
        <w:r w:rsidR="009118D3">
          <w:rPr>
            <w:rFonts w:ascii="Times New Roman" w:eastAsia="宋体-简" w:hAnsi="Times New Roman" w:cs="Times New Roman" w:hint="eastAsia"/>
          </w:rPr>
          <w:t>解释到，因为被捕食的猎物有限，</w:t>
        </w:r>
        <w:r w:rsidR="00B51587">
          <w:rPr>
            <w:rFonts w:ascii="Times New Roman" w:eastAsia="宋体-简" w:hAnsi="Times New Roman" w:cs="Times New Roman" w:hint="eastAsia"/>
          </w:rPr>
          <w:t>所以</w:t>
        </w:r>
      </w:ins>
      <w:ins w:id="192" w:author="欣鑫 徐" w:date="2016-07-26T13:38:00Z">
        <w:r w:rsidR="00B51587">
          <w:rPr>
            <w:rFonts w:ascii="Times New Roman" w:eastAsia="宋体-简" w:hAnsi="Times New Roman" w:cs="Times New Roman" w:hint="eastAsia"/>
          </w:rPr>
          <w:t>很多动物已经发掘出</w:t>
        </w:r>
        <w:r w:rsidR="00B51587">
          <w:rPr>
            <w:rFonts w:ascii="Times New Roman" w:eastAsia="宋体-简" w:hAnsi="Times New Roman" w:cs="Times New Roman" w:hint="eastAsia"/>
          </w:rPr>
          <w:t xml:space="preserve">cope with </w:t>
        </w:r>
        <w:r w:rsidR="008F6E6A">
          <w:rPr>
            <w:rFonts w:ascii="Times New Roman" w:eastAsia="宋体-简" w:hAnsi="Times New Roman" w:cs="Times New Roman" w:hint="eastAsia"/>
          </w:rPr>
          <w:t>相对自身体型</w:t>
        </w:r>
        <w:r w:rsidR="00B51587">
          <w:rPr>
            <w:rFonts w:ascii="Times New Roman" w:eastAsia="宋体-简" w:hAnsi="Times New Roman" w:cs="Times New Roman" w:hint="eastAsia"/>
          </w:rPr>
          <w:t>更大的</w:t>
        </w:r>
        <w:r w:rsidR="00B51587">
          <w:rPr>
            <w:rFonts w:ascii="Times New Roman" w:eastAsia="宋体-简" w:hAnsi="Times New Roman" w:cs="Times New Roman" w:hint="eastAsia"/>
          </w:rPr>
          <w:t>food particles</w:t>
        </w:r>
        <w:r w:rsidR="00B51587">
          <w:rPr>
            <w:rFonts w:ascii="Times New Roman" w:eastAsia="宋体-简" w:hAnsi="Times New Roman" w:cs="Times New Roman" w:hint="eastAsia"/>
          </w:rPr>
          <w:t>，</w:t>
        </w:r>
      </w:ins>
      <w:ins w:id="193" w:author="欣鑫 徐" w:date="2016-07-26T13:39:00Z">
        <w:r w:rsidR="00945FD4">
          <w:rPr>
            <w:rFonts w:ascii="Times New Roman" w:eastAsia="宋体-简" w:hAnsi="Times New Roman" w:cs="Times New Roman" w:hint="eastAsia"/>
          </w:rPr>
          <w:t>相对</w:t>
        </w:r>
        <w:r w:rsidR="00B02709">
          <w:rPr>
            <w:rFonts w:ascii="Times New Roman" w:eastAsia="宋体-简" w:hAnsi="Times New Roman" w:cs="Times New Roman" w:hint="eastAsia"/>
          </w:rPr>
          <w:t>同等的浅水物种能做到的而言。因为之前</w:t>
        </w:r>
      </w:ins>
      <w:ins w:id="194" w:author="欣鑫 徐" w:date="2016-07-26T13:40:00Z">
        <w:r w:rsidR="00B02709">
          <w:rPr>
            <w:rFonts w:ascii="Times New Roman" w:eastAsia="宋体-简" w:hAnsi="Times New Roman" w:cs="Times New Roman" w:hint="eastAsia"/>
          </w:rPr>
          <w:t>一直在说深水动物为了减少能量消耗</w:t>
        </w:r>
      </w:ins>
      <w:ins w:id="195" w:author="欣鑫 徐" w:date="2016-07-26T13:41:00Z">
        <w:r w:rsidR="00EA35AC">
          <w:rPr>
            <w:rFonts w:ascii="Times New Roman" w:eastAsia="宋体-简" w:hAnsi="Times New Roman" w:cs="Times New Roman" w:hint="eastAsia"/>
          </w:rPr>
          <w:t>都是被动等待食物的，</w:t>
        </w:r>
      </w:ins>
      <w:ins w:id="196" w:author="欣鑫 徐" w:date="2016-07-26T13:42:00Z">
        <w:r w:rsidR="00AD6206">
          <w:rPr>
            <w:rFonts w:ascii="Times New Roman" w:eastAsia="宋体-简" w:hAnsi="Times New Roman" w:cs="Times New Roman" w:hint="eastAsia"/>
          </w:rPr>
          <w:t>产生的两个结果，第一个就是上一题说到的捕食方式；</w:t>
        </w:r>
        <w:r w:rsidR="00AD6206">
          <w:rPr>
            <w:rFonts w:ascii="Times New Roman" w:eastAsia="宋体-简" w:hAnsi="Times New Roman" w:cs="Times New Roman" w:hint="eastAsia"/>
          </w:rPr>
          <w:lastRenderedPageBreak/>
          <w:t>另一个就是这里谈到的</w:t>
        </w:r>
      </w:ins>
      <w:ins w:id="197" w:author="欣鑫 徐" w:date="2016-07-26T13:43:00Z">
        <w:r w:rsidR="00AD6206">
          <w:rPr>
            <w:rFonts w:ascii="Times New Roman" w:eastAsia="宋体-简" w:hAnsi="Times New Roman" w:cs="Times New Roman" w:hint="eastAsia"/>
          </w:rPr>
          <w:t>发展</w:t>
        </w:r>
      </w:ins>
      <w:ins w:id="198" w:author="欣鑫 徐" w:date="2016-07-26T13:42:00Z">
        <w:r w:rsidR="00AD6206">
          <w:rPr>
            <w:rFonts w:ascii="Times New Roman" w:eastAsia="宋体-简" w:hAnsi="Times New Roman" w:cs="Times New Roman" w:hint="eastAsia"/>
          </w:rPr>
          <w:t>出了能优</w:t>
        </w:r>
      </w:ins>
      <w:ins w:id="199" w:author="欣鑫 徐" w:date="2016-07-26T13:43:00Z">
        <w:r w:rsidR="00AD6206">
          <w:rPr>
            <w:rFonts w:ascii="Times New Roman" w:eastAsia="宋体-简" w:hAnsi="Times New Roman" w:cs="Times New Roman" w:hint="eastAsia"/>
          </w:rPr>
          <w:t>于自我生存的技能，这个</w:t>
        </w:r>
        <w:r w:rsidR="00AD6206">
          <w:rPr>
            <w:rFonts w:ascii="Times New Roman" w:eastAsia="宋体-简" w:hAnsi="Times New Roman" w:cs="Times New Roman" w:hint="eastAsia"/>
          </w:rPr>
          <w:t xml:space="preserve">larger food particles </w:t>
        </w:r>
        <w:r w:rsidR="00AD6206">
          <w:rPr>
            <w:rFonts w:ascii="Times New Roman" w:eastAsia="宋体-简" w:hAnsi="Times New Roman" w:cs="Times New Roman" w:hint="eastAsia"/>
          </w:rPr>
          <w:t>是一个选择性的结果，</w:t>
        </w:r>
        <w:r w:rsidR="006A46C6">
          <w:rPr>
            <w:rFonts w:ascii="Times New Roman" w:eastAsia="宋体-简" w:hAnsi="Times New Roman" w:cs="Times New Roman" w:hint="eastAsia"/>
          </w:rPr>
          <w:t>是它们懂得主动去靠近</w:t>
        </w:r>
      </w:ins>
      <w:ins w:id="200" w:author="欣鑫 徐" w:date="2016-07-26T13:51:00Z">
        <w:r w:rsidR="00620BE5">
          <w:rPr>
            <w:rFonts w:ascii="Times New Roman" w:eastAsia="宋体-简" w:hAnsi="Times New Roman" w:cs="Times New Roman" w:hint="eastAsia"/>
          </w:rPr>
          <w:t>选择</w:t>
        </w:r>
      </w:ins>
      <w:ins w:id="201" w:author="欣鑫 徐" w:date="2016-07-26T13:44:00Z">
        <w:r w:rsidR="00CE4439">
          <w:rPr>
            <w:rFonts w:ascii="Times New Roman" w:eastAsia="宋体-简" w:hAnsi="Times New Roman" w:cs="Times New Roman" w:hint="eastAsia"/>
          </w:rPr>
          <w:t>larger food particles</w:t>
        </w:r>
        <w:r w:rsidR="00CE4439">
          <w:rPr>
            <w:rFonts w:ascii="Times New Roman" w:eastAsia="宋体-简" w:hAnsi="Times New Roman" w:cs="Times New Roman" w:hint="eastAsia"/>
          </w:rPr>
          <w:t>，</w:t>
        </w:r>
        <w:r w:rsidR="00CE4439">
          <w:rPr>
            <w:rFonts w:ascii="Times New Roman" w:eastAsia="宋体-简" w:hAnsi="Times New Roman" w:cs="Times New Roman" w:hint="eastAsia"/>
          </w:rPr>
          <w:t xml:space="preserve">approach </w:t>
        </w:r>
        <w:r w:rsidR="00CE4439">
          <w:rPr>
            <w:rFonts w:ascii="Times New Roman" w:eastAsia="宋体-简" w:hAnsi="Times New Roman" w:cs="Times New Roman" w:hint="eastAsia"/>
          </w:rPr>
          <w:t>本身也含有</w:t>
        </w:r>
        <w:r w:rsidR="00CE4439">
          <w:rPr>
            <w:rFonts w:ascii="Times New Roman" w:eastAsia="宋体-简" w:hAnsi="Times New Roman" w:cs="Times New Roman" w:hint="eastAsia"/>
          </w:rPr>
          <w:t xml:space="preserve">cope with </w:t>
        </w:r>
        <w:r w:rsidR="00CE4439">
          <w:rPr>
            <w:rFonts w:ascii="Times New Roman" w:eastAsia="宋体-简" w:hAnsi="Times New Roman" w:cs="Times New Roman" w:hint="eastAsia"/>
          </w:rPr>
          <w:t>“处理、应付”的</w:t>
        </w:r>
      </w:ins>
      <w:ins w:id="202" w:author="欣鑫 徐" w:date="2016-07-26T13:45:00Z">
        <w:r w:rsidR="00CE4439">
          <w:rPr>
            <w:rFonts w:ascii="Times New Roman" w:eastAsia="宋体-简" w:hAnsi="Times New Roman" w:cs="Times New Roman" w:hint="eastAsia"/>
          </w:rPr>
          <w:t>字面含义，结合上下文和选项，这个题最适合的选项应该是</w:t>
        </w:r>
        <w:r w:rsidR="00CE4439">
          <w:rPr>
            <w:rFonts w:ascii="Times New Roman" w:eastAsia="宋体-简" w:hAnsi="Times New Roman" w:cs="Times New Roman" w:hint="eastAsia"/>
          </w:rPr>
          <w:t>C</w:t>
        </w:r>
        <w:r w:rsidR="00CE4439">
          <w:rPr>
            <w:rFonts w:ascii="Times New Roman" w:eastAsia="宋体-简" w:hAnsi="Times New Roman" w:cs="Times New Roman" w:hint="eastAsia"/>
          </w:rPr>
          <w:t>选项。</w:t>
        </w:r>
      </w:ins>
      <w:del w:id="203" w:author="欣鑫 徐" w:date="2016-07-26T13:36:00Z">
        <w:r w:rsidRPr="00D773C9" w:rsidDel="00F828B9">
          <w:rPr>
            <w:rFonts w:ascii="Times New Roman" w:eastAsia="宋体-简" w:hAnsi="Times New Roman" w:cs="Times New Roman" w:hint="eastAsia"/>
          </w:rPr>
          <w:delText>，对应</w:delText>
        </w:r>
        <w:r w:rsidRPr="00D773C9" w:rsidDel="00F828B9">
          <w:rPr>
            <w:rFonts w:ascii="Times New Roman" w:eastAsia="宋体-简" w:hAnsi="Times New Roman" w:cs="Times New Roman" w:hint="eastAsia"/>
          </w:rPr>
          <w:delText>approach</w:delText>
        </w:r>
        <w:r w:rsidRPr="00D773C9" w:rsidDel="00F828B9">
          <w:rPr>
            <w:rFonts w:ascii="Times New Roman" w:eastAsia="宋体-简" w:hAnsi="Times New Roman" w:cs="Times New Roman" w:hint="eastAsia"/>
          </w:rPr>
          <w:delText>的动词含义“着手处理”，第四项暗含“</w:delText>
        </w:r>
        <w:r w:rsidRPr="00D773C9" w:rsidDel="00F828B9">
          <w:rPr>
            <w:rFonts w:ascii="Times New Roman" w:eastAsia="宋体-简" w:hAnsi="Times New Roman" w:cs="Times New Roman" w:hint="eastAsia"/>
          </w:rPr>
          <w:delText> succeed in coping with a difficult situation</w:delText>
        </w:r>
        <w:r w:rsidRPr="00D773C9" w:rsidDel="00F828B9">
          <w:rPr>
            <w:rFonts w:ascii="Times New Roman" w:eastAsia="宋体-简" w:hAnsi="Times New Roman" w:cs="Times New Roman" w:hint="eastAsia"/>
          </w:rPr>
          <w:delText>”。对应第三项。</w:delText>
        </w:r>
      </w:del>
    </w:p>
    <w:p w14:paraId="6C3FCB93" w14:textId="77777777" w:rsidR="00731351" w:rsidRPr="007C2B96" w:rsidRDefault="00731351" w:rsidP="00731351">
      <w:pPr>
        <w:spacing w:line="400" w:lineRule="exact"/>
        <w:rPr>
          <w:rFonts w:ascii="Times New Roman" w:eastAsia="宋体-简" w:hAnsi="Times New Roman" w:cs="Times New Roman"/>
          <w:b/>
          <w:bCs/>
        </w:rPr>
      </w:pPr>
    </w:p>
    <w:p w14:paraId="4A2D54B1" w14:textId="77777777" w:rsidR="00724355" w:rsidRDefault="00910FD9" w:rsidP="00731351">
      <w:pPr>
        <w:spacing w:line="400" w:lineRule="exact"/>
        <w:rPr>
          <w:ins w:id="204" w:author="欣鑫 徐" w:date="2016-07-26T13:26:00Z"/>
          <w:rFonts w:ascii="Times New Roman" w:eastAsia="宋体-简" w:hAnsi="Times New Roman" w:cs="Times New Roman"/>
        </w:rPr>
      </w:pPr>
      <w:ins w:id="205" w:author="欣鑫 徐" w:date="2016-07-26T13:20:00Z">
        <w:r>
          <w:rPr>
            <w:rFonts w:ascii="Times New Roman" w:eastAsia="宋体-简" w:hAnsi="Times New Roman" w:cs="Times New Roman" w:hint="eastAsia"/>
          </w:rPr>
          <w:t>Q11</w:t>
        </w:r>
      </w:ins>
    </w:p>
    <w:p w14:paraId="6671AB41" w14:textId="11DC4134" w:rsidR="00731351" w:rsidRPr="007C2B96" w:rsidRDefault="00724355" w:rsidP="00731351">
      <w:pPr>
        <w:spacing w:line="400" w:lineRule="exact"/>
        <w:rPr>
          <w:rFonts w:ascii="Times New Roman" w:eastAsia="宋体-简" w:hAnsi="Times New Roman" w:cs="Times New Roman"/>
        </w:rPr>
      </w:pPr>
      <w:ins w:id="206" w:author="欣鑫 徐" w:date="2016-07-26T13:26:00Z">
        <w:r>
          <w:rPr>
            <w:rFonts w:ascii="Times New Roman" w:eastAsia="宋体-简" w:hAnsi="Times New Roman" w:cs="Times New Roman" w:hint="eastAsia"/>
          </w:rPr>
          <w:t>正确</w:t>
        </w:r>
      </w:ins>
      <w:ins w:id="207" w:author="欣鑫 徐" w:date="2016-07-26T13:27:00Z">
        <w:r>
          <w:rPr>
            <w:rFonts w:ascii="Times New Roman" w:eastAsia="宋体-简" w:hAnsi="Times New Roman" w:cs="Times New Roman" w:hint="eastAsia"/>
          </w:rPr>
          <w:t>答案：</w:t>
        </w:r>
      </w:ins>
      <w:ins w:id="208" w:author="欣鑫 徐" w:date="2016-07-26T13:45:00Z">
        <w:r w:rsidR="0040208E">
          <w:rPr>
            <w:rFonts w:ascii="Times New Roman" w:eastAsia="宋体-简" w:hAnsi="Times New Roman" w:cs="Times New Roman" w:hint="eastAsia"/>
          </w:rPr>
          <w:t>B</w:t>
        </w:r>
      </w:ins>
      <w:del w:id="209" w:author="欣鑫 徐" w:date="2016-07-26T13:20:00Z">
        <w:r w:rsidR="00731351" w:rsidDel="00910FD9">
          <w:rPr>
            <w:rFonts w:ascii="Times New Roman" w:eastAsia="宋体-简" w:hAnsi="Times New Roman" w:cs="Times New Roman" w:hint="eastAsia"/>
          </w:rPr>
          <w:delText>11</w:delText>
        </w:r>
        <w:r w:rsidR="00731351" w:rsidRPr="007C2B96" w:rsidDel="00910FD9">
          <w:rPr>
            <w:rFonts w:ascii="Times New Roman" w:eastAsia="宋体-简" w:hAnsi="Times New Roman" w:cs="Times New Roman"/>
          </w:rPr>
          <w:delText>选择第</w:delText>
        </w:r>
        <w:r w:rsidR="00731351" w:rsidRPr="00D773C9" w:rsidDel="00910FD9">
          <w:rPr>
            <w:rFonts w:ascii="Times New Roman" w:eastAsia="宋体-简" w:hAnsi="Times New Roman" w:cs="Times New Roman" w:hint="eastAsia"/>
          </w:rPr>
          <w:delText>二</w:delText>
        </w:r>
        <w:r w:rsidR="00731351" w:rsidRPr="007C2B96" w:rsidDel="00910FD9">
          <w:rPr>
            <w:rFonts w:ascii="Times New Roman" w:eastAsia="宋体-简" w:hAnsi="Times New Roman" w:cs="Times New Roman"/>
          </w:rPr>
          <w:delText>项。</w:delText>
        </w:r>
      </w:del>
    </w:p>
    <w:p w14:paraId="31C3C956" w14:textId="6625D3E8"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del w:id="210" w:author="欣鑫 徐" w:date="2016-07-26T13:45:00Z">
        <w:r w:rsidRPr="00D773C9" w:rsidDel="0040208E">
          <w:rPr>
            <w:rFonts w:ascii="Times New Roman" w:eastAsia="宋体-简" w:hAnsi="Times New Roman" w:cs="Times New Roman" w:hint="eastAsia"/>
          </w:rPr>
          <w:delText>词汇题。</w:delText>
        </w:r>
      </w:del>
      <w:r w:rsidRPr="00D773C9">
        <w:rPr>
          <w:rFonts w:ascii="Times New Roman" w:eastAsia="宋体-简" w:hAnsi="Times New Roman" w:cs="Times New Roman" w:hint="eastAsia"/>
        </w:rPr>
        <w:t>原词意为“灵活的”，对应</w:t>
      </w:r>
      <w:ins w:id="211" w:author="欣鑫 徐" w:date="2016-07-26T13:45:00Z">
        <w:r w:rsidR="0040208E">
          <w:rPr>
            <w:rFonts w:ascii="Times New Roman" w:eastAsia="宋体-简" w:hAnsi="Times New Roman" w:cs="Times New Roman" w:hint="eastAsia"/>
          </w:rPr>
          <w:t>B</w:t>
        </w:r>
        <w:r w:rsidR="0040208E">
          <w:rPr>
            <w:rFonts w:ascii="Times New Roman" w:eastAsia="宋体-简" w:hAnsi="Times New Roman" w:cs="Times New Roman" w:hint="eastAsia"/>
          </w:rPr>
          <w:t>选</w:t>
        </w:r>
      </w:ins>
      <w:del w:id="212" w:author="欣鑫 徐" w:date="2016-07-26T13:45:00Z">
        <w:r w:rsidRPr="00D773C9" w:rsidDel="0040208E">
          <w:rPr>
            <w:rFonts w:ascii="Times New Roman" w:eastAsia="宋体-简" w:hAnsi="Times New Roman" w:cs="Times New Roman" w:hint="eastAsia"/>
          </w:rPr>
          <w:delText>第二</w:delText>
        </w:r>
      </w:del>
      <w:r w:rsidRPr="00D773C9">
        <w:rPr>
          <w:rFonts w:ascii="Times New Roman" w:eastAsia="宋体-简" w:hAnsi="Times New Roman" w:cs="Times New Roman" w:hint="eastAsia"/>
        </w:rPr>
        <w:t>项“能适应的（做灵活调整）”，选择</w:t>
      </w:r>
      <w:ins w:id="213" w:author="欣鑫 徐" w:date="2016-07-26T13:46:00Z">
        <w:r w:rsidR="0040208E">
          <w:rPr>
            <w:rFonts w:ascii="Times New Roman" w:eastAsia="宋体-简" w:hAnsi="Times New Roman" w:cs="Times New Roman" w:hint="eastAsia"/>
          </w:rPr>
          <w:t>B</w:t>
        </w:r>
      </w:ins>
      <w:del w:id="214" w:author="欣鑫 徐" w:date="2016-07-26T13:46:00Z">
        <w:r w:rsidRPr="00D773C9" w:rsidDel="0040208E">
          <w:rPr>
            <w:rFonts w:ascii="Times New Roman" w:eastAsia="宋体-简" w:hAnsi="Times New Roman" w:cs="Times New Roman" w:hint="eastAsia"/>
          </w:rPr>
          <w:delText>第二</w:delText>
        </w:r>
      </w:del>
      <w:r w:rsidRPr="00D773C9">
        <w:rPr>
          <w:rFonts w:ascii="Times New Roman" w:eastAsia="宋体-简" w:hAnsi="Times New Roman" w:cs="Times New Roman" w:hint="eastAsia"/>
        </w:rPr>
        <w:t>项。</w:t>
      </w:r>
    </w:p>
    <w:p w14:paraId="3F0FB139" w14:textId="77777777" w:rsidR="00731351" w:rsidRPr="007C2B96" w:rsidRDefault="00731351" w:rsidP="00731351">
      <w:pPr>
        <w:spacing w:line="400" w:lineRule="exact"/>
        <w:rPr>
          <w:rFonts w:ascii="Times New Roman" w:eastAsia="宋体-简" w:hAnsi="Times New Roman" w:cs="Times New Roman"/>
          <w:b/>
          <w:bCs/>
        </w:rPr>
      </w:pPr>
    </w:p>
    <w:p w14:paraId="46EF25DA" w14:textId="77777777" w:rsidR="0031643E" w:rsidRDefault="0031643E" w:rsidP="00731351">
      <w:pPr>
        <w:spacing w:line="400" w:lineRule="exact"/>
        <w:rPr>
          <w:ins w:id="215" w:author="欣鑫 徐" w:date="2016-07-26T13:46:00Z"/>
          <w:rFonts w:ascii="Times New Roman" w:eastAsia="宋体-简" w:hAnsi="Times New Roman" w:cs="Times New Roman"/>
        </w:rPr>
      </w:pPr>
      <w:ins w:id="216" w:author="欣鑫 徐" w:date="2016-07-26T13:46:00Z">
        <w:r>
          <w:rPr>
            <w:rFonts w:ascii="Times New Roman" w:eastAsia="宋体-简" w:hAnsi="Times New Roman" w:cs="Times New Roman" w:hint="eastAsia"/>
          </w:rPr>
          <w:t>Q12</w:t>
        </w:r>
      </w:ins>
    </w:p>
    <w:p w14:paraId="580EAE66" w14:textId="0A4B4170" w:rsidR="00731351" w:rsidRPr="007C2B96" w:rsidRDefault="0031643E" w:rsidP="00731351">
      <w:pPr>
        <w:spacing w:line="400" w:lineRule="exact"/>
        <w:rPr>
          <w:rFonts w:ascii="Times New Roman" w:eastAsia="宋体-简" w:hAnsi="Times New Roman" w:cs="Times New Roman"/>
        </w:rPr>
      </w:pPr>
      <w:ins w:id="217" w:author="欣鑫 徐" w:date="2016-07-26T13:46:00Z">
        <w:r>
          <w:rPr>
            <w:rFonts w:ascii="Times New Roman" w:eastAsia="宋体-简" w:hAnsi="Times New Roman" w:cs="Times New Roman" w:hint="eastAsia"/>
          </w:rPr>
          <w:t>正确答案：</w:t>
        </w:r>
      </w:ins>
      <w:ins w:id="218" w:author="欣鑫 徐" w:date="2016-07-26T13:47:00Z">
        <w:r w:rsidR="00E0374E">
          <w:rPr>
            <w:rFonts w:ascii="Times New Roman" w:eastAsia="宋体-简" w:hAnsi="Times New Roman" w:cs="Times New Roman" w:hint="eastAsia"/>
          </w:rPr>
          <w:t>A</w:t>
        </w:r>
      </w:ins>
      <w:del w:id="219" w:author="欣鑫 徐" w:date="2016-07-26T13:46:00Z">
        <w:r w:rsidR="00731351" w:rsidDel="0031643E">
          <w:rPr>
            <w:rFonts w:ascii="Times New Roman" w:eastAsia="宋体-简" w:hAnsi="Times New Roman" w:cs="Times New Roman" w:hint="eastAsia"/>
          </w:rPr>
          <w:delText>12</w:delText>
        </w:r>
        <w:r w:rsidR="00731351" w:rsidRPr="007C2B96" w:rsidDel="0031643E">
          <w:rPr>
            <w:rFonts w:ascii="Times New Roman" w:eastAsia="宋体-简" w:hAnsi="Times New Roman" w:cs="Times New Roman"/>
          </w:rPr>
          <w:delText>选择第</w:delText>
        </w:r>
        <w:r w:rsidR="00731351" w:rsidRPr="00D773C9" w:rsidDel="0031643E">
          <w:rPr>
            <w:rFonts w:ascii="Times New Roman" w:eastAsia="宋体-简" w:hAnsi="Times New Roman" w:cs="Times New Roman" w:hint="eastAsia"/>
          </w:rPr>
          <w:delText>一</w:delText>
        </w:r>
        <w:r w:rsidR="00731351" w:rsidRPr="007C2B96" w:rsidDel="0031643E">
          <w:rPr>
            <w:rFonts w:ascii="Times New Roman" w:eastAsia="宋体-简" w:hAnsi="Times New Roman" w:cs="Times New Roman"/>
          </w:rPr>
          <w:delText>项。</w:delText>
        </w:r>
      </w:del>
    </w:p>
    <w:p w14:paraId="46455EF6" w14:textId="24BAE5B4"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ins w:id="220" w:author="欣鑫 徐" w:date="2016-07-26T13:48:00Z">
        <w:r w:rsidR="00E962ED">
          <w:rPr>
            <w:rFonts w:ascii="Times New Roman" w:eastAsia="宋体-简" w:hAnsi="Times New Roman" w:cs="Times New Roman" w:hint="eastAsia"/>
          </w:rPr>
          <w:t>根据题干定位原文段落</w:t>
        </w:r>
      </w:ins>
      <w:del w:id="221" w:author="欣鑫 徐" w:date="2016-07-26T13:48:00Z">
        <w:r w:rsidRPr="00D773C9" w:rsidDel="00E962ED">
          <w:rPr>
            <w:rFonts w:ascii="Times New Roman" w:eastAsia="宋体-简" w:hAnsi="Times New Roman" w:cs="Times New Roman" w:hint="eastAsia"/>
          </w:rPr>
          <w:delText>事实信息</w:delText>
        </w:r>
      </w:del>
      <w:del w:id="222" w:author="欣鑫 徐" w:date="2016-07-26T13:47:00Z">
        <w:r w:rsidRPr="00D773C9" w:rsidDel="00E962ED">
          <w:rPr>
            <w:rFonts w:ascii="Times New Roman" w:eastAsia="宋体-简" w:hAnsi="Times New Roman" w:cs="Times New Roman" w:hint="eastAsia"/>
          </w:rPr>
          <w:delText>题。</w:delText>
        </w:r>
      </w:del>
      <w:ins w:id="223" w:author="欣鑫 徐" w:date="2016-07-26T13:48:00Z">
        <w:r w:rsidR="00E962ED">
          <w:rPr>
            <w:rFonts w:ascii="Times New Roman" w:eastAsia="宋体-简" w:hAnsi="Times New Roman" w:cs="Times New Roman" w:hint="eastAsia"/>
          </w:rPr>
          <w:t>的</w:t>
        </w:r>
      </w:ins>
      <w:del w:id="224" w:author="欣鑫 徐" w:date="2016-07-26T13:48:00Z">
        <w:r w:rsidRPr="00D773C9" w:rsidDel="00E962ED">
          <w:rPr>
            <w:rFonts w:ascii="Times New Roman" w:eastAsia="宋体-简" w:hAnsi="Times New Roman" w:cs="Times New Roman" w:hint="eastAsia"/>
          </w:rPr>
          <w:delText>看</w:delText>
        </w:r>
      </w:del>
      <w:r w:rsidRPr="00D773C9">
        <w:rPr>
          <w:rFonts w:ascii="Times New Roman" w:eastAsia="宋体-简" w:hAnsi="Times New Roman" w:cs="Times New Roman" w:hint="eastAsia"/>
        </w:rPr>
        <w:t>最后一句，明确提到“巨大的牙齿占据太多空间导致没有余地咀嚼食物</w:t>
      </w:r>
      <w:ins w:id="225" w:author="欣鑫 徐" w:date="2016-07-26T13:48:00Z">
        <w:r w:rsidR="00E962ED">
          <w:rPr>
            <w:rFonts w:ascii="Times New Roman" w:eastAsia="宋体-简" w:hAnsi="Times New Roman" w:cs="Times New Roman" w:hint="eastAsia"/>
          </w:rPr>
          <w:t>，使得食物</w:t>
        </w:r>
      </w:ins>
      <w:ins w:id="226" w:author="欣鑫 徐" w:date="2016-07-26T13:49:00Z">
        <w:r w:rsidR="00E962ED">
          <w:rPr>
            <w:rFonts w:ascii="Times New Roman" w:eastAsia="宋体-简" w:hAnsi="Times New Roman" w:cs="Times New Roman" w:hint="eastAsia"/>
          </w:rPr>
          <w:t>嚼碎到</w:t>
        </w:r>
      </w:ins>
      <w:del w:id="227" w:author="欣鑫 徐" w:date="2016-07-26T13:48:00Z">
        <w:r w:rsidRPr="00D773C9" w:rsidDel="00E962ED">
          <w:rPr>
            <w:rFonts w:ascii="Times New Roman" w:eastAsia="宋体-简" w:hAnsi="Times New Roman" w:cs="Times New Roman" w:hint="eastAsia"/>
          </w:rPr>
          <w:delText>到</w:delText>
        </w:r>
      </w:del>
      <w:r w:rsidRPr="00D773C9">
        <w:rPr>
          <w:rFonts w:ascii="Times New Roman" w:eastAsia="宋体-简" w:hAnsi="Times New Roman" w:cs="Times New Roman" w:hint="eastAsia"/>
        </w:rPr>
        <w:t>比较适合的大小</w:t>
      </w:r>
      <w:ins w:id="228" w:author="欣鑫 徐" w:date="2016-07-26T13:49:00Z">
        <w:r w:rsidR="00E962ED">
          <w:rPr>
            <w:rFonts w:ascii="Times New Roman" w:eastAsia="宋体-简" w:hAnsi="Times New Roman" w:cs="Times New Roman" w:hint="eastAsia"/>
          </w:rPr>
          <w:t>尺寸再吞咽</w:t>
        </w:r>
      </w:ins>
      <w:r w:rsidRPr="00D773C9">
        <w:rPr>
          <w:rFonts w:ascii="Times New Roman" w:eastAsia="宋体-简" w:hAnsi="Times New Roman" w:cs="Times New Roman" w:hint="eastAsia"/>
        </w:rPr>
        <w:t>，只能整个儿吞下去”。对应</w:t>
      </w:r>
      <w:ins w:id="229" w:author="欣鑫 徐" w:date="2016-07-26T13:49:00Z">
        <w:r w:rsidR="00E962ED">
          <w:rPr>
            <w:rFonts w:ascii="Times New Roman" w:eastAsia="宋体-简" w:hAnsi="Times New Roman" w:cs="Times New Roman" w:hint="eastAsia"/>
          </w:rPr>
          <w:t>A</w:t>
        </w:r>
        <w:r w:rsidR="00E962ED">
          <w:rPr>
            <w:rFonts w:ascii="Times New Roman" w:eastAsia="宋体-简" w:hAnsi="Times New Roman" w:cs="Times New Roman" w:hint="eastAsia"/>
          </w:rPr>
          <w:t>选项。</w:t>
        </w:r>
      </w:ins>
      <w:del w:id="230" w:author="欣鑫 徐" w:date="2016-07-26T13:49:00Z">
        <w:r w:rsidRPr="00D773C9" w:rsidDel="00E962ED">
          <w:rPr>
            <w:rFonts w:ascii="Times New Roman" w:eastAsia="宋体-简" w:hAnsi="Times New Roman" w:cs="Times New Roman" w:hint="eastAsia"/>
          </w:rPr>
          <w:delText>第一项。</w:delText>
        </w:r>
      </w:del>
    </w:p>
    <w:p w14:paraId="6E58F063" w14:textId="77777777" w:rsidR="00731351" w:rsidRDefault="00731351" w:rsidP="00731351">
      <w:pPr>
        <w:spacing w:line="400" w:lineRule="exact"/>
        <w:rPr>
          <w:ins w:id="231" w:author="欣鑫 徐" w:date="2016-07-26T13:49:00Z"/>
          <w:rFonts w:ascii="Times New Roman" w:eastAsia="宋体-简" w:hAnsi="Times New Roman" w:cs="Times New Roman"/>
          <w:b/>
          <w:bCs/>
        </w:rPr>
      </w:pPr>
    </w:p>
    <w:p w14:paraId="6DD73632" w14:textId="7930F1E0" w:rsidR="00E962ED" w:rsidRDefault="00E962ED" w:rsidP="00731351">
      <w:pPr>
        <w:spacing w:line="400" w:lineRule="exact"/>
        <w:rPr>
          <w:ins w:id="232" w:author="欣鑫 徐" w:date="2016-07-26T13:49:00Z"/>
          <w:rFonts w:ascii="Times New Roman" w:eastAsia="宋体-简" w:hAnsi="Times New Roman" w:cs="Times New Roman"/>
          <w:bCs/>
        </w:rPr>
      </w:pPr>
      <w:ins w:id="233" w:author="欣鑫 徐" w:date="2016-07-26T13:49:00Z">
        <w:r w:rsidRPr="00E962ED">
          <w:rPr>
            <w:rFonts w:ascii="Times New Roman" w:eastAsia="宋体-简" w:hAnsi="Times New Roman" w:cs="Times New Roman"/>
            <w:bCs/>
            <w:rPrChange w:id="234" w:author="欣鑫 徐" w:date="2016-07-26T13:49:00Z">
              <w:rPr>
                <w:rFonts w:ascii="Times New Roman" w:eastAsia="宋体-简" w:hAnsi="Times New Roman" w:cs="Times New Roman"/>
                <w:b/>
                <w:bCs/>
              </w:rPr>
            </w:rPrChange>
          </w:rPr>
          <w:t>Q13</w:t>
        </w:r>
      </w:ins>
    </w:p>
    <w:p w14:paraId="09A53EBE" w14:textId="20C7CA1F" w:rsidR="00E962ED" w:rsidRPr="00E962ED" w:rsidDel="00E962ED" w:rsidRDefault="00E962ED" w:rsidP="00731351">
      <w:pPr>
        <w:spacing w:line="400" w:lineRule="exact"/>
        <w:rPr>
          <w:del w:id="235" w:author="欣鑫 徐" w:date="2016-07-26T13:49:00Z"/>
          <w:rFonts w:ascii="Times New Roman" w:eastAsia="宋体-简" w:hAnsi="Times New Roman" w:cs="Times New Roman"/>
          <w:bCs/>
          <w:rPrChange w:id="236" w:author="欣鑫 徐" w:date="2016-07-26T13:49:00Z">
            <w:rPr>
              <w:del w:id="237" w:author="欣鑫 徐" w:date="2016-07-26T13:49:00Z"/>
              <w:rFonts w:ascii="Times New Roman" w:eastAsia="宋体-简" w:hAnsi="Times New Roman" w:cs="Times New Roman"/>
              <w:b/>
              <w:bCs/>
            </w:rPr>
          </w:rPrChange>
        </w:rPr>
      </w:pPr>
      <w:ins w:id="238" w:author="欣鑫 徐" w:date="2016-07-26T13:49:00Z">
        <w:r>
          <w:rPr>
            <w:rFonts w:ascii="Times New Roman" w:eastAsia="宋体-简" w:hAnsi="Times New Roman" w:cs="Times New Roman" w:hint="eastAsia"/>
            <w:bCs/>
          </w:rPr>
          <w:t>正确答案：</w:t>
        </w:r>
        <w:r>
          <w:rPr>
            <w:rFonts w:ascii="Times New Roman" w:eastAsia="宋体-简" w:hAnsi="Times New Roman" w:cs="Times New Roman" w:hint="eastAsia"/>
            <w:bCs/>
          </w:rPr>
          <w:t>B</w:t>
        </w:r>
      </w:ins>
    </w:p>
    <w:p w14:paraId="650AEAD1" w14:textId="77777777" w:rsidR="00731351" w:rsidRPr="004E0795" w:rsidRDefault="00731351" w:rsidP="00731351">
      <w:pPr>
        <w:spacing w:line="400" w:lineRule="exact"/>
        <w:rPr>
          <w:rFonts w:ascii="Times New Roman" w:eastAsia="宋体-简" w:hAnsi="Times New Roman" w:cs="Times New Roman"/>
        </w:rPr>
      </w:pPr>
      <w:del w:id="239" w:author="欣鑫 徐" w:date="2016-07-26T13:49:00Z">
        <w:r w:rsidDel="00E962ED">
          <w:rPr>
            <w:rFonts w:ascii="Times New Roman" w:eastAsia="宋体-简" w:hAnsi="Times New Roman" w:cs="Times New Roman" w:hint="eastAsia"/>
          </w:rPr>
          <w:delText>13</w:delText>
        </w:r>
        <w:r w:rsidDel="00E962ED">
          <w:rPr>
            <w:rFonts w:ascii="Times New Roman" w:eastAsia="宋体-简" w:hAnsi="Times New Roman" w:cs="Times New Roman"/>
          </w:rPr>
          <w:delText>填入第</w:delText>
        </w:r>
        <w:r w:rsidDel="00E962ED">
          <w:rPr>
            <w:rFonts w:cs="Times New Roman" w:hint="eastAsia"/>
          </w:rPr>
          <w:delText>二</w:delText>
        </w:r>
        <w:r w:rsidRPr="004E0795" w:rsidDel="00E962ED">
          <w:rPr>
            <w:rFonts w:ascii="Times New Roman" w:eastAsia="宋体-简" w:hAnsi="Times New Roman" w:cs="Times New Roman"/>
          </w:rPr>
          <w:delText>个方框。</w:delText>
        </w:r>
      </w:del>
    </w:p>
    <w:p w14:paraId="6EDF40A5" w14:textId="4CCB8AD7" w:rsidR="00731351" w:rsidRPr="007C2B96" w:rsidRDefault="00731351" w:rsidP="00731351">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D773C9">
        <w:rPr>
          <w:rFonts w:ascii="Times New Roman" w:eastAsia="宋体-简" w:hAnsi="Times New Roman" w:cs="Times New Roman" w:hint="eastAsia"/>
        </w:rPr>
        <w:t>插入</w:t>
      </w:r>
      <w:ins w:id="240" w:author="欣鑫 徐" w:date="2016-07-26T13:50:00Z">
        <w:r w:rsidR="007D7802">
          <w:rPr>
            <w:rFonts w:ascii="Times New Roman" w:eastAsia="宋体-简" w:hAnsi="Times New Roman" w:cs="Times New Roman" w:hint="eastAsia"/>
          </w:rPr>
          <w:t>文本的意思是：</w:t>
        </w:r>
      </w:ins>
      <w:ins w:id="241" w:author="欣鑫 徐" w:date="2016-07-26T13:52:00Z">
        <w:r w:rsidR="00E91ED7">
          <w:rPr>
            <w:rFonts w:ascii="Times New Roman" w:eastAsia="宋体-简" w:hAnsi="Times New Roman" w:cs="Times New Roman" w:hint="eastAsia"/>
          </w:rPr>
          <w:t>如此一种被动的方式就要求那些动物们去</w:t>
        </w:r>
      </w:ins>
      <w:ins w:id="242" w:author="欣鑫 徐" w:date="2016-07-26T13:53:00Z">
        <w:r w:rsidR="00E91ED7">
          <w:rPr>
            <w:rFonts w:ascii="Times New Roman" w:eastAsia="宋体-简" w:hAnsi="Times New Roman" w:cs="Times New Roman" w:hint="eastAsia"/>
          </w:rPr>
          <w:t>开发特殊的方法获得食物</w:t>
        </w:r>
      </w:ins>
      <w:del w:id="243" w:author="欣鑫 徐" w:date="2016-07-26T13:50:00Z">
        <w:r w:rsidRPr="00D773C9" w:rsidDel="007D7802">
          <w:rPr>
            <w:rFonts w:ascii="Times New Roman" w:eastAsia="宋体-简" w:hAnsi="Times New Roman" w:cs="Times New Roman" w:hint="eastAsia"/>
          </w:rPr>
          <w:delText>题</w:delText>
        </w:r>
      </w:del>
      <w:r w:rsidRPr="00D773C9">
        <w:rPr>
          <w:rFonts w:ascii="Times New Roman" w:eastAsia="宋体-简" w:hAnsi="Times New Roman" w:cs="Times New Roman" w:hint="eastAsia"/>
        </w:rPr>
        <w:t>。这句话的开头</w:t>
      </w:r>
      <w:ins w:id="244" w:author="欣鑫 徐" w:date="2016-07-26T13:54:00Z">
        <w:r w:rsidR="009A5A19">
          <w:rPr>
            <w:rFonts w:ascii="Times New Roman" w:eastAsia="宋体-简" w:hAnsi="Times New Roman" w:cs="Times New Roman" w:hint="eastAsia"/>
          </w:rPr>
          <w:t>“</w:t>
        </w:r>
      </w:ins>
      <w:del w:id="245" w:author="欣鑫 徐" w:date="2016-07-26T13:54:00Z">
        <w:r w:rsidRPr="00D773C9" w:rsidDel="009A5A19">
          <w:rPr>
            <w:rFonts w:ascii="Times New Roman" w:eastAsia="宋体-简" w:hAnsi="Times New Roman" w:cs="Times New Roman" w:hint="eastAsia"/>
          </w:rPr>
          <w:delText>“</w:delText>
        </w:r>
      </w:del>
      <w:r w:rsidRPr="00D773C9">
        <w:rPr>
          <w:rFonts w:ascii="Times New Roman" w:eastAsia="宋体-简" w:hAnsi="Times New Roman" w:cs="Times New Roman" w:hint="eastAsia"/>
        </w:rPr>
        <w:t>such a passive approach</w:t>
      </w:r>
      <w:r w:rsidRPr="00D773C9">
        <w:rPr>
          <w:rFonts w:ascii="Times New Roman" w:eastAsia="宋体-简" w:hAnsi="Times New Roman" w:cs="Times New Roman" w:hint="eastAsia"/>
        </w:rPr>
        <w:t>”对应第一句话的“</w:t>
      </w:r>
      <w:r w:rsidRPr="00D773C9">
        <w:rPr>
          <w:rFonts w:ascii="Times New Roman" w:eastAsia="宋体-简" w:hAnsi="Times New Roman" w:cs="Times New Roman" w:hint="eastAsia"/>
        </w:rPr>
        <w:t>await the prey...rather that search them out actively</w:t>
      </w:r>
      <w:r w:rsidRPr="00D773C9">
        <w:rPr>
          <w:rFonts w:ascii="Times New Roman" w:eastAsia="宋体-简" w:hAnsi="Times New Roman" w:cs="Times New Roman" w:hint="eastAsia"/>
        </w:rPr>
        <w:t>”</w:t>
      </w:r>
      <w:ins w:id="246" w:author="欣鑫 徐" w:date="2016-07-26T13:55:00Z">
        <w:r w:rsidR="001B2221">
          <w:rPr>
            <w:rFonts w:ascii="Times New Roman" w:eastAsia="宋体-简" w:hAnsi="Times New Roman" w:cs="Times New Roman" w:hint="eastAsia"/>
          </w:rPr>
          <w:t>；</w:t>
        </w:r>
      </w:ins>
      <w:del w:id="247" w:author="欣鑫 徐" w:date="2016-07-26T13:55:00Z">
        <w:r w:rsidRPr="00D773C9" w:rsidDel="001B2221">
          <w:rPr>
            <w:rFonts w:ascii="Times New Roman" w:eastAsia="宋体-简" w:hAnsi="Times New Roman" w:cs="Times New Roman" w:hint="eastAsia"/>
          </w:rPr>
          <w:delText>。</w:delText>
        </w:r>
      </w:del>
      <w:r w:rsidRPr="00D773C9">
        <w:rPr>
          <w:rFonts w:ascii="Times New Roman" w:eastAsia="宋体-简" w:hAnsi="Times New Roman" w:cs="Times New Roman" w:hint="eastAsia"/>
        </w:rPr>
        <w:t>另外“</w:t>
      </w:r>
      <w:r w:rsidRPr="00D773C9">
        <w:rPr>
          <w:rFonts w:ascii="Times New Roman" w:eastAsia="宋体-简" w:hAnsi="Times New Roman" w:cs="Times New Roman" w:hint="eastAsia"/>
        </w:rPr>
        <w:t>develop specialized methods</w:t>
      </w:r>
      <w:r w:rsidRPr="00D773C9">
        <w:rPr>
          <w:rFonts w:ascii="Times New Roman" w:eastAsia="宋体-简" w:hAnsi="Times New Roman" w:cs="Times New Roman" w:hint="eastAsia"/>
        </w:rPr>
        <w:t>”按时后面会分别介绍这些动物获取食物的方法，</w:t>
      </w:r>
      <w:ins w:id="248" w:author="欣鑫 徐" w:date="2016-07-26T13:55:00Z">
        <w:r w:rsidR="00B40BD4">
          <w:rPr>
            <w:rFonts w:ascii="Times New Roman" w:eastAsia="宋体-简" w:hAnsi="Times New Roman" w:cs="Times New Roman" w:hint="eastAsia"/>
          </w:rPr>
          <w:t>结合上述两点，</w:t>
        </w:r>
      </w:ins>
      <w:r w:rsidRPr="00D773C9">
        <w:rPr>
          <w:rFonts w:ascii="Times New Roman" w:eastAsia="宋体-简" w:hAnsi="Times New Roman" w:cs="Times New Roman" w:hint="eastAsia"/>
        </w:rPr>
        <w:t>对应第二</w:t>
      </w:r>
      <w:ins w:id="249" w:author="欣鑫 徐" w:date="2016-07-26T13:55:00Z">
        <w:r w:rsidR="00B40BD4">
          <w:rPr>
            <w:rFonts w:ascii="Times New Roman" w:eastAsia="宋体-简" w:hAnsi="Times New Roman" w:cs="Times New Roman" w:hint="eastAsia"/>
          </w:rPr>
          <w:t>个</w:t>
        </w:r>
      </w:ins>
      <w:r w:rsidRPr="00D773C9">
        <w:rPr>
          <w:rFonts w:ascii="Times New Roman" w:eastAsia="宋体-简" w:hAnsi="Times New Roman" w:cs="Times New Roman" w:hint="eastAsia"/>
        </w:rPr>
        <w:t>方块后面的两个</w:t>
      </w:r>
      <w:r w:rsidRPr="00D773C9">
        <w:rPr>
          <w:rFonts w:ascii="Times New Roman" w:eastAsia="宋体-简" w:hAnsi="Times New Roman" w:cs="Times New Roman" w:hint="eastAsia"/>
        </w:rPr>
        <w:t>consequences</w:t>
      </w:r>
      <w:ins w:id="250" w:author="欣鑫 徐" w:date="2016-07-26T13:55:00Z">
        <w:r w:rsidR="00B40BD4">
          <w:rPr>
            <w:rFonts w:ascii="Times New Roman" w:eastAsia="宋体-简" w:hAnsi="Times New Roman" w:cs="Times New Roman" w:hint="eastAsia"/>
          </w:rPr>
          <w:t>；选择</w:t>
        </w:r>
        <w:r w:rsidR="00B40BD4">
          <w:rPr>
            <w:rFonts w:ascii="Times New Roman" w:eastAsia="宋体-简" w:hAnsi="Times New Roman" w:cs="Times New Roman" w:hint="eastAsia"/>
          </w:rPr>
          <w:t>B</w:t>
        </w:r>
        <w:r w:rsidR="00B40BD4">
          <w:rPr>
            <w:rFonts w:ascii="Times New Roman" w:eastAsia="宋体-简" w:hAnsi="Times New Roman" w:cs="Times New Roman" w:hint="eastAsia"/>
          </w:rPr>
          <w:t>选项。</w:t>
        </w:r>
      </w:ins>
      <w:del w:id="251" w:author="欣鑫 徐" w:date="2016-07-26T13:55:00Z">
        <w:r w:rsidRPr="00D773C9" w:rsidDel="00B40BD4">
          <w:rPr>
            <w:rFonts w:ascii="Times New Roman" w:eastAsia="宋体-简" w:hAnsi="Times New Roman" w:cs="Times New Roman" w:hint="eastAsia"/>
          </w:rPr>
          <w:delText>。选择第二项。</w:delText>
        </w:r>
      </w:del>
    </w:p>
    <w:p w14:paraId="05BFE94A" w14:textId="77777777" w:rsidR="00731351" w:rsidRPr="007C2B96" w:rsidRDefault="00731351" w:rsidP="00731351">
      <w:pPr>
        <w:spacing w:line="400" w:lineRule="exact"/>
        <w:rPr>
          <w:rFonts w:ascii="Times New Roman" w:eastAsia="宋体-简" w:hAnsi="Times New Roman" w:cs="Times New Roman"/>
          <w:b/>
          <w:bCs/>
        </w:rPr>
      </w:pPr>
    </w:p>
    <w:p w14:paraId="6C402D4C" w14:textId="77777777" w:rsidR="00B40BD4" w:rsidRDefault="00B40BD4" w:rsidP="00731351">
      <w:pPr>
        <w:spacing w:line="400" w:lineRule="exact"/>
        <w:rPr>
          <w:ins w:id="252" w:author="欣鑫 徐" w:date="2016-07-26T13:56:00Z"/>
          <w:rFonts w:ascii="Times New Roman" w:eastAsia="宋体-简" w:hAnsi="Times New Roman" w:cs="Times New Roman"/>
        </w:rPr>
      </w:pPr>
      <w:ins w:id="253" w:author="欣鑫 徐" w:date="2016-07-26T13:56:00Z">
        <w:r>
          <w:rPr>
            <w:rFonts w:ascii="Times New Roman" w:eastAsia="宋体-简" w:hAnsi="Times New Roman" w:cs="Times New Roman" w:hint="eastAsia"/>
          </w:rPr>
          <w:t>Q14</w:t>
        </w:r>
      </w:ins>
    </w:p>
    <w:p w14:paraId="2E656C5D" w14:textId="2BB269D7" w:rsidR="00731351" w:rsidRPr="007C2B96" w:rsidRDefault="00B40BD4" w:rsidP="00731351">
      <w:pPr>
        <w:spacing w:line="400" w:lineRule="exact"/>
        <w:rPr>
          <w:rFonts w:ascii="Times New Roman" w:eastAsia="宋体-简" w:hAnsi="Times New Roman" w:cs="Times New Roman"/>
        </w:rPr>
      </w:pPr>
      <w:ins w:id="254" w:author="欣鑫 徐" w:date="2016-07-26T13:56:00Z">
        <w:r>
          <w:rPr>
            <w:rFonts w:ascii="Times New Roman" w:eastAsia="宋体-简" w:hAnsi="Times New Roman" w:cs="Times New Roman" w:hint="eastAsia"/>
          </w:rPr>
          <w:t>正确答案：</w:t>
        </w:r>
        <w:r w:rsidR="00D91B15">
          <w:rPr>
            <w:rFonts w:ascii="Times New Roman" w:eastAsia="宋体-简" w:hAnsi="Times New Roman" w:cs="Times New Roman" w:hint="eastAsia"/>
          </w:rPr>
          <w:t>C</w:t>
        </w:r>
        <w:r w:rsidR="00D4429F">
          <w:rPr>
            <w:rFonts w:ascii="Times New Roman" w:eastAsia="宋体-简" w:hAnsi="Times New Roman" w:cs="Times New Roman" w:hint="eastAsia"/>
          </w:rPr>
          <w:t xml:space="preserve"> D</w:t>
        </w:r>
        <w:r w:rsidR="001A2C19">
          <w:rPr>
            <w:rFonts w:ascii="Times New Roman" w:eastAsia="宋体-简" w:hAnsi="Times New Roman" w:cs="Times New Roman" w:hint="eastAsia"/>
          </w:rPr>
          <w:t xml:space="preserve"> E</w:t>
        </w:r>
      </w:ins>
      <w:del w:id="255" w:author="欣鑫 徐" w:date="2016-07-26T13:56:00Z">
        <w:r w:rsidR="00731351" w:rsidDel="00B40BD4">
          <w:rPr>
            <w:rFonts w:ascii="Times New Roman" w:eastAsia="宋体-简" w:hAnsi="Times New Roman" w:cs="Times New Roman" w:hint="eastAsia"/>
          </w:rPr>
          <w:delText>14</w:delText>
        </w:r>
        <w:r w:rsidR="00731351" w:rsidRPr="007C2B96" w:rsidDel="00B40BD4">
          <w:rPr>
            <w:rFonts w:ascii="Times New Roman" w:eastAsia="宋体-简" w:hAnsi="Times New Roman" w:cs="Times New Roman"/>
          </w:rPr>
          <w:delText>依次填入</w:delText>
        </w:r>
      </w:del>
    </w:p>
    <w:p w14:paraId="03FAF345" w14:textId="38EA1B80" w:rsidR="00731351" w:rsidRPr="00B51590" w:rsidDel="001A2C19" w:rsidRDefault="001A2C19" w:rsidP="00731351">
      <w:pPr>
        <w:spacing w:line="400" w:lineRule="exact"/>
        <w:rPr>
          <w:del w:id="256" w:author="欣鑫 徐" w:date="2016-07-26T13:57:00Z"/>
          <w:rFonts w:ascii="Times New Roman" w:eastAsia="宋体-简" w:hAnsi="Times New Roman" w:cs="Times New Roman"/>
        </w:rPr>
      </w:pPr>
      <w:ins w:id="257" w:author="欣鑫 徐" w:date="2016-07-26T13:57:00Z">
        <w:r>
          <w:rPr>
            <w:rFonts w:ascii="Times New Roman" w:eastAsia="宋体-简" w:hAnsi="Times New Roman" w:cs="Times New Roman" w:hint="eastAsia"/>
          </w:rPr>
          <w:t>解析：</w:t>
        </w:r>
        <w:r w:rsidR="005077D1">
          <w:rPr>
            <w:rFonts w:ascii="Times New Roman" w:eastAsia="宋体-简" w:hAnsi="Times New Roman" w:cs="Times New Roman" w:hint="eastAsia"/>
          </w:rPr>
          <w:t>C</w:t>
        </w:r>
        <w:r w:rsidR="005077D1">
          <w:rPr>
            <w:rFonts w:ascii="Times New Roman" w:eastAsia="宋体-简" w:hAnsi="Times New Roman" w:cs="Times New Roman" w:hint="eastAsia"/>
          </w:rPr>
          <w:t>选项对应第五段</w:t>
        </w:r>
      </w:ins>
      <w:ins w:id="258" w:author="欣鑫 徐" w:date="2016-07-26T13:58:00Z">
        <w:r w:rsidR="0021619B">
          <w:rPr>
            <w:rFonts w:ascii="Times New Roman" w:eastAsia="宋体-简" w:hAnsi="Times New Roman" w:cs="Times New Roman" w:hint="eastAsia"/>
          </w:rPr>
          <w:t>，</w:t>
        </w:r>
      </w:ins>
      <w:ins w:id="259" w:author="欣鑫 徐" w:date="2016-07-26T13:59:00Z">
        <w:r w:rsidR="00D95BC8">
          <w:rPr>
            <w:rFonts w:ascii="Times New Roman" w:eastAsia="宋体-简" w:hAnsi="Times New Roman" w:cs="Times New Roman" w:hint="eastAsia"/>
          </w:rPr>
          <w:t>参见</w:t>
        </w:r>
        <w:r w:rsidR="00D95BC8">
          <w:rPr>
            <w:rFonts w:ascii="Times New Roman" w:eastAsia="宋体-简" w:hAnsi="Times New Roman" w:cs="Times New Roman" w:hint="eastAsia"/>
          </w:rPr>
          <w:t xml:space="preserve">Q9 </w:t>
        </w:r>
        <w:r w:rsidR="00D95BC8">
          <w:rPr>
            <w:rFonts w:ascii="Times New Roman" w:eastAsia="宋体-简" w:hAnsi="Times New Roman" w:cs="Times New Roman" w:hint="eastAsia"/>
          </w:rPr>
          <w:t>和</w:t>
        </w:r>
        <w:r w:rsidR="00D95BC8">
          <w:rPr>
            <w:rFonts w:ascii="Times New Roman" w:eastAsia="宋体-简" w:hAnsi="Times New Roman" w:cs="Times New Roman" w:hint="eastAsia"/>
          </w:rPr>
          <w:t>Q10</w:t>
        </w:r>
        <w:r w:rsidR="00D95BC8">
          <w:rPr>
            <w:rFonts w:ascii="Times New Roman" w:eastAsia="宋体-简" w:hAnsi="Times New Roman" w:cs="Times New Roman" w:hint="eastAsia"/>
          </w:rPr>
          <w:t>；</w:t>
        </w:r>
        <w:r w:rsidR="00BC67E1">
          <w:rPr>
            <w:rFonts w:ascii="Times New Roman" w:eastAsia="宋体-简" w:hAnsi="Times New Roman" w:cs="Times New Roman" w:hint="eastAsia"/>
          </w:rPr>
          <w:t>D</w:t>
        </w:r>
        <w:r w:rsidR="00BC67E1">
          <w:rPr>
            <w:rFonts w:ascii="Times New Roman" w:eastAsia="宋体-简" w:hAnsi="Times New Roman" w:cs="Times New Roman" w:hint="eastAsia"/>
          </w:rPr>
          <w:t>选项对应</w:t>
        </w:r>
      </w:ins>
      <w:ins w:id="260" w:author="欣鑫 徐" w:date="2016-07-26T14:00:00Z">
        <w:r w:rsidR="00221404">
          <w:rPr>
            <w:rFonts w:ascii="Times New Roman" w:eastAsia="宋体-简" w:hAnsi="Times New Roman" w:cs="Times New Roman" w:hint="eastAsia"/>
          </w:rPr>
          <w:t>第二段内容，参见</w:t>
        </w:r>
      </w:ins>
      <w:ins w:id="261" w:author="欣鑫 徐" w:date="2016-07-26T14:01:00Z">
        <w:r w:rsidR="00E4077F">
          <w:rPr>
            <w:rFonts w:ascii="Times New Roman" w:eastAsia="宋体-简" w:hAnsi="Times New Roman" w:cs="Times New Roman" w:hint="eastAsia"/>
          </w:rPr>
          <w:t>Q4</w:t>
        </w:r>
        <w:r w:rsidR="00E4077F">
          <w:rPr>
            <w:rFonts w:ascii="Times New Roman" w:eastAsia="宋体-简" w:hAnsi="Times New Roman" w:cs="Times New Roman" w:hint="eastAsia"/>
          </w:rPr>
          <w:t>；</w:t>
        </w:r>
      </w:ins>
      <w:del w:id="262" w:author="欣鑫 徐" w:date="2016-07-26T13:57:00Z">
        <w:r w:rsidR="00731351" w:rsidRPr="00B51590" w:rsidDel="001A2C19">
          <w:rPr>
            <w:rFonts w:ascii="Times New Roman" w:eastAsia="宋体-简" w:hAnsi="Times New Roman" w:cs="Times New Roman"/>
          </w:rPr>
          <w:delText>○</w:delText>
        </w:r>
        <w:r w:rsidR="00731351" w:rsidRPr="00B51590" w:rsidDel="001A2C19">
          <w:rPr>
            <w:rFonts w:ascii="Times New Roman" w:eastAsia="宋体-简" w:hAnsi="Times New Roman" w:cs="Times New Roman" w:hint="eastAsia"/>
          </w:rPr>
          <w:delText xml:space="preserve"> </w:delText>
        </w:r>
        <w:r w:rsidR="00731351" w:rsidRPr="00B51590" w:rsidDel="001A2C19">
          <w:rPr>
            <w:rFonts w:ascii="Times New Roman" w:eastAsia="宋体-简" w:hAnsi="Times New Roman" w:cs="Times New Roman"/>
          </w:rPr>
          <w:delText>Animals in deeper water have evolved strategies and body structures that allow</w:delText>
        </w:r>
      </w:del>
    </w:p>
    <w:p w14:paraId="4D535C7B" w14:textId="16B46368" w:rsidR="00731351" w:rsidDel="001A2C19" w:rsidRDefault="00731351" w:rsidP="00731351">
      <w:pPr>
        <w:spacing w:line="400" w:lineRule="exact"/>
        <w:rPr>
          <w:del w:id="263" w:author="欣鑫 徐" w:date="2016-07-26T13:57:00Z"/>
          <w:rFonts w:ascii="Times New Roman" w:eastAsia="宋体-简" w:hAnsi="Times New Roman" w:cs="Times New Roman"/>
        </w:rPr>
      </w:pPr>
      <w:del w:id="264" w:author="欣鑫 徐" w:date="2016-07-26T13:57:00Z">
        <w:r w:rsidRPr="00B51590" w:rsidDel="001A2C19">
          <w:rPr>
            <w:rFonts w:ascii="Times New Roman" w:eastAsia="宋体-简" w:hAnsi="Times New Roman" w:cs="Times New Roman"/>
          </w:rPr>
          <w:delText>them to use as little energy as possible in obtaining food.</w:delText>
        </w:r>
      </w:del>
    </w:p>
    <w:p w14:paraId="120FC04A" w14:textId="21565D8E" w:rsidR="00731351" w:rsidRPr="00B51590" w:rsidDel="001A2C19" w:rsidRDefault="00731351" w:rsidP="00731351">
      <w:pPr>
        <w:spacing w:line="400" w:lineRule="exact"/>
        <w:rPr>
          <w:del w:id="265" w:author="欣鑫 徐" w:date="2016-07-26T13:57:00Z"/>
          <w:rFonts w:ascii="Times New Roman" w:eastAsia="宋体-简" w:hAnsi="Times New Roman" w:cs="Times New Roman"/>
        </w:rPr>
      </w:pPr>
    </w:p>
    <w:p w14:paraId="0150960D" w14:textId="14721AAD" w:rsidR="00731351" w:rsidRPr="00B51590" w:rsidDel="001A2C19" w:rsidRDefault="00731351" w:rsidP="00731351">
      <w:pPr>
        <w:spacing w:line="400" w:lineRule="exact"/>
        <w:rPr>
          <w:del w:id="266" w:author="欣鑫 徐" w:date="2016-07-26T13:57:00Z"/>
          <w:rFonts w:ascii="Times New Roman" w:eastAsia="宋体-简" w:hAnsi="Times New Roman" w:cs="Times New Roman"/>
        </w:rPr>
      </w:pPr>
      <w:del w:id="267" w:author="欣鑫 徐" w:date="2016-07-26T13:57:00Z">
        <w:r w:rsidRPr="00B51590" w:rsidDel="001A2C19">
          <w:rPr>
            <w:rFonts w:ascii="Times New Roman" w:eastAsia="宋体-简" w:hAnsi="Times New Roman" w:cs="Times New Roman"/>
          </w:rPr>
          <w:delText>○</w:delText>
        </w:r>
        <w:r w:rsidRPr="00B51590" w:rsidDel="001A2C19">
          <w:rPr>
            <w:rFonts w:ascii="Times New Roman" w:eastAsia="宋体-简" w:hAnsi="Times New Roman" w:cs="Times New Roman" w:hint="eastAsia"/>
          </w:rPr>
          <w:delText xml:space="preserve"> </w:delText>
        </w:r>
        <w:r w:rsidRPr="00B51590" w:rsidDel="001A2C19">
          <w:rPr>
            <w:rFonts w:ascii="Times New Roman" w:eastAsia="宋体-简" w:hAnsi="Times New Roman" w:cs="Times New Roman"/>
          </w:rPr>
          <w:delText>Near the surface of the water, many animals obtain food by using specialized body</w:delText>
        </w:r>
      </w:del>
    </w:p>
    <w:p w14:paraId="0B9928EC" w14:textId="6855C188" w:rsidR="00731351" w:rsidDel="001A2C19" w:rsidRDefault="00731351" w:rsidP="00731351">
      <w:pPr>
        <w:spacing w:line="400" w:lineRule="exact"/>
        <w:rPr>
          <w:del w:id="268" w:author="欣鑫 徐" w:date="2016-07-26T13:57:00Z"/>
          <w:rFonts w:ascii="Times New Roman" w:eastAsia="宋体-简" w:hAnsi="Times New Roman" w:cs="Times New Roman"/>
        </w:rPr>
      </w:pPr>
      <w:del w:id="269" w:author="欣鑫 徐" w:date="2016-07-26T13:57:00Z">
        <w:r w:rsidRPr="00B51590" w:rsidDel="001A2C19">
          <w:rPr>
            <w:rFonts w:ascii="Times New Roman" w:eastAsia="宋体-简" w:hAnsi="Times New Roman" w:cs="Times New Roman"/>
          </w:rPr>
          <w:delText>parts to filter plankton from the water.</w:delText>
        </w:r>
      </w:del>
    </w:p>
    <w:p w14:paraId="0DC3A20E" w14:textId="3CEE795D" w:rsidR="00731351" w:rsidRPr="00B51590" w:rsidDel="001A2C19" w:rsidRDefault="00731351" w:rsidP="00731351">
      <w:pPr>
        <w:spacing w:line="400" w:lineRule="exact"/>
        <w:rPr>
          <w:del w:id="270" w:author="欣鑫 徐" w:date="2016-07-26T13:57:00Z"/>
          <w:rFonts w:ascii="Times New Roman" w:eastAsia="宋体-简" w:hAnsi="Times New Roman" w:cs="Times New Roman"/>
        </w:rPr>
      </w:pPr>
    </w:p>
    <w:p w14:paraId="252CBA88" w14:textId="457F8C3A" w:rsidR="00731351" w:rsidRPr="00B51590" w:rsidDel="001A2C19" w:rsidRDefault="00731351" w:rsidP="00731351">
      <w:pPr>
        <w:spacing w:line="400" w:lineRule="exact"/>
        <w:rPr>
          <w:del w:id="271" w:author="欣鑫 徐" w:date="2016-07-26T13:57:00Z"/>
          <w:rFonts w:ascii="Times New Roman" w:eastAsia="宋体-简" w:hAnsi="Times New Roman" w:cs="Times New Roman"/>
        </w:rPr>
      </w:pPr>
      <w:del w:id="272" w:author="欣鑫 徐" w:date="2016-07-26T13:57:00Z">
        <w:r w:rsidRPr="00B51590" w:rsidDel="001A2C19">
          <w:rPr>
            <w:rFonts w:ascii="Times New Roman" w:eastAsia="宋体-简" w:hAnsi="Times New Roman" w:cs="Times New Roman"/>
          </w:rPr>
          <w:delText>○</w:delText>
        </w:r>
        <w:r w:rsidRPr="00B51590" w:rsidDel="001A2C19">
          <w:rPr>
            <w:rFonts w:ascii="Times New Roman" w:eastAsia="宋体-简" w:hAnsi="Times New Roman" w:cs="Times New Roman" w:hint="eastAsia"/>
          </w:rPr>
          <w:delText xml:space="preserve"> </w:delText>
        </w:r>
        <w:r w:rsidRPr="00B51590" w:rsidDel="001A2C19">
          <w:rPr>
            <w:rFonts w:ascii="Times New Roman" w:eastAsia="宋体-简" w:hAnsi="Times New Roman" w:cs="Times New Roman"/>
          </w:rPr>
          <w:delText>Filter-feeding is more common in shallow water, where there is a higher</w:delText>
        </w:r>
      </w:del>
    </w:p>
    <w:p w14:paraId="3FFCC185" w14:textId="555B9AAB" w:rsidR="00731351" w:rsidRPr="007C2B96" w:rsidDel="001A2C19" w:rsidRDefault="00731351" w:rsidP="00731351">
      <w:pPr>
        <w:spacing w:line="400" w:lineRule="exact"/>
        <w:rPr>
          <w:del w:id="273" w:author="欣鑫 徐" w:date="2016-07-26T13:57:00Z"/>
          <w:rFonts w:ascii="Times New Roman" w:eastAsia="宋体-简" w:hAnsi="Times New Roman" w:cs="Times New Roman"/>
        </w:rPr>
      </w:pPr>
      <w:del w:id="274" w:author="欣鑫 徐" w:date="2016-07-26T13:57:00Z">
        <w:r w:rsidRPr="00B51590" w:rsidDel="001A2C19">
          <w:rPr>
            <w:rFonts w:ascii="Times New Roman" w:eastAsia="宋体-简" w:hAnsi="Times New Roman" w:cs="Times New Roman"/>
          </w:rPr>
          <w:delText>concentration of organic matter than there is in deeper water.</w:delText>
        </w:r>
      </w:del>
    </w:p>
    <w:p w14:paraId="5E98DFCC" w14:textId="77777777" w:rsidR="00731351" w:rsidRDefault="00731351" w:rsidP="00731351">
      <w:pPr>
        <w:spacing w:line="400" w:lineRule="exact"/>
        <w:rPr>
          <w:rFonts w:ascii="Times New Roman" w:eastAsia="宋体-简" w:hAnsi="Times New Roman" w:cs="Times New Roman"/>
        </w:rPr>
      </w:pPr>
    </w:p>
    <w:p w14:paraId="29CE7A6A" w14:textId="03B4D62E" w:rsidR="00731351" w:rsidRPr="00D773C9" w:rsidDel="00D95BC8" w:rsidRDefault="00731351" w:rsidP="00731351">
      <w:pPr>
        <w:spacing w:line="400" w:lineRule="exact"/>
        <w:rPr>
          <w:del w:id="275" w:author="欣鑫 徐" w:date="2016-07-26T13:59:00Z"/>
          <w:rFonts w:ascii="Times New Roman" w:eastAsia="宋体-简" w:hAnsi="Times New Roman" w:cs="Times New Roman"/>
        </w:rPr>
      </w:pPr>
      <w:del w:id="276" w:author="欣鑫 徐" w:date="2016-07-26T13:59:00Z">
        <w:r w:rsidRPr="00D773C9" w:rsidDel="00D95BC8">
          <w:rPr>
            <w:rFonts w:ascii="Times New Roman" w:eastAsia="宋体-简" w:hAnsi="Times New Roman" w:cs="Times New Roman" w:hint="eastAsia"/>
          </w:rPr>
          <w:delText>第三项对应第五段，对应第九，第十，和第十一题。</w:delText>
        </w:r>
      </w:del>
    </w:p>
    <w:p w14:paraId="713AFE29" w14:textId="7644E55F" w:rsidR="00731351" w:rsidRPr="00D773C9" w:rsidDel="00F20E93" w:rsidRDefault="00731351" w:rsidP="00731351">
      <w:pPr>
        <w:spacing w:line="400" w:lineRule="exact"/>
        <w:rPr>
          <w:del w:id="277" w:author="欣鑫 徐" w:date="2016-07-26T14:00:00Z"/>
          <w:rFonts w:ascii="Times New Roman" w:eastAsia="宋体-简" w:hAnsi="Times New Roman" w:cs="Times New Roman"/>
        </w:rPr>
      </w:pPr>
      <w:del w:id="278" w:author="欣鑫 徐" w:date="2016-07-26T14:00:00Z">
        <w:r w:rsidRPr="00D773C9" w:rsidDel="00F20E93">
          <w:rPr>
            <w:rFonts w:ascii="Times New Roman" w:eastAsia="宋体-简" w:hAnsi="Times New Roman" w:cs="Times New Roman" w:hint="eastAsia"/>
          </w:rPr>
          <w:delText>第四项对应第二段，对应第四题。</w:delText>
        </w:r>
      </w:del>
    </w:p>
    <w:p w14:paraId="7F3559EF" w14:textId="68C363ED" w:rsidR="00731351" w:rsidRPr="007C2B96" w:rsidRDefault="00E4077F" w:rsidP="00731351">
      <w:pPr>
        <w:spacing w:line="400" w:lineRule="exact"/>
        <w:rPr>
          <w:rFonts w:ascii="Times New Roman" w:eastAsia="宋体-简" w:hAnsi="Times New Roman" w:cs="Times New Roman"/>
        </w:rPr>
      </w:pPr>
      <w:ins w:id="279" w:author="欣鑫 徐" w:date="2016-07-26T14:01:00Z">
        <w:r>
          <w:rPr>
            <w:rFonts w:ascii="Times New Roman" w:eastAsia="宋体-简" w:hAnsi="Times New Roman" w:cs="Times New Roman" w:hint="eastAsia"/>
          </w:rPr>
          <w:t>E</w:t>
        </w:r>
        <w:r>
          <w:rPr>
            <w:rFonts w:ascii="Times New Roman" w:eastAsia="宋体-简" w:hAnsi="Times New Roman" w:cs="Times New Roman" w:hint="eastAsia"/>
          </w:rPr>
          <w:t>选项</w:t>
        </w:r>
      </w:ins>
      <w:ins w:id="280" w:author="欣鑫 徐" w:date="2016-07-26T14:03:00Z">
        <w:r w:rsidR="00EF03E4">
          <w:rPr>
            <w:rFonts w:ascii="Times New Roman" w:eastAsia="宋体-简" w:hAnsi="Times New Roman" w:cs="Times New Roman" w:hint="eastAsia"/>
          </w:rPr>
          <w:t>在第一、二、四段都有提到。</w:t>
        </w:r>
      </w:ins>
      <w:del w:id="281" w:author="欣鑫 徐" w:date="2016-07-26T14:01:00Z">
        <w:r w:rsidR="00731351" w:rsidRPr="00D773C9" w:rsidDel="00E4077F">
          <w:rPr>
            <w:rFonts w:ascii="Times New Roman" w:eastAsia="宋体-简" w:hAnsi="Times New Roman" w:cs="Times New Roman" w:hint="eastAsia"/>
          </w:rPr>
          <w:delText>第五项对应第一，第二段。</w:delText>
        </w:r>
      </w:del>
    </w:p>
    <w:p w14:paraId="3CC82D85" w14:textId="77777777" w:rsidR="00731351" w:rsidRDefault="00731351" w:rsidP="00731351">
      <w:pPr>
        <w:spacing w:line="400" w:lineRule="exact"/>
        <w:rPr>
          <w:rFonts w:ascii="Times New Roman" w:eastAsia="宋体-简" w:hAnsi="Times New Roman"/>
        </w:rPr>
      </w:pPr>
    </w:p>
    <w:p w14:paraId="66871F5B" w14:textId="77777777" w:rsidR="00845CFC" w:rsidRPr="00731351" w:rsidRDefault="00845CFC"/>
    <w:sectPr w:rsidR="00845CFC" w:rsidRPr="00731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简">
    <w:altName w:val="Songti SC Black"/>
    <w:charset w:val="88"/>
    <w:family w:val="auto"/>
    <w:pitch w:val="variable"/>
    <w:sig w:usb0="00000000"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Songti SC Regular">
    <w:panose1 w:val="02010600040101010101"/>
    <w:charset w:val="50"/>
    <w:family w:val="auto"/>
    <w:pitch w:val="variable"/>
    <w:sig w:usb0="00000287" w:usb1="080F0000" w:usb2="00000010" w:usb3="00000000" w:csb0="0004009F"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51"/>
    <w:rsid w:val="00015219"/>
    <w:rsid w:val="00026B47"/>
    <w:rsid w:val="00087EE3"/>
    <w:rsid w:val="00097221"/>
    <w:rsid w:val="000C1CF5"/>
    <w:rsid w:val="00111B68"/>
    <w:rsid w:val="00152832"/>
    <w:rsid w:val="00173606"/>
    <w:rsid w:val="001A2C19"/>
    <w:rsid w:val="001B2221"/>
    <w:rsid w:val="001E1F56"/>
    <w:rsid w:val="0021619B"/>
    <w:rsid w:val="00221404"/>
    <w:rsid w:val="0026139C"/>
    <w:rsid w:val="002940A0"/>
    <w:rsid w:val="002E6E08"/>
    <w:rsid w:val="00310082"/>
    <w:rsid w:val="00311CB4"/>
    <w:rsid w:val="0031643E"/>
    <w:rsid w:val="00373322"/>
    <w:rsid w:val="00377495"/>
    <w:rsid w:val="003A743A"/>
    <w:rsid w:val="003C6695"/>
    <w:rsid w:val="003E05C5"/>
    <w:rsid w:val="003E6855"/>
    <w:rsid w:val="003F4E9E"/>
    <w:rsid w:val="0040208E"/>
    <w:rsid w:val="004730C7"/>
    <w:rsid w:val="00491871"/>
    <w:rsid w:val="004C69CF"/>
    <w:rsid w:val="00504BF9"/>
    <w:rsid w:val="005077D1"/>
    <w:rsid w:val="00584DFB"/>
    <w:rsid w:val="00594389"/>
    <w:rsid w:val="005D0729"/>
    <w:rsid w:val="00604411"/>
    <w:rsid w:val="00620BE5"/>
    <w:rsid w:val="006A03A3"/>
    <w:rsid w:val="006A45FB"/>
    <w:rsid w:val="006A46C6"/>
    <w:rsid w:val="006E4A62"/>
    <w:rsid w:val="00707D2B"/>
    <w:rsid w:val="00724355"/>
    <w:rsid w:val="00731351"/>
    <w:rsid w:val="00744715"/>
    <w:rsid w:val="0076486F"/>
    <w:rsid w:val="007C225B"/>
    <w:rsid w:val="007C6263"/>
    <w:rsid w:val="007D7802"/>
    <w:rsid w:val="00845CFC"/>
    <w:rsid w:val="008E2259"/>
    <w:rsid w:val="008F6E6A"/>
    <w:rsid w:val="0090262B"/>
    <w:rsid w:val="00910FD9"/>
    <w:rsid w:val="009118D3"/>
    <w:rsid w:val="00945FD4"/>
    <w:rsid w:val="00982D70"/>
    <w:rsid w:val="00990E96"/>
    <w:rsid w:val="009A5A19"/>
    <w:rsid w:val="009B040B"/>
    <w:rsid w:val="009D7709"/>
    <w:rsid w:val="009F4577"/>
    <w:rsid w:val="00A04F20"/>
    <w:rsid w:val="00A0784A"/>
    <w:rsid w:val="00A57EDF"/>
    <w:rsid w:val="00A70B22"/>
    <w:rsid w:val="00AD6206"/>
    <w:rsid w:val="00B001BC"/>
    <w:rsid w:val="00B02709"/>
    <w:rsid w:val="00B15F44"/>
    <w:rsid w:val="00B40BD4"/>
    <w:rsid w:val="00B476DA"/>
    <w:rsid w:val="00B51587"/>
    <w:rsid w:val="00B5515D"/>
    <w:rsid w:val="00BC67E1"/>
    <w:rsid w:val="00C15D2B"/>
    <w:rsid w:val="00C245CC"/>
    <w:rsid w:val="00C53470"/>
    <w:rsid w:val="00CB1BAE"/>
    <w:rsid w:val="00CB62E4"/>
    <w:rsid w:val="00CE4439"/>
    <w:rsid w:val="00D20627"/>
    <w:rsid w:val="00D31202"/>
    <w:rsid w:val="00D4429F"/>
    <w:rsid w:val="00D91B15"/>
    <w:rsid w:val="00D95BC8"/>
    <w:rsid w:val="00E0374E"/>
    <w:rsid w:val="00E076AA"/>
    <w:rsid w:val="00E4077F"/>
    <w:rsid w:val="00E60BE3"/>
    <w:rsid w:val="00E67AEF"/>
    <w:rsid w:val="00E76D71"/>
    <w:rsid w:val="00E77918"/>
    <w:rsid w:val="00E91ED7"/>
    <w:rsid w:val="00E962ED"/>
    <w:rsid w:val="00EA35AC"/>
    <w:rsid w:val="00EC5CC9"/>
    <w:rsid w:val="00ED4D6A"/>
    <w:rsid w:val="00EF03E4"/>
    <w:rsid w:val="00F149E7"/>
    <w:rsid w:val="00F14F99"/>
    <w:rsid w:val="00F20E93"/>
    <w:rsid w:val="00F459BA"/>
    <w:rsid w:val="00F616ED"/>
    <w:rsid w:val="00F75124"/>
    <w:rsid w:val="00F828B9"/>
    <w:rsid w:val="00F94163"/>
    <w:rsid w:val="00FA38A9"/>
    <w:rsid w:val="00FE32FF"/>
    <w:rsid w:val="00FF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6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35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BE3"/>
    <w:rPr>
      <w:rFonts w:ascii="Heiti SC Light" w:eastAsia="Heiti SC Light"/>
      <w:sz w:val="18"/>
      <w:szCs w:val="18"/>
    </w:rPr>
  </w:style>
  <w:style w:type="character" w:customStyle="1" w:styleId="a4">
    <w:name w:val="批注框文本字符"/>
    <w:basedOn w:val="a0"/>
    <w:link w:val="a3"/>
    <w:uiPriority w:val="99"/>
    <w:semiHidden/>
    <w:rsid w:val="00E60BE3"/>
    <w:rPr>
      <w:rFonts w:ascii="Heiti SC Light" w:eastAsia="Heiti SC Light"/>
      <w:sz w:val="18"/>
      <w:szCs w:val="18"/>
    </w:rPr>
  </w:style>
  <w:style w:type="paragraph" w:styleId="a5">
    <w:name w:val="Revision"/>
    <w:hidden/>
    <w:uiPriority w:val="99"/>
    <w:semiHidden/>
    <w:rsid w:val="006E4A6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35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BE3"/>
    <w:rPr>
      <w:rFonts w:ascii="Heiti SC Light" w:eastAsia="Heiti SC Light"/>
      <w:sz w:val="18"/>
      <w:szCs w:val="18"/>
    </w:rPr>
  </w:style>
  <w:style w:type="character" w:customStyle="1" w:styleId="a4">
    <w:name w:val="批注框文本字符"/>
    <w:basedOn w:val="a0"/>
    <w:link w:val="a3"/>
    <w:uiPriority w:val="99"/>
    <w:semiHidden/>
    <w:rsid w:val="00E60BE3"/>
    <w:rPr>
      <w:rFonts w:ascii="Heiti SC Light" w:eastAsia="Heiti SC Light"/>
      <w:sz w:val="18"/>
      <w:szCs w:val="18"/>
    </w:rPr>
  </w:style>
  <w:style w:type="paragraph" w:styleId="a5">
    <w:name w:val="Revision"/>
    <w:hidden/>
    <w:uiPriority w:val="99"/>
    <w:semiHidden/>
    <w:rsid w:val="006E4A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527</Words>
  <Characters>3004</Characters>
  <Application>Microsoft Macintosh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Sanm1</dc:creator>
  <cp:lastModifiedBy>欣鑫 徐</cp:lastModifiedBy>
  <cp:revision>102</cp:revision>
  <dcterms:created xsi:type="dcterms:W3CDTF">2016-02-29T06:01:00Z</dcterms:created>
  <dcterms:modified xsi:type="dcterms:W3CDTF">2016-11-23T03:23:00Z</dcterms:modified>
</cp:coreProperties>
</file>