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8EAEA" w14:textId="77777777" w:rsidR="001C7A26" w:rsidRPr="006A57FE" w:rsidRDefault="001C7A26" w:rsidP="004D6057">
      <w:pPr>
        <w:spacing w:line="400" w:lineRule="exact"/>
        <w:rPr>
          <w:ins w:id="0" w:author="欣鑫 徐" w:date="2016-07-25T14:15:00Z"/>
          <w:rFonts w:ascii="Times New Roman" w:eastAsia="宋体-简" w:hAnsi="Times New Roman" w:cs="Times New Roman"/>
        </w:rPr>
      </w:pPr>
      <w:ins w:id="1" w:author="欣鑫 徐" w:date="2016-07-25T14:15:00Z">
        <w:r w:rsidRPr="006A57FE">
          <w:rPr>
            <w:rFonts w:ascii="Times New Roman" w:eastAsia="宋体-简" w:hAnsi="Times New Roman" w:cs="Times New Roman" w:hint="eastAsia"/>
          </w:rPr>
          <w:t>Q1</w:t>
        </w:r>
      </w:ins>
    </w:p>
    <w:p w14:paraId="4258D23F" w14:textId="447E76B1" w:rsidR="004D6057" w:rsidRPr="00C127C0" w:rsidRDefault="001C7A26" w:rsidP="004D6057">
      <w:pPr>
        <w:spacing w:line="400" w:lineRule="exact"/>
        <w:rPr>
          <w:rFonts w:ascii="Times New Roman" w:eastAsia="宋体-简" w:hAnsi="Times New Roman" w:cs="Times New Roman"/>
        </w:rPr>
      </w:pPr>
      <w:ins w:id="2" w:author="欣鑫 徐" w:date="2016-07-25T14:15:00Z">
        <w:r w:rsidRPr="008B426B">
          <w:rPr>
            <w:rFonts w:ascii="Times New Roman" w:eastAsia="宋体-简" w:hAnsi="Times New Roman" w:cs="Times New Roman" w:hint="eastAsia"/>
          </w:rPr>
          <w:t>正确答案：</w:t>
        </w:r>
      </w:ins>
      <w:ins w:id="3" w:author="欣鑫 徐" w:date="2016-07-25T14:19:00Z">
        <w:r w:rsidR="00C127C0">
          <w:rPr>
            <w:rFonts w:ascii="Times New Roman" w:eastAsia="宋体-简" w:hAnsi="Times New Roman" w:cs="Times New Roman" w:hint="eastAsia"/>
          </w:rPr>
          <w:t>A</w:t>
        </w:r>
      </w:ins>
      <w:del w:id="4" w:author="欣鑫 徐" w:date="2016-07-25T14:15:00Z">
        <w:r w:rsidR="004D6057" w:rsidRPr="008B426B" w:rsidDel="001C7A26">
          <w:rPr>
            <w:rFonts w:ascii="Times New Roman" w:eastAsia="宋体-简" w:hAnsi="Times New Roman" w:cs="Times New Roman" w:hint="eastAsia"/>
          </w:rPr>
          <w:delText>1</w:delText>
        </w:r>
        <w:r w:rsidR="004D6057" w:rsidRPr="00C127C0" w:rsidDel="001C7A26">
          <w:rPr>
            <w:rFonts w:ascii="Times New Roman" w:eastAsia="宋体-简" w:hAnsi="Times New Roman" w:cs="Times New Roman"/>
          </w:rPr>
          <w:delText>选择第一项。</w:delText>
        </w:r>
      </w:del>
    </w:p>
    <w:p w14:paraId="6486A06A" w14:textId="50F9B75D" w:rsidR="004D6057" w:rsidRPr="0087191E" w:rsidRDefault="004D6057" w:rsidP="004D6057">
      <w:pPr>
        <w:spacing w:line="400" w:lineRule="exact"/>
        <w:rPr>
          <w:rFonts w:ascii="Times New Roman" w:eastAsia="宋体-简" w:hAnsi="Times New Roman" w:cs="Times New Roman"/>
        </w:rPr>
      </w:pPr>
      <w:r w:rsidRPr="00947AFF">
        <w:rPr>
          <w:rFonts w:ascii="Times New Roman" w:eastAsia="宋体-简" w:hAnsi="Times New Roman" w:cs="Times New Roman"/>
        </w:rPr>
        <w:t>解析：</w:t>
      </w:r>
      <w:ins w:id="5" w:author="欣鑫 徐" w:date="2016-07-25T14:27:00Z">
        <w:r w:rsidR="00947AFF">
          <w:rPr>
            <w:rFonts w:ascii="Times New Roman" w:eastAsia="宋体-简" w:hAnsi="Times New Roman" w:cs="Times New Roman" w:hint="eastAsia"/>
          </w:rPr>
          <w:t>定位句的意思是：</w:t>
        </w:r>
      </w:ins>
      <w:ins w:id="6" w:author="欣鑫 徐" w:date="2016-07-25T14:46:00Z">
        <w:r w:rsidR="00BE7495">
          <w:rPr>
            <w:rFonts w:ascii="Times New Roman" w:eastAsia="宋体-简" w:hAnsi="Times New Roman" w:cs="Times New Roman" w:hint="eastAsia"/>
          </w:rPr>
          <w:t>白令海两端的</w:t>
        </w:r>
      </w:ins>
      <w:ins w:id="7" w:author="欣鑫 徐" w:date="2016-07-25T14:28:00Z">
        <w:r w:rsidR="0087191E">
          <w:rPr>
            <w:rFonts w:ascii="Times New Roman" w:eastAsia="宋体-简" w:hAnsi="Times New Roman" w:cs="Times New Roman" w:hint="eastAsia"/>
          </w:rPr>
          <w:t>现代动植物</w:t>
        </w:r>
      </w:ins>
      <w:ins w:id="8" w:author="欣鑫 徐" w:date="2016-07-25T14:29:00Z">
        <w:r w:rsidR="00BF0EAB">
          <w:rPr>
            <w:rFonts w:ascii="Times New Roman" w:eastAsia="宋体-简" w:hAnsi="Times New Roman" w:cs="Times New Roman" w:hint="eastAsia"/>
          </w:rPr>
          <w:t>的很多方面</w:t>
        </w:r>
      </w:ins>
      <w:ins w:id="9" w:author="欣鑫 徐" w:date="2016-07-25T14:46:00Z">
        <w:r w:rsidR="00BE7495">
          <w:rPr>
            <w:rFonts w:ascii="Times New Roman" w:eastAsia="宋体-简" w:hAnsi="Times New Roman" w:cs="Times New Roman" w:hint="eastAsia"/>
          </w:rPr>
          <w:t>是作为冰河世纪地貌的</w:t>
        </w:r>
        <w:r w:rsidR="00BE7495">
          <w:rPr>
            <w:rFonts w:ascii="Times New Roman" w:eastAsia="宋体-简" w:hAnsi="Times New Roman" w:cs="Times New Roman" w:hint="eastAsia"/>
          </w:rPr>
          <w:t>remnant</w:t>
        </w:r>
      </w:ins>
      <w:ins w:id="10" w:author="欣鑫 徐" w:date="2016-07-25T14:47:00Z">
        <w:r w:rsidR="00BE7495">
          <w:rPr>
            <w:rFonts w:ascii="Times New Roman" w:eastAsia="宋体-简" w:hAnsi="Times New Roman" w:cs="Times New Roman" w:hint="eastAsia"/>
          </w:rPr>
          <w:t>s</w:t>
        </w:r>
        <w:r w:rsidR="00BE7495">
          <w:rPr>
            <w:rFonts w:ascii="Times New Roman" w:eastAsia="宋体-简" w:hAnsi="Times New Roman" w:cs="Times New Roman" w:hint="eastAsia"/>
          </w:rPr>
          <w:t>的意识出现后，直接就</w:t>
        </w:r>
        <w:r w:rsidR="002A77C7">
          <w:rPr>
            <w:rFonts w:ascii="Times New Roman" w:eastAsia="宋体-简" w:hAnsi="Times New Roman" w:cs="Times New Roman" w:hint="eastAsia"/>
          </w:rPr>
          <w:t>成为</w:t>
        </w:r>
      </w:ins>
      <w:ins w:id="11" w:author="欣鑫 徐" w:date="2016-07-25T14:48:00Z">
        <w:r w:rsidR="002A77C7">
          <w:rPr>
            <w:rFonts w:ascii="Times New Roman" w:eastAsia="宋体-简" w:hAnsi="Times New Roman" w:cs="Times New Roman" w:hint="eastAsia"/>
          </w:rPr>
          <w:t>了此地被命名为白令陆桥的原因</w:t>
        </w:r>
      </w:ins>
      <w:del w:id="12" w:author="欣鑫 徐" w:date="2016-07-25T14:27:00Z">
        <w:r w:rsidRPr="00947AFF" w:rsidDel="00947AFF">
          <w:rPr>
            <w:rFonts w:ascii="Times New Roman" w:eastAsia="宋体-简" w:hAnsi="Times New Roman" w:cs="Times New Roman"/>
          </w:rPr>
          <w:delText>原句的意思是发现白令海两岸现代动植物的很多外形特征是冰川时期的遗留物，这使得这个地区被叫做</w:delText>
        </w:r>
        <w:r w:rsidRPr="00947AFF" w:rsidDel="00947AFF">
          <w:rPr>
            <w:rFonts w:ascii="Times New Roman" w:eastAsia="宋体-简" w:hAnsi="Times New Roman" w:cs="Times New Roman"/>
          </w:rPr>
          <w:delText>“</w:delText>
        </w:r>
        <w:r w:rsidRPr="00947AFF" w:rsidDel="00947AFF">
          <w:rPr>
            <w:rFonts w:ascii="Times New Roman" w:eastAsia="宋体-简" w:hAnsi="Times New Roman" w:cs="Times New Roman" w:hint="eastAsia"/>
          </w:rPr>
          <w:delText>波尼吉亚</w:delText>
        </w:r>
        <w:r w:rsidRPr="00947AFF" w:rsidDel="00947AFF">
          <w:rPr>
            <w:rFonts w:ascii="Times New Roman" w:eastAsia="宋体-简" w:hAnsi="Times New Roman" w:cs="Times New Roman"/>
          </w:rPr>
          <w:delText>”</w:delText>
        </w:r>
      </w:del>
      <w:r w:rsidRPr="00947AFF">
        <w:rPr>
          <w:rFonts w:ascii="Times New Roman" w:eastAsia="宋体-简" w:hAnsi="Times New Roman" w:cs="Times New Roman"/>
        </w:rPr>
        <w:t>。该句中</w:t>
      </w:r>
      <w:r w:rsidRPr="00947AFF">
        <w:rPr>
          <w:rFonts w:ascii="Times New Roman" w:eastAsia="宋体-简" w:hAnsi="Times New Roman" w:cs="Times New Roman"/>
        </w:rPr>
        <w:t>remnants</w:t>
      </w:r>
      <w:r w:rsidRPr="00947AFF">
        <w:rPr>
          <w:rFonts w:ascii="Times New Roman" w:eastAsia="宋体-简" w:hAnsi="Times New Roman" w:cs="Times New Roman"/>
        </w:rPr>
        <w:t>意思是</w:t>
      </w:r>
      <w:r w:rsidRPr="00947AFF">
        <w:rPr>
          <w:rFonts w:ascii="Times New Roman" w:eastAsia="宋体-简" w:hAnsi="Times New Roman" w:cs="Times New Roman"/>
        </w:rPr>
        <w:t>“</w:t>
      </w:r>
      <w:r w:rsidRPr="00947AFF">
        <w:rPr>
          <w:rFonts w:ascii="Times New Roman" w:eastAsia="宋体-简" w:hAnsi="Times New Roman" w:cs="Times New Roman"/>
        </w:rPr>
        <w:t>遗留物</w:t>
      </w:r>
      <w:r w:rsidRPr="00947AFF">
        <w:rPr>
          <w:rFonts w:ascii="Times New Roman" w:eastAsia="宋体-简" w:hAnsi="Times New Roman" w:cs="Times New Roman"/>
        </w:rPr>
        <w:t>”</w:t>
      </w:r>
      <w:r w:rsidRPr="00947AFF">
        <w:rPr>
          <w:rFonts w:ascii="Times New Roman" w:eastAsia="宋体-简" w:hAnsi="Times New Roman" w:cs="Times New Roman"/>
        </w:rPr>
        <w:t>，同</w:t>
      </w:r>
      <w:ins w:id="13" w:author="欣鑫 徐" w:date="2016-07-25T14:49:00Z">
        <w:r w:rsidR="003249F6">
          <w:rPr>
            <w:rFonts w:ascii="Times New Roman" w:eastAsia="宋体-简" w:hAnsi="Times New Roman" w:cs="Times New Roman" w:hint="eastAsia"/>
          </w:rPr>
          <w:t>A</w:t>
        </w:r>
        <w:r w:rsidR="003249F6">
          <w:rPr>
            <w:rFonts w:ascii="Times New Roman" w:eastAsia="宋体-简" w:hAnsi="Times New Roman" w:cs="Times New Roman" w:hint="eastAsia"/>
          </w:rPr>
          <w:t>选</w:t>
        </w:r>
      </w:ins>
      <w:del w:id="14" w:author="欣鑫 徐" w:date="2016-07-25T14:49:00Z">
        <w:r w:rsidRPr="00947AFF" w:rsidDel="003249F6">
          <w:rPr>
            <w:rFonts w:ascii="Times New Roman" w:eastAsia="宋体-简" w:hAnsi="Times New Roman" w:cs="Times New Roman"/>
          </w:rPr>
          <w:delText>第一</w:delText>
        </w:r>
      </w:del>
      <w:r w:rsidRPr="00947AFF">
        <w:rPr>
          <w:rFonts w:ascii="Times New Roman" w:eastAsia="宋体-简" w:hAnsi="Times New Roman" w:cs="Times New Roman"/>
        </w:rPr>
        <w:t>项意思一致，其他三项意思分别为</w:t>
      </w:r>
      <w:r w:rsidRPr="00947AFF">
        <w:rPr>
          <w:rFonts w:ascii="Times New Roman" w:eastAsia="宋体-简" w:hAnsi="Times New Roman" w:cs="Times New Roman"/>
        </w:rPr>
        <w:t>“</w:t>
      </w:r>
      <w:r w:rsidRPr="00947AFF">
        <w:rPr>
          <w:rFonts w:ascii="Times New Roman" w:eastAsia="宋体-简" w:hAnsi="Times New Roman" w:cs="Times New Roman"/>
        </w:rPr>
        <w:t>证据</w:t>
      </w:r>
      <w:r w:rsidRPr="00947AFF">
        <w:rPr>
          <w:rFonts w:ascii="Times New Roman" w:eastAsia="宋体-简" w:hAnsi="Times New Roman" w:cs="Times New Roman"/>
        </w:rPr>
        <w:t>”</w:t>
      </w:r>
      <w:r w:rsidRPr="00947AFF">
        <w:rPr>
          <w:rFonts w:ascii="Times New Roman" w:eastAsia="宋体-简" w:hAnsi="Times New Roman" w:cs="Times New Roman"/>
        </w:rPr>
        <w:t>，</w:t>
      </w:r>
      <w:r w:rsidRPr="00947AFF">
        <w:rPr>
          <w:rFonts w:ascii="Times New Roman" w:eastAsia="宋体-简" w:hAnsi="Times New Roman" w:cs="Times New Roman"/>
        </w:rPr>
        <w:t>“</w:t>
      </w:r>
      <w:r w:rsidRPr="00947AFF">
        <w:rPr>
          <w:rFonts w:ascii="Times New Roman" w:eastAsia="宋体-简" w:hAnsi="Times New Roman" w:cs="Times New Roman"/>
        </w:rPr>
        <w:t>结果</w:t>
      </w:r>
      <w:r w:rsidRPr="00947AFF">
        <w:rPr>
          <w:rFonts w:ascii="Times New Roman" w:eastAsia="宋体-简" w:hAnsi="Times New Roman" w:cs="Times New Roman"/>
        </w:rPr>
        <w:t>”</w:t>
      </w:r>
      <w:r w:rsidRPr="00947AFF">
        <w:rPr>
          <w:rFonts w:ascii="Times New Roman" w:eastAsia="宋体-简" w:hAnsi="Times New Roman" w:cs="Times New Roman"/>
        </w:rPr>
        <w:t>和</w:t>
      </w:r>
      <w:r w:rsidRPr="00947AFF">
        <w:rPr>
          <w:rFonts w:ascii="Times New Roman" w:eastAsia="宋体-简" w:hAnsi="Times New Roman" w:cs="Times New Roman"/>
        </w:rPr>
        <w:t>“</w:t>
      </w:r>
      <w:r w:rsidRPr="00947AFF">
        <w:rPr>
          <w:rFonts w:ascii="Times New Roman" w:eastAsia="宋体-简" w:hAnsi="Times New Roman" w:cs="Times New Roman"/>
        </w:rPr>
        <w:t>提示</w:t>
      </w:r>
      <w:r w:rsidRPr="00947AFF">
        <w:rPr>
          <w:rFonts w:ascii="Times New Roman" w:eastAsia="宋体-简" w:hAnsi="Times New Roman" w:cs="Times New Roman"/>
        </w:rPr>
        <w:t>”</w:t>
      </w:r>
      <w:r w:rsidRPr="00947AFF">
        <w:rPr>
          <w:rFonts w:ascii="Times New Roman" w:eastAsia="宋体-简" w:hAnsi="Times New Roman" w:cs="Times New Roman"/>
        </w:rPr>
        <w:t>。</w:t>
      </w:r>
    </w:p>
    <w:p w14:paraId="1BC4E112" w14:textId="77777777" w:rsidR="004D6057" w:rsidRPr="006A57FE" w:rsidRDefault="004D6057" w:rsidP="004D6057">
      <w:pPr>
        <w:spacing w:line="400" w:lineRule="exact"/>
        <w:rPr>
          <w:rFonts w:ascii="Times New Roman" w:eastAsia="宋体-简" w:hAnsi="Times New Roman" w:cs="Times New Roman"/>
          <w:bCs/>
          <w:rPrChange w:id="15" w:author="欣鑫 徐" w:date="2016-07-25T14:16:00Z">
            <w:rPr>
              <w:rFonts w:ascii="Times New Roman" w:eastAsia="宋体-简" w:hAnsi="Times New Roman" w:cs="Times New Roman"/>
              <w:b/>
              <w:bCs/>
            </w:rPr>
          </w:rPrChange>
        </w:rPr>
      </w:pPr>
    </w:p>
    <w:p w14:paraId="7B9DCA65" w14:textId="77777777" w:rsidR="009B7CD1" w:rsidRDefault="009B7CD1" w:rsidP="004D6057">
      <w:pPr>
        <w:spacing w:line="400" w:lineRule="exact"/>
        <w:rPr>
          <w:ins w:id="16" w:author="欣鑫 徐" w:date="2016-07-25T14:24:00Z"/>
          <w:rFonts w:ascii="Times New Roman" w:eastAsia="宋体-简" w:hAnsi="Times New Roman" w:cs="Times New Roman"/>
        </w:rPr>
      </w:pPr>
      <w:ins w:id="17" w:author="欣鑫 徐" w:date="2016-07-25T14:24:00Z">
        <w:r>
          <w:rPr>
            <w:rFonts w:ascii="Times New Roman" w:eastAsia="宋体-简" w:hAnsi="Times New Roman" w:cs="Times New Roman" w:hint="eastAsia"/>
          </w:rPr>
          <w:t>Q2</w:t>
        </w:r>
      </w:ins>
    </w:p>
    <w:p w14:paraId="6AFB2BDB" w14:textId="6AE08D2D" w:rsidR="004D6057" w:rsidRPr="00C127C0" w:rsidRDefault="009B7CD1" w:rsidP="004D6057">
      <w:pPr>
        <w:spacing w:line="400" w:lineRule="exact"/>
        <w:rPr>
          <w:rFonts w:ascii="Times New Roman" w:eastAsia="宋体-简" w:hAnsi="Times New Roman" w:cs="Times New Roman"/>
        </w:rPr>
      </w:pPr>
      <w:ins w:id="18" w:author="欣鑫 徐" w:date="2016-07-25T14:24:00Z">
        <w:r>
          <w:rPr>
            <w:rFonts w:ascii="Times New Roman" w:eastAsia="宋体-简" w:hAnsi="Times New Roman" w:cs="Times New Roman" w:hint="eastAsia"/>
          </w:rPr>
          <w:t>正确答案：</w:t>
        </w:r>
      </w:ins>
      <w:ins w:id="19" w:author="欣鑫 徐" w:date="2016-07-25T14:52:00Z">
        <w:r w:rsidR="00804E75">
          <w:rPr>
            <w:rFonts w:ascii="Times New Roman" w:eastAsia="宋体-简" w:hAnsi="Times New Roman" w:cs="Times New Roman" w:hint="eastAsia"/>
          </w:rPr>
          <w:t>A</w:t>
        </w:r>
      </w:ins>
      <w:del w:id="20" w:author="欣鑫 徐" w:date="2016-07-25T14:24:00Z">
        <w:r w:rsidR="004D6057" w:rsidRPr="006A57FE" w:rsidDel="009B7CD1">
          <w:rPr>
            <w:rFonts w:ascii="Times New Roman" w:eastAsia="宋体-简" w:hAnsi="Times New Roman" w:cs="Times New Roman" w:hint="eastAsia"/>
          </w:rPr>
          <w:delText>2</w:delText>
        </w:r>
        <w:r w:rsidR="004D6057" w:rsidRPr="006A57FE" w:rsidDel="009B7CD1">
          <w:rPr>
            <w:rFonts w:ascii="Times New Roman" w:eastAsia="宋体-简" w:hAnsi="Times New Roman" w:cs="Times New Roman"/>
          </w:rPr>
          <w:delText>选择第</w:delText>
        </w:r>
        <w:r w:rsidR="004D6057" w:rsidRPr="008B426B" w:rsidDel="009B7CD1">
          <w:rPr>
            <w:rFonts w:ascii="Times New Roman" w:eastAsia="宋体-简" w:hAnsi="Times New Roman" w:cs="Times New Roman" w:hint="eastAsia"/>
          </w:rPr>
          <w:delText>一</w:delText>
        </w:r>
        <w:r w:rsidR="004D6057" w:rsidRPr="00C127C0" w:rsidDel="009B7CD1">
          <w:rPr>
            <w:rFonts w:ascii="Times New Roman" w:eastAsia="宋体-简" w:hAnsi="Times New Roman" w:cs="Times New Roman"/>
          </w:rPr>
          <w:delText>项。</w:delText>
        </w:r>
      </w:del>
    </w:p>
    <w:p w14:paraId="40CE52DD" w14:textId="4312CD94" w:rsidR="004D6057" w:rsidRDefault="004D6057" w:rsidP="004D6057">
      <w:pPr>
        <w:spacing w:line="400" w:lineRule="exact"/>
        <w:rPr>
          <w:ins w:id="21" w:author="欣鑫 徐" w:date="2016-07-25T14:52:00Z"/>
          <w:rFonts w:ascii="Times New Roman" w:eastAsia="宋体-简" w:hAnsi="Times New Roman" w:cs="Times New Roman"/>
        </w:rPr>
      </w:pPr>
      <w:r w:rsidRPr="006A57FE">
        <w:rPr>
          <w:rFonts w:ascii="Times New Roman" w:eastAsia="宋体-简" w:hAnsi="Times New Roman" w:cs="Times New Roman" w:hint="eastAsia"/>
        </w:rPr>
        <w:t>解析：</w:t>
      </w:r>
      <w:ins w:id="22" w:author="欣鑫 徐" w:date="2016-07-25T14:55:00Z">
        <w:r w:rsidR="004D755B">
          <w:rPr>
            <w:rFonts w:ascii="Times New Roman" w:eastAsia="宋体-简" w:hAnsi="Times New Roman" w:cs="Times New Roman" w:hint="eastAsia"/>
          </w:rPr>
          <w:t>定位句的意思是：</w:t>
        </w:r>
      </w:ins>
      <w:ins w:id="23" w:author="欣鑫 徐" w:date="2016-07-25T14:56:00Z">
        <w:r w:rsidR="00045E33">
          <w:rPr>
            <w:rFonts w:ascii="Times New Roman" w:eastAsia="宋体-简" w:hAnsi="Times New Roman" w:cs="Times New Roman" w:hint="eastAsia"/>
          </w:rPr>
          <w:t>一个很大的争议</w:t>
        </w:r>
      </w:ins>
      <w:ins w:id="24" w:author="欣鑫 徐" w:date="2016-07-25T14:57:00Z">
        <w:r w:rsidR="00045E33">
          <w:rPr>
            <w:rFonts w:ascii="Times New Roman" w:eastAsia="宋体-简" w:hAnsi="Times New Roman" w:cs="Times New Roman" w:hint="eastAsia"/>
          </w:rPr>
          <w:t>在于解释</w:t>
        </w:r>
        <w:r w:rsidR="007469F0">
          <w:rPr>
            <w:rFonts w:ascii="Times New Roman" w:eastAsia="宋体-简" w:hAnsi="Times New Roman" w:cs="Times New Roman" w:hint="eastAsia"/>
          </w:rPr>
          <w:t>美国人口</w:t>
        </w:r>
      </w:ins>
      <w:ins w:id="25" w:author="欣鑫 徐" w:date="2016-07-25T15:02:00Z">
        <w:r w:rsidR="007469F0">
          <w:rPr>
            <w:rFonts w:ascii="Times New Roman" w:eastAsia="宋体-简" w:hAnsi="Times New Roman" w:cs="Times New Roman" w:hint="eastAsia"/>
          </w:rPr>
          <w:t>定居</w:t>
        </w:r>
      </w:ins>
      <w:ins w:id="26" w:author="欣鑫 徐" w:date="2016-07-25T14:57:00Z">
        <w:r w:rsidR="004D7EA0">
          <w:rPr>
            <w:rFonts w:ascii="Times New Roman" w:eastAsia="宋体-简" w:hAnsi="Times New Roman" w:cs="Times New Roman" w:hint="eastAsia"/>
          </w:rPr>
          <w:t>是</w:t>
        </w:r>
      </w:ins>
      <w:ins w:id="27" w:author="欣鑫 徐" w:date="2016-07-25T14:58:00Z">
        <w:r w:rsidR="004D7EA0">
          <w:rPr>
            <w:rFonts w:ascii="Times New Roman" w:eastAsia="宋体-简" w:hAnsi="Times New Roman" w:cs="Times New Roman" w:hint="eastAsia"/>
          </w:rPr>
          <w:t>古生态学家的</w:t>
        </w:r>
        <w:r w:rsidR="004D7EA0">
          <w:rPr>
            <w:rFonts w:ascii="Times New Roman" w:eastAsia="宋体-简" w:hAnsi="Times New Roman" w:cs="Times New Roman" w:hint="eastAsia"/>
          </w:rPr>
          <w:t>domain</w:t>
        </w:r>
        <w:r w:rsidR="004D7EA0">
          <w:rPr>
            <w:rFonts w:ascii="Times New Roman" w:eastAsia="宋体-简" w:hAnsi="Times New Roman" w:cs="Times New Roman" w:hint="eastAsia"/>
          </w:rPr>
          <w:t>，但是它对于理解人类历史也是非常重要的，那就是</w:t>
        </w:r>
      </w:ins>
      <w:ins w:id="28" w:author="欣鑫 徐" w:date="2016-07-25T14:59:00Z">
        <w:r w:rsidR="004D7EA0" w:rsidRPr="004D7EA0">
          <w:rPr>
            <w:rFonts w:ascii="Times New Roman" w:eastAsia="宋体-简" w:hAnsi="Times New Roman" w:cs="Times New Roman"/>
          </w:rPr>
          <w:t>Beringia</w:t>
        </w:r>
        <w:r w:rsidR="004D7EA0">
          <w:rPr>
            <w:rFonts w:ascii="Times New Roman" w:eastAsia="宋体-简" w:hAnsi="Times New Roman" w:cs="Times New Roman" w:hint="eastAsia"/>
          </w:rPr>
          <w:t>到底是什么样的？</w:t>
        </w:r>
      </w:ins>
      <w:ins w:id="29" w:author="欣鑫 徐" w:date="2016-07-25T14:55:00Z">
        <w:r w:rsidR="004D755B" w:rsidRPr="006A57FE" w:rsidDel="004D755B">
          <w:rPr>
            <w:rFonts w:ascii="Times New Roman" w:eastAsia="宋体-简" w:hAnsi="Times New Roman" w:cs="Times New Roman" w:hint="eastAsia"/>
          </w:rPr>
          <w:t xml:space="preserve"> </w:t>
        </w:r>
      </w:ins>
      <w:del w:id="30" w:author="欣鑫 徐" w:date="2016-07-25T14:55:00Z">
        <w:r w:rsidRPr="006A57FE" w:rsidDel="004D755B">
          <w:rPr>
            <w:rFonts w:ascii="Times New Roman" w:eastAsia="宋体-简" w:hAnsi="Times New Roman" w:cs="Times New Roman" w:hint="eastAsia"/>
          </w:rPr>
          <w:delText>原文意思是在解释美洲人口构成时存在的不同看法很大程度上是考古学家要研究的领域，但是了解人类历史（波尼吉亚是什么样的）也很重要。该句中</w:delText>
        </w:r>
      </w:del>
      <w:r w:rsidRPr="006A57FE">
        <w:rPr>
          <w:rFonts w:ascii="Times New Roman" w:eastAsia="宋体-简" w:hAnsi="Times New Roman" w:cs="Times New Roman"/>
        </w:rPr>
        <w:t>“domain”</w:t>
      </w:r>
      <w:r w:rsidRPr="006A57FE">
        <w:rPr>
          <w:rFonts w:ascii="Times New Roman" w:eastAsia="宋体-简" w:hAnsi="Times New Roman" w:cs="Times New Roman" w:hint="eastAsia"/>
        </w:rPr>
        <w:t>是</w:t>
      </w:r>
      <w:r w:rsidRPr="006A57FE">
        <w:rPr>
          <w:rFonts w:ascii="Times New Roman" w:eastAsia="宋体-简" w:hAnsi="Times New Roman" w:cs="Times New Roman"/>
        </w:rPr>
        <w:t>“</w:t>
      </w:r>
      <w:r w:rsidRPr="006A57FE">
        <w:rPr>
          <w:rFonts w:ascii="Times New Roman" w:eastAsia="宋体-简" w:hAnsi="Times New Roman" w:cs="Times New Roman" w:hint="eastAsia"/>
        </w:rPr>
        <w:t>领域</w:t>
      </w:r>
      <w:r w:rsidRPr="006A57FE">
        <w:rPr>
          <w:rFonts w:ascii="Times New Roman" w:eastAsia="宋体-简" w:hAnsi="Times New Roman" w:cs="Times New Roman"/>
        </w:rPr>
        <w:t>”</w:t>
      </w:r>
      <w:r w:rsidRPr="006A57FE">
        <w:rPr>
          <w:rFonts w:ascii="Times New Roman" w:eastAsia="宋体-简" w:hAnsi="Times New Roman" w:cs="Times New Roman" w:hint="eastAsia"/>
        </w:rPr>
        <w:t>，同</w:t>
      </w:r>
      <w:ins w:id="31" w:author="欣鑫 徐" w:date="2016-07-25T14:59:00Z">
        <w:r w:rsidR="004D7EA0">
          <w:rPr>
            <w:rFonts w:ascii="Times New Roman" w:eastAsia="宋体-简" w:hAnsi="Times New Roman" w:cs="Times New Roman" w:hint="eastAsia"/>
          </w:rPr>
          <w:t>A</w:t>
        </w:r>
        <w:r w:rsidR="004D7EA0">
          <w:rPr>
            <w:rFonts w:ascii="Times New Roman" w:eastAsia="宋体-简" w:hAnsi="Times New Roman" w:cs="Times New Roman" w:hint="eastAsia"/>
          </w:rPr>
          <w:t>选</w:t>
        </w:r>
      </w:ins>
      <w:del w:id="32" w:author="欣鑫 徐" w:date="2016-07-25T14:59:00Z">
        <w:r w:rsidRPr="006A57FE" w:rsidDel="004D7EA0">
          <w:rPr>
            <w:rFonts w:ascii="Times New Roman" w:eastAsia="宋体-简" w:hAnsi="Times New Roman" w:cs="Times New Roman" w:hint="eastAsia"/>
          </w:rPr>
          <w:delText>第一</w:delText>
        </w:r>
      </w:del>
      <w:r w:rsidRPr="006A57FE">
        <w:rPr>
          <w:rFonts w:ascii="Times New Roman" w:eastAsia="宋体-简" w:hAnsi="Times New Roman" w:cs="Times New Roman" w:hint="eastAsia"/>
        </w:rPr>
        <w:t>项的意思，其他各项意思分别为</w:t>
      </w:r>
      <w:r w:rsidRPr="006A57FE">
        <w:rPr>
          <w:rFonts w:ascii="Times New Roman" w:eastAsia="宋体-简" w:hAnsi="Times New Roman" w:cs="Times New Roman"/>
        </w:rPr>
        <w:t>“</w:t>
      </w:r>
      <w:r w:rsidRPr="006A57FE">
        <w:rPr>
          <w:rFonts w:ascii="Times New Roman" w:eastAsia="宋体-简" w:hAnsi="Times New Roman" w:cs="Times New Roman" w:hint="eastAsia"/>
        </w:rPr>
        <w:t>挑战</w:t>
      </w:r>
      <w:r w:rsidRPr="006A57FE">
        <w:rPr>
          <w:rFonts w:ascii="Times New Roman" w:eastAsia="宋体-简" w:hAnsi="Times New Roman" w:cs="Times New Roman"/>
        </w:rPr>
        <w:t>”</w:t>
      </w:r>
      <w:r w:rsidRPr="006A57FE">
        <w:rPr>
          <w:rFonts w:ascii="Times New Roman" w:eastAsia="宋体-简" w:hAnsi="Times New Roman" w:cs="Times New Roman" w:hint="eastAsia"/>
        </w:rPr>
        <w:t>，</w:t>
      </w:r>
      <w:r w:rsidRPr="006A57FE">
        <w:rPr>
          <w:rFonts w:ascii="Times New Roman" w:eastAsia="宋体-简" w:hAnsi="Times New Roman" w:cs="Times New Roman"/>
        </w:rPr>
        <w:t>“</w:t>
      </w:r>
      <w:r w:rsidRPr="006A57FE">
        <w:rPr>
          <w:rFonts w:ascii="Times New Roman" w:eastAsia="宋体-简" w:hAnsi="Times New Roman" w:cs="Times New Roman" w:hint="eastAsia"/>
        </w:rPr>
        <w:t>兴趣</w:t>
      </w:r>
      <w:r w:rsidRPr="006A57FE">
        <w:rPr>
          <w:rFonts w:ascii="Times New Roman" w:eastAsia="宋体-简" w:hAnsi="Times New Roman" w:cs="Times New Roman"/>
        </w:rPr>
        <w:t>”</w:t>
      </w:r>
      <w:r w:rsidRPr="006A57FE">
        <w:rPr>
          <w:rFonts w:ascii="Times New Roman" w:eastAsia="宋体-简" w:hAnsi="Times New Roman" w:cs="Times New Roman" w:hint="eastAsia"/>
        </w:rPr>
        <w:t>和</w:t>
      </w:r>
      <w:r w:rsidRPr="006A57FE">
        <w:rPr>
          <w:rFonts w:ascii="Times New Roman" w:eastAsia="宋体-简" w:hAnsi="Times New Roman" w:cs="Times New Roman"/>
        </w:rPr>
        <w:t>“</w:t>
      </w:r>
      <w:r w:rsidRPr="006A57FE">
        <w:rPr>
          <w:rFonts w:ascii="Times New Roman" w:eastAsia="宋体-简" w:hAnsi="Times New Roman" w:cs="Times New Roman" w:hint="eastAsia"/>
        </w:rPr>
        <w:t>责任</w:t>
      </w:r>
      <w:r w:rsidRPr="006A57FE">
        <w:rPr>
          <w:rFonts w:ascii="Times New Roman" w:eastAsia="宋体-简" w:hAnsi="Times New Roman" w:cs="Times New Roman"/>
        </w:rPr>
        <w:t>”</w:t>
      </w:r>
      <w:r w:rsidRPr="006A57FE">
        <w:rPr>
          <w:rFonts w:ascii="Times New Roman" w:eastAsia="宋体-简" w:hAnsi="Times New Roman" w:cs="Times New Roman" w:hint="eastAsia"/>
        </w:rPr>
        <w:t>。</w:t>
      </w:r>
    </w:p>
    <w:p w14:paraId="201200DE" w14:textId="77777777" w:rsidR="007E1AA3" w:rsidRPr="006A57FE" w:rsidRDefault="007E1AA3" w:rsidP="004D6057">
      <w:pPr>
        <w:spacing w:line="400" w:lineRule="exact"/>
        <w:rPr>
          <w:rFonts w:ascii="Times New Roman" w:eastAsia="宋体-简" w:hAnsi="Times New Roman" w:cs="Times New Roman"/>
        </w:rPr>
      </w:pPr>
    </w:p>
    <w:p w14:paraId="14B3540B" w14:textId="77777777" w:rsidR="007E1AA3" w:rsidRDefault="007E1AA3" w:rsidP="004D6057">
      <w:pPr>
        <w:spacing w:line="400" w:lineRule="exact"/>
        <w:rPr>
          <w:ins w:id="33" w:author="欣鑫 徐" w:date="2016-07-25T14:53:00Z"/>
          <w:rFonts w:ascii="Times New Roman" w:eastAsia="宋体-简" w:hAnsi="Times New Roman" w:cs="Times New Roman"/>
        </w:rPr>
      </w:pPr>
      <w:ins w:id="34" w:author="欣鑫 徐" w:date="2016-07-25T14:52:00Z">
        <w:r>
          <w:rPr>
            <w:rFonts w:ascii="Times New Roman" w:eastAsia="宋体-简" w:hAnsi="Times New Roman" w:cs="Times New Roman" w:hint="eastAsia"/>
          </w:rPr>
          <w:t>Q</w:t>
        </w:r>
      </w:ins>
      <w:ins w:id="35" w:author="欣鑫 徐" w:date="2016-07-25T14:53:00Z">
        <w:r>
          <w:rPr>
            <w:rFonts w:ascii="Times New Roman" w:eastAsia="宋体-简" w:hAnsi="Times New Roman" w:cs="Times New Roman" w:hint="eastAsia"/>
          </w:rPr>
          <w:t>3</w:t>
        </w:r>
      </w:ins>
    </w:p>
    <w:p w14:paraId="464DCE1D" w14:textId="4DD1678F" w:rsidR="004D6057" w:rsidRPr="006A57FE" w:rsidRDefault="007E1AA3" w:rsidP="004D6057">
      <w:pPr>
        <w:spacing w:line="400" w:lineRule="exact"/>
        <w:rPr>
          <w:rFonts w:ascii="Times New Roman" w:eastAsia="宋体-简" w:hAnsi="Times New Roman" w:cs="Times New Roman"/>
        </w:rPr>
      </w:pPr>
      <w:ins w:id="36" w:author="欣鑫 徐" w:date="2016-07-25T14:53:00Z">
        <w:r>
          <w:rPr>
            <w:rFonts w:ascii="Times New Roman" w:eastAsia="宋体-简" w:hAnsi="Times New Roman" w:cs="Times New Roman" w:hint="eastAsia"/>
          </w:rPr>
          <w:t>正确答案：</w:t>
        </w:r>
      </w:ins>
      <w:ins w:id="37" w:author="欣鑫 徐" w:date="2016-07-25T15:02:00Z">
        <w:r w:rsidR="00450649">
          <w:rPr>
            <w:rFonts w:ascii="Times New Roman" w:eastAsia="宋体-简" w:hAnsi="Times New Roman" w:cs="Times New Roman" w:hint="eastAsia"/>
          </w:rPr>
          <w:t>B</w:t>
        </w:r>
      </w:ins>
      <w:del w:id="38" w:author="欣鑫 徐" w:date="2016-07-25T14:52:00Z">
        <w:r w:rsidR="004D6057" w:rsidRPr="006A57FE" w:rsidDel="007E1AA3">
          <w:rPr>
            <w:rFonts w:ascii="Times New Roman" w:eastAsia="宋体-简" w:hAnsi="Times New Roman" w:cs="Times New Roman"/>
          </w:rPr>
          <w:delText>3</w:delText>
        </w:r>
        <w:r w:rsidR="004D6057" w:rsidRPr="006A57FE" w:rsidDel="007E1AA3">
          <w:rPr>
            <w:rFonts w:ascii="Times New Roman" w:eastAsia="宋体-简" w:hAnsi="Times New Roman" w:cs="Times New Roman" w:hint="eastAsia"/>
          </w:rPr>
          <w:delText>选择第二项。</w:delText>
        </w:r>
      </w:del>
    </w:p>
    <w:p w14:paraId="31E9029B" w14:textId="34980FF3" w:rsidR="004D6057" w:rsidRPr="006A57FE" w:rsidRDefault="004D6057" w:rsidP="004D6057">
      <w:pPr>
        <w:spacing w:line="400" w:lineRule="exact"/>
        <w:rPr>
          <w:rFonts w:ascii="Times New Roman" w:eastAsia="宋体-简" w:hAnsi="Times New Roman" w:cs="Times New Roman"/>
        </w:rPr>
      </w:pPr>
      <w:r w:rsidRPr="006A57FE">
        <w:rPr>
          <w:rFonts w:ascii="Times New Roman" w:eastAsia="宋体-简" w:hAnsi="Times New Roman" w:cs="Times New Roman" w:hint="eastAsia"/>
        </w:rPr>
        <w:t>解析：</w:t>
      </w:r>
      <w:ins w:id="39" w:author="欣鑫 徐" w:date="2016-07-25T15:02:00Z">
        <w:r w:rsidR="004858A1">
          <w:rPr>
            <w:rFonts w:ascii="Times New Roman" w:eastAsia="宋体-简" w:hAnsi="Times New Roman" w:cs="Times New Roman" w:hint="eastAsia"/>
          </w:rPr>
          <w:t>A</w:t>
        </w:r>
        <w:r w:rsidR="004858A1">
          <w:rPr>
            <w:rFonts w:ascii="Times New Roman" w:eastAsia="宋体-简" w:hAnsi="Times New Roman" w:cs="Times New Roman" w:hint="eastAsia"/>
          </w:rPr>
          <w:t>选</w:t>
        </w:r>
      </w:ins>
      <w:del w:id="40" w:author="欣鑫 徐" w:date="2016-07-25T15:02:00Z">
        <w:r w:rsidRPr="006A57FE" w:rsidDel="004858A1">
          <w:rPr>
            <w:rFonts w:ascii="Times New Roman" w:eastAsia="宋体-简" w:hAnsi="Times New Roman" w:cs="Times New Roman" w:hint="eastAsia"/>
          </w:rPr>
          <w:delText>第一</w:delText>
        </w:r>
      </w:del>
      <w:r w:rsidRPr="006A57FE">
        <w:rPr>
          <w:rFonts w:ascii="Times New Roman" w:eastAsia="宋体-简" w:hAnsi="Times New Roman" w:cs="Times New Roman" w:hint="eastAsia"/>
        </w:rPr>
        <w:t>项同</w:t>
      </w:r>
      <w:ins w:id="41" w:author="欣鑫 徐" w:date="2016-07-25T15:02:00Z">
        <w:r w:rsidR="004858A1">
          <w:rPr>
            <w:rFonts w:ascii="Times New Roman" w:eastAsia="宋体-简" w:hAnsi="Times New Roman" w:cs="Times New Roman" w:hint="eastAsia"/>
          </w:rPr>
          <w:t>段落的</w:t>
        </w:r>
      </w:ins>
      <w:r w:rsidRPr="006A57FE">
        <w:rPr>
          <w:rFonts w:ascii="Times New Roman" w:eastAsia="宋体-简" w:hAnsi="Times New Roman" w:cs="Times New Roman"/>
        </w:rPr>
        <w:t>“sparse vegetation”</w:t>
      </w:r>
      <w:r w:rsidRPr="006A57FE">
        <w:rPr>
          <w:rFonts w:ascii="Times New Roman" w:eastAsia="宋体-简" w:hAnsi="Times New Roman" w:cs="Times New Roman" w:hint="eastAsia"/>
        </w:rPr>
        <w:t>对应，</w:t>
      </w:r>
      <w:ins w:id="42" w:author="欣鑫 徐" w:date="2016-07-25T15:03:00Z">
        <w:r w:rsidR="00C472EA">
          <w:rPr>
            <w:rFonts w:ascii="Times New Roman" w:eastAsia="宋体-简" w:hAnsi="Times New Roman" w:cs="Times New Roman" w:hint="eastAsia"/>
          </w:rPr>
          <w:t>C</w:t>
        </w:r>
        <w:r w:rsidR="00C472EA">
          <w:rPr>
            <w:rFonts w:ascii="Times New Roman" w:eastAsia="宋体-简" w:hAnsi="Times New Roman" w:cs="Times New Roman" w:hint="eastAsia"/>
          </w:rPr>
          <w:t>选</w:t>
        </w:r>
      </w:ins>
      <w:del w:id="43" w:author="欣鑫 徐" w:date="2016-07-25T15:03:00Z">
        <w:r w:rsidRPr="006A57FE" w:rsidDel="00C472EA">
          <w:rPr>
            <w:rFonts w:ascii="Times New Roman" w:eastAsia="宋体-简" w:hAnsi="Times New Roman" w:cs="Times New Roman" w:hint="eastAsia"/>
          </w:rPr>
          <w:delText>第三</w:delText>
        </w:r>
      </w:del>
      <w:r w:rsidRPr="006A57FE">
        <w:rPr>
          <w:rFonts w:ascii="Times New Roman" w:eastAsia="宋体-简" w:hAnsi="Times New Roman" w:cs="Times New Roman" w:hint="eastAsia"/>
        </w:rPr>
        <w:t>项同</w:t>
      </w:r>
      <w:ins w:id="44" w:author="欣鑫 徐" w:date="2016-07-25T15:03:00Z">
        <w:r w:rsidR="00C472EA">
          <w:rPr>
            <w:rFonts w:ascii="Times New Roman" w:eastAsia="宋体-简" w:hAnsi="Times New Roman" w:cs="Times New Roman" w:hint="eastAsia"/>
          </w:rPr>
          <w:t>段落的</w:t>
        </w:r>
      </w:ins>
      <w:r w:rsidRPr="006A57FE">
        <w:rPr>
          <w:rFonts w:ascii="Times New Roman" w:eastAsia="宋体-简" w:hAnsi="Times New Roman" w:cs="Times New Roman"/>
        </w:rPr>
        <w:t>“less moisture”</w:t>
      </w:r>
      <w:r w:rsidRPr="006A57FE">
        <w:rPr>
          <w:rFonts w:ascii="Times New Roman" w:eastAsia="宋体-简" w:hAnsi="Times New Roman" w:cs="Times New Roman" w:hint="eastAsia"/>
        </w:rPr>
        <w:t>对应，</w:t>
      </w:r>
      <w:ins w:id="45" w:author="欣鑫 徐" w:date="2016-07-25T15:03:00Z">
        <w:r w:rsidR="00C472EA">
          <w:rPr>
            <w:rFonts w:ascii="Times New Roman" w:eastAsia="宋体-简" w:hAnsi="Times New Roman" w:cs="Times New Roman" w:hint="eastAsia"/>
          </w:rPr>
          <w:t>D</w:t>
        </w:r>
        <w:r w:rsidR="00C472EA">
          <w:rPr>
            <w:rFonts w:ascii="Times New Roman" w:eastAsia="宋体-简" w:hAnsi="Times New Roman" w:cs="Times New Roman" w:hint="eastAsia"/>
          </w:rPr>
          <w:t>选</w:t>
        </w:r>
      </w:ins>
      <w:del w:id="46" w:author="欣鑫 徐" w:date="2016-07-25T15:03:00Z">
        <w:r w:rsidRPr="006A57FE" w:rsidDel="00C472EA">
          <w:rPr>
            <w:rFonts w:ascii="Times New Roman" w:eastAsia="宋体-简" w:hAnsi="Times New Roman" w:cs="Times New Roman" w:hint="eastAsia"/>
          </w:rPr>
          <w:delText>第四</w:delText>
        </w:r>
      </w:del>
      <w:r w:rsidRPr="006A57FE">
        <w:rPr>
          <w:rFonts w:ascii="Times New Roman" w:eastAsia="宋体-简" w:hAnsi="Times New Roman" w:cs="Times New Roman" w:hint="eastAsia"/>
        </w:rPr>
        <w:t>项同</w:t>
      </w:r>
      <w:r w:rsidRPr="006A57FE">
        <w:rPr>
          <w:rFonts w:ascii="Times New Roman" w:eastAsia="宋体-简" w:hAnsi="Times New Roman" w:cs="Times New Roman"/>
        </w:rPr>
        <w:t>“glaciated mountains”</w:t>
      </w:r>
      <w:r w:rsidRPr="006A57FE">
        <w:rPr>
          <w:rFonts w:ascii="Times New Roman" w:eastAsia="宋体-简" w:hAnsi="Times New Roman" w:cs="Times New Roman" w:hint="eastAsia"/>
        </w:rPr>
        <w:t>是对应的。</w:t>
      </w:r>
      <w:ins w:id="47" w:author="欣鑫 徐" w:date="2016-07-25T15:04:00Z">
        <w:r w:rsidR="00D75864">
          <w:rPr>
            <w:rFonts w:ascii="Times New Roman" w:eastAsia="宋体-简" w:hAnsi="Times New Roman" w:cs="Times New Roman" w:hint="eastAsia"/>
          </w:rPr>
          <w:t>B</w:t>
        </w:r>
        <w:r w:rsidR="00D75864">
          <w:rPr>
            <w:rFonts w:ascii="Times New Roman" w:eastAsia="宋体-简" w:hAnsi="Times New Roman" w:cs="Times New Roman" w:hint="eastAsia"/>
          </w:rPr>
          <w:t>选</w:t>
        </w:r>
      </w:ins>
      <w:del w:id="48" w:author="欣鑫 徐" w:date="2016-07-25T15:04:00Z">
        <w:r w:rsidRPr="006A57FE" w:rsidDel="00D75864">
          <w:rPr>
            <w:rFonts w:ascii="Times New Roman" w:eastAsia="宋体-简" w:hAnsi="Times New Roman" w:cs="Times New Roman" w:hint="eastAsia"/>
          </w:rPr>
          <w:delText>第二</w:delText>
        </w:r>
      </w:del>
      <w:r w:rsidRPr="006A57FE">
        <w:rPr>
          <w:rFonts w:ascii="Times New Roman" w:eastAsia="宋体-简" w:hAnsi="Times New Roman" w:cs="Times New Roman" w:hint="eastAsia"/>
        </w:rPr>
        <w:t>项同</w:t>
      </w:r>
      <w:r w:rsidRPr="006A57FE">
        <w:rPr>
          <w:rFonts w:ascii="Times New Roman" w:eastAsia="宋体-简" w:hAnsi="Times New Roman" w:cs="Times New Roman"/>
        </w:rPr>
        <w:t>“this land mass supported herds of now-extinct species”</w:t>
      </w:r>
      <w:r w:rsidRPr="006A57FE">
        <w:rPr>
          <w:rFonts w:ascii="Times New Roman" w:eastAsia="宋体-简" w:hAnsi="Times New Roman" w:cs="Times New Roman" w:hint="eastAsia"/>
        </w:rPr>
        <w:t>刚好相反。</w:t>
      </w:r>
    </w:p>
    <w:p w14:paraId="5315C681" w14:textId="77777777" w:rsidR="004D6057" w:rsidRPr="006A57FE" w:rsidRDefault="004D6057" w:rsidP="004D6057">
      <w:pPr>
        <w:spacing w:line="400" w:lineRule="exact"/>
        <w:rPr>
          <w:rFonts w:ascii="Times New Roman" w:eastAsia="宋体-简" w:hAnsi="Times New Roman" w:cs="Times New Roman"/>
          <w:bCs/>
          <w:rPrChange w:id="49" w:author="欣鑫 徐" w:date="2016-07-25T14:16:00Z">
            <w:rPr>
              <w:rFonts w:ascii="Times New Roman" w:eastAsia="宋体-简" w:hAnsi="Times New Roman" w:cs="Times New Roman"/>
              <w:b/>
              <w:bCs/>
            </w:rPr>
          </w:rPrChange>
        </w:rPr>
      </w:pPr>
    </w:p>
    <w:p w14:paraId="1EF144E6" w14:textId="77777777" w:rsidR="00EE37A0" w:rsidRDefault="00EE37A0" w:rsidP="004D6057">
      <w:pPr>
        <w:spacing w:line="400" w:lineRule="exact"/>
        <w:rPr>
          <w:ins w:id="50" w:author="欣鑫 徐" w:date="2016-07-25T15:04:00Z"/>
          <w:rFonts w:ascii="Times New Roman" w:eastAsia="宋体-简" w:hAnsi="Times New Roman" w:cs="Times New Roman"/>
        </w:rPr>
      </w:pPr>
      <w:ins w:id="51" w:author="欣鑫 徐" w:date="2016-07-25T15:04:00Z">
        <w:r>
          <w:rPr>
            <w:rFonts w:ascii="Times New Roman" w:eastAsia="宋体-简" w:hAnsi="Times New Roman" w:cs="Times New Roman" w:hint="eastAsia"/>
          </w:rPr>
          <w:t>Q4</w:t>
        </w:r>
      </w:ins>
    </w:p>
    <w:p w14:paraId="056D26AC" w14:textId="756CE2EA" w:rsidR="004D6057" w:rsidRPr="00C127C0" w:rsidRDefault="00EE37A0" w:rsidP="004D6057">
      <w:pPr>
        <w:spacing w:line="400" w:lineRule="exact"/>
        <w:rPr>
          <w:rFonts w:ascii="Times New Roman" w:eastAsia="宋体-简" w:hAnsi="Times New Roman" w:cs="Times New Roman"/>
        </w:rPr>
      </w:pPr>
      <w:ins w:id="52" w:author="欣鑫 徐" w:date="2016-07-25T15:04:00Z">
        <w:r>
          <w:rPr>
            <w:rFonts w:ascii="Times New Roman" w:eastAsia="宋体-简" w:hAnsi="Times New Roman" w:cs="Times New Roman" w:hint="eastAsia"/>
          </w:rPr>
          <w:t>正确答案：</w:t>
        </w:r>
      </w:ins>
      <w:ins w:id="53" w:author="欣鑫 徐" w:date="2016-07-25T15:06:00Z">
        <w:r w:rsidR="009B0261">
          <w:rPr>
            <w:rFonts w:ascii="Times New Roman" w:eastAsia="宋体-简" w:hAnsi="Times New Roman" w:cs="Times New Roman" w:hint="eastAsia"/>
          </w:rPr>
          <w:t>B</w:t>
        </w:r>
      </w:ins>
      <w:del w:id="54" w:author="欣鑫 徐" w:date="2016-07-25T15:04:00Z">
        <w:r w:rsidR="004D6057" w:rsidRPr="006A57FE" w:rsidDel="00EE37A0">
          <w:rPr>
            <w:rFonts w:ascii="Times New Roman" w:eastAsia="宋体-简" w:hAnsi="Times New Roman" w:cs="Times New Roman" w:hint="eastAsia"/>
          </w:rPr>
          <w:delText>4</w:delText>
        </w:r>
        <w:r w:rsidR="004D6057" w:rsidRPr="006A57FE" w:rsidDel="00EE37A0">
          <w:rPr>
            <w:rFonts w:ascii="Times New Roman" w:eastAsia="宋体-简" w:hAnsi="Times New Roman" w:cs="Times New Roman"/>
          </w:rPr>
          <w:delText>选择第</w:delText>
        </w:r>
        <w:r w:rsidR="004D6057" w:rsidRPr="008B426B" w:rsidDel="00EE37A0">
          <w:rPr>
            <w:rFonts w:ascii="Times New Roman" w:eastAsia="宋体-简" w:hAnsi="Times New Roman" w:cs="Times New Roman" w:hint="eastAsia"/>
          </w:rPr>
          <w:delText>二</w:delText>
        </w:r>
        <w:r w:rsidR="004D6057" w:rsidRPr="00C127C0" w:rsidDel="00EE37A0">
          <w:rPr>
            <w:rFonts w:ascii="Times New Roman" w:eastAsia="宋体-简" w:hAnsi="Times New Roman" w:cs="Times New Roman"/>
          </w:rPr>
          <w:delText>项。</w:delText>
        </w:r>
      </w:del>
    </w:p>
    <w:p w14:paraId="477145DD" w14:textId="52385AE0" w:rsidR="004D6057" w:rsidRPr="006A57FE" w:rsidRDefault="004D6057" w:rsidP="004D6057">
      <w:pPr>
        <w:spacing w:line="400" w:lineRule="exact"/>
        <w:rPr>
          <w:rFonts w:ascii="Times New Roman" w:eastAsia="宋体-简" w:hAnsi="Times New Roman" w:cs="Times New Roman"/>
        </w:rPr>
      </w:pPr>
      <w:r w:rsidRPr="006A57FE">
        <w:rPr>
          <w:rFonts w:ascii="Times New Roman" w:eastAsia="宋体-简" w:hAnsi="Times New Roman" w:cs="Times New Roman" w:hint="eastAsia"/>
        </w:rPr>
        <w:t>解析：该段第一句话就说明该段主旨</w:t>
      </w:r>
      <w:r w:rsidRPr="006A57FE">
        <w:rPr>
          <w:rFonts w:ascii="Times New Roman" w:eastAsia="宋体-简" w:hAnsi="Times New Roman" w:cs="Times New Roman"/>
        </w:rPr>
        <w:t>“the Beringia landscape”</w:t>
      </w:r>
      <w:r w:rsidRPr="006A57FE">
        <w:rPr>
          <w:rFonts w:ascii="Times New Roman" w:eastAsia="宋体-简" w:hAnsi="Times New Roman" w:cs="Times New Roman" w:hint="eastAsia"/>
        </w:rPr>
        <w:t>。</w:t>
      </w:r>
      <w:ins w:id="55" w:author="欣鑫 徐" w:date="2016-07-25T15:21:00Z">
        <w:r w:rsidR="00494F4B">
          <w:rPr>
            <w:rFonts w:ascii="Times New Roman" w:eastAsia="宋体-简" w:hAnsi="Times New Roman" w:cs="Times New Roman" w:hint="eastAsia"/>
          </w:rPr>
          <w:t>A</w:t>
        </w:r>
        <w:r w:rsidR="00494F4B">
          <w:rPr>
            <w:rFonts w:ascii="Times New Roman" w:eastAsia="宋体-简" w:hAnsi="Times New Roman" w:cs="Times New Roman" w:hint="eastAsia"/>
          </w:rPr>
          <w:t>选</w:t>
        </w:r>
      </w:ins>
      <w:del w:id="56" w:author="欣鑫 徐" w:date="2016-07-25T15:21:00Z">
        <w:r w:rsidRPr="006A57FE" w:rsidDel="00494F4B">
          <w:rPr>
            <w:rFonts w:ascii="Times New Roman" w:eastAsia="宋体-简" w:hAnsi="Times New Roman" w:cs="Times New Roman" w:hint="eastAsia"/>
          </w:rPr>
          <w:delText>第一</w:delText>
        </w:r>
      </w:del>
      <w:r w:rsidRPr="006A57FE">
        <w:rPr>
          <w:rFonts w:ascii="Times New Roman" w:eastAsia="宋体-简" w:hAnsi="Times New Roman" w:cs="Times New Roman" w:hint="eastAsia"/>
        </w:rPr>
        <w:t>项信息中</w:t>
      </w:r>
      <w:r w:rsidRPr="006A57FE">
        <w:rPr>
          <w:rFonts w:ascii="Times New Roman" w:eastAsia="宋体-简" w:hAnsi="Times New Roman" w:cs="Times New Roman"/>
        </w:rPr>
        <w:t>“other landscapes in American continent”</w:t>
      </w:r>
      <w:r w:rsidRPr="006A57FE">
        <w:rPr>
          <w:rFonts w:ascii="Times New Roman" w:eastAsia="宋体-简" w:hAnsi="Times New Roman" w:cs="Times New Roman" w:hint="eastAsia"/>
        </w:rPr>
        <w:t>该段不存在</w:t>
      </w:r>
      <w:ins w:id="57" w:author="欣鑫 徐" w:date="2016-07-25T15:22:00Z">
        <w:r w:rsidR="00494F4B">
          <w:rPr>
            <w:rFonts w:ascii="Times New Roman" w:eastAsia="宋体-简" w:hAnsi="Times New Roman" w:cs="Times New Roman" w:hint="eastAsia"/>
          </w:rPr>
          <w:t>；</w:t>
        </w:r>
      </w:ins>
      <w:del w:id="58" w:author="欣鑫 徐" w:date="2016-07-25T15:22:00Z">
        <w:r w:rsidRPr="006A57FE" w:rsidDel="00494F4B">
          <w:rPr>
            <w:rFonts w:ascii="Times New Roman" w:eastAsia="宋体-简" w:hAnsi="Times New Roman" w:cs="Times New Roman" w:hint="eastAsia"/>
          </w:rPr>
          <w:delText>。</w:delText>
        </w:r>
      </w:del>
      <w:ins w:id="59" w:author="欣鑫 徐" w:date="2016-07-25T15:22:00Z">
        <w:r w:rsidR="00494F4B">
          <w:rPr>
            <w:rFonts w:ascii="Times New Roman" w:eastAsia="宋体-简" w:hAnsi="Times New Roman" w:cs="Times New Roman" w:hint="eastAsia"/>
          </w:rPr>
          <w:t>C</w:t>
        </w:r>
        <w:r w:rsidR="00494F4B">
          <w:rPr>
            <w:rFonts w:ascii="Times New Roman" w:eastAsia="宋体-简" w:hAnsi="Times New Roman" w:cs="Times New Roman" w:hint="eastAsia"/>
          </w:rPr>
          <w:t>选</w:t>
        </w:r>
      </w:ins>
      <w:del w:id="60" w:author="欣鑫 徐" w:date="2016-07-25T15:22:00Z">
        <w:r w:rsidRPr="006A57FE" w:rsidDel="00494F4B">
          <w:rPr>
            <w:rFonts w:ascii="Times New Roman" w:eastAsia="宋体-简" w:hAnsi="Times New Roman" w:cs="Times New Roman" w:hint="eastAsia"/>
          </w:rPr>
          <w:delText>第三</w:delText>
        </w:r>
      </w:del>
      <w:r w:rsidRPr="006A57FE">
        <w:rPr>
          <w:rFonts w:ascii="Times New Roman" w:eastAsia="宋体-简" w:hAnsi="Times New Roman" w:cs="Times New Roman" w:hint="eastAsia"/>
        </w:rPr>
        <w:t>项中</w:t>
      </w:r>
      <w:ins w:id="61" w:author="欣鑫 徐" w:date="2016-07-25T15:24:00Z">
        <w:r w:rsidR="00F97B90">
          <w:rPr>
            <w:rFonts w:ascii="Times New Roman" w:eastAsia="宋体-简" w:hAnsi="Times New Roman" w:cs="Times New Roman" w:hint="eastAsia"/>
          </w:rPr>
          <w:t>说解释了</w:t>
        </w:r>
      </w:ins>
      <w:ins w:id="62" w:author="欣鑫 徐" w:date="2016-07-25T15:25:00Z">
        <w:r w:rsidR="00A27305">
          <w:rPr>
            <w:rFonts w:ascii="Times New Roman" w:eastAsia="宋体-简" w:hAnsi="Times New Roman" w:cs="Times New Roman" w:hint="eastAsia"/>
          </w:rPr>
          <w:t>为什么</w:t>
        </w:r>
      </w:ins>
      <w:ins w:id="63" w:author="欣鑫 徐" w:date="2016-07-25T15:26:00Z">
        <w:r w:rsidR="00A27305">
          <w:rPr>
            <w:rFonts w:ascii="Times New Roman" w:eastAsia="宋体-简" w:hAnsi="Times New Roman" w:cs="Times New Roman" w:hint="eastAsia"/>
          </w:rPr>
          <w:t>这么多</w:t>
        </w:r>
        <w:r w:rsidR="00A27305" w:rsidRPr="00A27305">
          <w:rPr>
            <w:rFonts w:ascii="Times New Roman" w:eastAsia="宋体-简" w:hAnsi="Times New Roman" w:cs="Times New Roman"/>
          </w:rPr>
          <w:t>Beringian</w:t>
        </w:r>
        <w:r w:rsidR="00A27305" w:rsidRPr="00A27305" w:rsidDel="00494F4B">
          <w:rPr>
            <w:rFonts w:ascii="Times New Roman" w:eastAsia="宋体-简" w:hAnsi="Times New Roman" w:cs="Times New Roman"/>
          </w:rPr>
          <w:t xml:space="preserve"> </w:t>
        </w:r>
        <w:r w:rsidR="00A27305">
          <w:rPr>
            <w:rFonts w:ascii="Times New Roman" w:eastAsia="宋体-简" w:hAnsi="Times New Roman" w:cs="Times New Roman" w:hint="eastAsia"/>
          </w:rPr>
          <w:t>物种在上一个冰河世纪灭绝</w:t>
        </w:r>
      </w:ins>
      <w:ins w:id="64" w:author="欣鑫 徐" w:date="2016-07-25T15:27:00Z">
        <w:r w:rsidR="00A27305">
          <w:rPr>
            <w:rFonts w:ascii="Times New Roman" w:eastAsia="宋体-简" w:hAnsi="Times New Roman" w:cs="Times New Roman" w:hint="eastAsia"/>
          </w:rPr>
          <w:t>，没提到；</w:t>
        </w:r>
        <w:r w:rsidR="00A27305">
          <w:rPr>
            <w:rFonts w:ascii="Times New Roman" w:eastAsia="宋体-简" w:hAnsi="Times New Roman" w:cs="Times New Roman" w:hint="eastAsia"/>
          </w:rPr>
          <w:t>D</w:t>
        </w:r>
        <w:r w:rsidR="00B94539">
          <w:rPr>
            <w:rFonts w:ascii="Times New Roman" w:eastAsia="宋体-简" w:hAnsi="Times New Roman" w:cs="Times New Roman" w:hint="eastAsia"/>
          </w:rPr>
          <w:t>选项</w:t>
        </w:r>
      </w:ins>
      <w:ins w:id="65" w:author="欣鑫 徐" w:date="2016-07-25T15:28:00Z">
        <w:r w:rsidR="00B94539">
          <w:rPr>
            <w:rFonts w:ascii="Times New Roman" w:eastAsia="宋体-简" w:hAnsi="Times New Roman" w:cs="Times New Roman" w:hint="eastAsia"/>
          </w:rPr>
          <w:t>说总结了</w:t>
        </w:r>
      </w:ins>
      <w:ins w:id="66" w:author="欣鑫 徐" w:date="2016-07-25T15:30:00Z">
        <w:r w:rsidR="00D2184D">
          <w:rPr>
            <w:rFonts w:ascii="Times New Roman" w:eastAsia="宋体-简" w:hAnsi="Times New Roman" w:cs="Times New Roman" w:hint="eastAsia"/>
          </w:rPr>
          <w:t>历史学家</w:t>
        </w:r>
      </w:ins>
      <w:ins w:id="67" w:author="欣鑫 徐" w:date="2016-07-25T15:32:00Z">
        <w:r w:rsidR="006C0FA6">
          <w:rPr>
            <w:rFonts w:ascii="Times New Roman" w:eastAsia="宋体-简" w:hAnsi="Times New Roman" w:cs="Times New Roman" w:hint="eastAsia"/>
          </w:rPr>
          <w:t>达成共识的</w:t>
        </w:r>
      </w:ins>
      <w:ins w:id="68" w:author="欣鑫 徐" w:date="2016-07-25T15:30:00Z">
        <w:r w:rsidR="00D2184D">
          <w:rPr>
            <w:rFonts w:ascii="Times New Roman" w:eastAsia="宋体-简" w:hAnsi="Times New Roman" w:cs="Times New Roman" w:hint="eastAsia"/>
          </w:rPr>
          <w:t>关于</w:t>
        </w:r>
        <w:r w:rsidR="00D2184D">
          <w:rPr>
            <w:rFonts w:ascii="Times New Roman" w:eastAsia="宋体-简" w:hAnsi="Times New Roman" w:cs="Times New Roman" w:hint="eastAsia"/>
          </w:rPr>
          <w:t>Beringian</w:t>
        </w:r>
        <w:r w:rsidR="00D2184D">
          <w:rPr>
            <w:rFonts w:ascii="Times New Roman" w:eastAsia="宋体-简" w:hAnsi="Times New Roman" w:cs="Times New Roman" w:hint="eastAsia"/>
          </w:rPr>
          <w:t>的信息</w:t>
        </w:r>
      </w:ins>
      <w:ins w:id="69" w:author="欣鑫 徐" w:date="2016-07-25T15:32:00Z">
        <w:r w:rsidR="006C0FA6">
          <w:rPr>
            <w:rFonts w:ascii="Times New Roman" w:eastAsia="宋体-简" w:hAnsi="Times New Roman" w:cs="Times New Roman" w:hint="eastAsia"/>
          </w:rPr>
          <w:t>，也没提到</w:t>
        </w:r>
      </w:ins>
      <w:ins w:id="70" w:author="欣鑫 徐" w:date="2016-07-25T15:33:00Z">
        <w:r w:rsidR="006C0FA6">
          <w:rPr>
            <w:rFonts w:ascii="Times New Roman" w:eastAsia="宋体-简" w:hAnsi="Times New Roman" w:cs="Times New Roman" w:hint="eastAsia"/>
          </w:rPr>
          <w:t>。</w:t>
        </w:r>
      </w:ins>
      <w:del w:id="71" w:author="欣鑫 徐" w:date="2016-07-25T15:23:00Z">
        <w:r w:rsidRPr="006A57FE" w:rsidDel="00494F4B">
          <w:rPr>
            <w:rFonts w:ascii="Times New Roman" w:eastAsia="宋体-简" w:hAnsi="Times New Roman" w:cs="Times New Roman"/>
          </w:rPr>
          <w:delText>“explain why”</w:delText>
        </w:r>
        <w:r w:rsidRPr="006A57FE" w:rsidDel="00494F4B">
          <w:rPr>
            <w:rFonts w:ascii="Times New Roman" w:eastAsia="宋体-简" w:hAnsi="Times New Roman" w:cs="Times New Roman" w:hint="eastAsia"/>
          </w:rPr>
          <w:delText>，该段只提到</w:delText>
        </w:r>
        <w:r w:rsidRPr="006A57FE" w:rsidDel="00494F4B">
          <w:rPr>
            <w:rFonts w:ascii="Times New Roman" w:eastAsia="宋体-简" w:hAnsi="Times New Roman" w:cs="Times New Roman"/>
          </w:rPr>
          <w:delText>Beringia species</w:delText>
        </w:r>
        <w:r w:rsidRPr="006A57FE" w:rsidDel="00494F4B">
          <w:rPr>
            <w:rFonts w:ascii="Times New Roman" w:eastAsia="宋体-简" w:hAnsi="Times New Roman" w:cs="Times New Roman" w:hint="eastAsia"/>
          </w:rPr>
          <w:delText>但没有解释原因。第四项内容没有提到。</w:delText>
        </w:r>
      </w:del>
    </w:p>
    <w:p w14:paraId="5F91FDA9" w14:textId="77777777" w:rsidR="004D6057" w:rsidRPr="006A57FE" w:rsidRDefault="004D6057" w:rsidP="004D6057">
      <w:pPr>
        <w:spacing w:line="400" w:lineRule="exact"/>
        <w:rPr>
          <w:rFonts w:ascii="Times New Roman" w:eastAsia="宋体-简" w:hAnsi="Times New Roman" w:cs="Times New Roman"/>
          <w:bCs/>
          <w:rPrChange w:id="72" w:author="欣鑫 徐" w:date="2016-07-25T14:16:00Z">
            <w:rPr>
              <w:rFonts w:ascii="Times New Roman" w:eastAsia="宋体-简" w:hAnsi="Times New Roman" w:cs="Times New Roman"/>
              <w:b/>
              <w:bCs/>
            </w:rPr>
          </w:rPrChange>
        </w:rPr>
      </w:pPr>
    </w:p>
    <w:p w14:paraId="7EBD1615" w14:textId="77777777" w:rsidR="004D6057" w:rsidRPr="006A57FE" w:rsidRDefault="004D6057" w:rsidP="004D6057">
      <w:pPr>
        <w:spacing w:line="400" w:lineRule="exact"/>
        <w:rPr>
          <w:rFonts w:ascii="Times New Roman" w:eastAsia="宋体-简" w:hAnsi="Times New Roman" w:cs="Times New Roman"/>
          <w:bCs/>
          <w:rPrChange w:id="73" w:author="欣鑫 徐" w:date="2016-07-25T14:16:00Z">
            <w:rPr>
              <w:rFonts w:ascii="Times New Roman" w:eastAsia="宋体-简" w:hAnsi="Times New Roman" w:cs="Times New Roman"/>
              <w:b/>
              <w:bCs/>
            </w:rPr>
          </w:rPrChange>
        </w:rPr>
      </w:pPr>
    </w:p>
    <w:p w14:paraId="475A2A43" w14:textId="77777777" w:rsidR="007D6F57" w:rsidRDefault="007D6F57" w:rsidP="004D6057">
      <w:pPr>
        <w:spacing w:line="400" w:lineRule="exact"/>
        <w:rPr>
          <w:ins w:id="74" w:author="欣鑫 徐" w:date="2016-07-25T15:29:00Z"/>
          <w:rFonts w:ascii="Times New Roman" w:eastAsia="宋体-简" w:hAnsi="Times New Roman" w:cs="Times New Roman"/>
        </w:rPr>
      </w:pPr>
      <w:ins w:id="75" w:author="欣鑫 徐" w:date="2016-07-25T15:29:00Z">
        <w:r>
          <w:rPr>
            <w:rFonts w:ascii="Times New Roman" w:eastAsia="宋体-简" w:hAnsi="Times New Roman" w:cs="Times New Roman" w:hint="eastAsia"/>
          </w:rPr>
          <w:t>Q5</w:t>
        </w:r>
      </w:ins>
    </w:p>
    <w:p w14:paraId="37050DBA" w14:textId="4D31050C" w:rsidR="004D6057" w:rsidRPr="00C127C0" w:rsidRDefault="007D6F57" w:rsidP="004D6057">
      <w:pPr>
        <w:spacing w:line="400" w:lineRule="exact"/>
        <w:rPr>
          <w:rFonts w:ascii="Times New Roman" w:eastAsia="宋体-简" w:hAnsi="Times New Roman" w:cs="Times New Roman"/>
        </w:rPr>
      </w:pPr>
      <w:ins w:id="76" w:author="欣鑫 徐" w:date="2016-07-25T15:29:00Z">
        <w:r>
          <w:rPr>
            <w:rFonts w:ascii="Times New Roman" w:eastAsia="宋体-简" w:hAnsi="Times New Roman" w:cs="Times New Roman" w:hint="eastAsia"/>
          </w:rPr>
          <w:t>正确答案：</w:t>
        </w:r>
      </w:ins>
      <w:ins w:id="77" w:author="欣鑫 徐" w:date="2016-07-25T15:33:00Z">
        <w:r w:rsidR="00BC5A56">
          <w:rPr>
            <w:rFonts w:ascii="Times New Roman" w:eastAsia="宋体-简" w:hAnsi="Times New Roman" w:cs="Times New Roman" w:hint="eastAsia"/>
          </w:rPr>
          <w:t>D</w:t>
        </w:r>
      </w:ins>
      <w:del w:id="78" w:author="欣鑫 徐" w:date="2016-07-25T15:29:00Z">
        <w:r w:rsidR="004D6057" w:rsidRPr="006A57FE" w:rsidDel="007D6F57">
          <w:rPr>
            <w:rFonts w:ascii="Times New Roman" w:eastAsia="宋体-简" w:hAnsi="Times New Roman" w:cs="Times New Roman" w:hint="eastAsia"/>
          </w:rPr>
          <w:delText>5</w:delText>
        </w:r>
        <w:r w:rsidR="004D6057" w:rsidRPr="006A57FE" w:rsidDel="007D6F57">
          <w:rPr>
            <w:rFonts w:ascii="Times New Roman" w:eastAsia="宋体-简" w:hAnsi="Times New Roman" w:cs="Times New Roman"/>
          </w:rPr>
          <w:delText>选择第</w:delText>
        </w:r>
        <w:r w:rsidR="004D6057" w:rsidRPr="008B426B" w:rsidDel="007D6F57">
          <w:rPr>
            <w:rFonts w:ascii="Times New Roman" w:eastAsia="宋体-简" w:hAnsi="Times New Roman" w:cs="Times New Roman"/>
          </w:rPr>
          <w:delText>四</w:delText>
        </w:r>
        <w:r w:rsidR="004D6057" w:rsidRPr="00C127C0" w:rsidDel="007D6F57">
          <w:rPr>
            <w:rFonts w:ascii="Times New Roman" w:eastAsia="宋体-简" w:hAnsi="Times New Roman" w:cs="Times New Roman"/>
          </w:rPr>
          <w:delText>项。</w:delText>
        </w:r>
      </w:del>
    </w:p>
    <w:p w14:paraId="57EC7A33" w14:textId="6052EB50" w:rsidR="004D6057" w:rsidRPr="006A57FE" w:rsidRDefault="004D6057" w:rsidP="004D6057">
      <w:pPr>
        <w:spacing w:line="400" w:lineRule="exact"/>
        <w:rPr>
          <w:rFonts w:ascii="Times New Roman" w:eastAsia="宋体-简" w:hAnsi="Times New Roman" w:cs="Times New Roman"/>
        </w:rPr>
      </w:pPr>
      <w:r w:rsidRPr="006A57FE">
        <w:rPr>
          <w:rFonts w:ascii="Times New Roman" w:eastAsia="宋体-简" w:hAnsi="Times New Roman" w:cs="Times New Roman" w:hint="eastAsia"/>
        </w:rPr>
        <w:t>解析：</w:t>
      </w:r>
      <w:del w:id="79" w:author="欣鑫 徐" w:date="2016-07-25T15:36:00Z">
        <w:r w:rsidRPr="006A57FE" w:rsidDel="00EC3379">
          <w:rPr>
            <w:rFonts w:ascii="Times New Roman" w:eastAsia="宋体-简" w:hAnsi="Times New Roman" w:cs="Times New Roman" w:hint="eastAsia"/>
          </w:rPr>
          <w:delText>原文意思是</w:delText>
        </w:r>
        <w:r w:rsidRPr="006A57FE" w:rsidDel="00EC3379">
          <w:rPr>
            <w:rFonts w:ascii="Times New Roman" w:eastAsia="宋体-简" w:hAnsi="Times New Roman" w:cs="Times New Roman"/>
          </w:rPr>
          <w:delText>Guthrie</w:delText>
        </w:r>
        <w:r w:rsidRPr="006A57FE" w:rsidDel="00EC3379">
          <w:rPr>
            <w:rFonts w:ascii="Times New Roman" w:eastAsia="宋体-简" w:hAnsi="Times New Roman" w:cs="Times New Roman" w:hint="eastAsia"/>
          </w:rPr>
          <w:delText>也证明说这个区域肯定有持续的强风，尤其在冬天。</w:delText>
        </w:r>
      </w:del>
      <w:ins w:id="80" w:author="欣鑫 徐" w:date="2016-07-25T15:36:00Z">
        <w:r w:rsidR="00EC3379">
          <w:rPr>
            <w:rFonts w:ascii="Times New Roman" w:eastAsia="宋体-简" w:hAnsi="Times New Roman" w:cs="Times New Roman" w:hint="eastAsia"/>
          </w:rPr>
          <w:t>定位句的意思是：</w:t>
        </w:r>
      </w:ins>
      <w:ins w:id="81" w:author="欣鑫 徐" w:date="2016-07-25T15:37:00Z">
        <w:r w:rsidR="002275B3" w:rsidRPr="0095435D">
          <w:rPr>
            <w:rFonts w:ascii="Times New Roman" w:hAnsi="Times New Roman" w:cs="Times New Roman"/>
          </w:rPr>
          <w:t>Guthrie</w:t>
        </w:r>
        <w:r w:rsidR="002275B3">
          <w:rPr>
            <w:rFonts w:ascii="Times New Roman" w:hAnsi="Times New Roman" w:cs="Times New Roman" w:hint="eastAsia"/>
          </w:rPr>
          <w:t xml:space="preserve"> </w:t>
        </w:r>
      </w:ins>
      <w:ins w:id="82" w:author="欣鑫 徐" w:date="2016-07-25T15:38:00Z">
        <w:r w:rsidR="002275B3">
          <w:rPr>
            <w:rFonts w:ascii="Times New Roman" w:eastAsia="宋体-简" w:hAnsi="Times New Roman" w:cs="Times New Roman" w:hint="eastAsia"/>
          </w:rPr>
          <w:t>也证实了</w:t>
        </w:r>
        <w:r w:rsidR="00C34A3C">
          <w:rPr>
            <w:rFonts w:ascii="Times New Roman" w:eastAsia="宋体-简" w:hAnsi="Times New Roman" w:cs="Times New Roman" w:hint="eastAsia"/>
          </w:rPr>
          <w:t>地貌</w:t>
        </w:r>
      </w:ins>
      <w:ins w:id="83" w:author="欣鑫 徐" w:date="2016-07-25T15:39:00Z">
        <w:r w:rsidR="00845B77">
          <w:rPr>
            <w:rFonts w:ascii="Times New Roman" w:eastAsia="宋体-简" w:hAnsi="Times New Roman" w:cs="Times New Roman" w:hint="eastAsia"/>
          </w:rPr>
          <w:t>一定是受到强劲的和</w:t>
        </w:r>
        <w:r w:rsidR="00845B77">
          <w:rPr>
            <w:rFonts w:ascii="Times New Roman" w:eastAsia="宋体-简" w:hAnsi="Times New Roman" w:cs="Times New Roman" w:hint="eastAsia"/>
          </w:rPr>
          <w:t>continuous</w:t>
        </w:r>
        <w:r w:rsidR="00845B77">
          <w:rPr>
            <w:rFonts w:ascii="Times New Roman" w:eastAsia="宋体-简" w:hAnsi="Times New Roman" w:cs="Times New Roman" w:hint="eastAsia"/>
          </w:rPr>
          <w:t>的风影响，尤其是在冬天。</w:t>
        </w:r>
      </w:ins>
      <w:r w:rsidRPr="006A57FE">
        <w:rPr>
          <w:rFonts w:ascii="Times New Roman" w:eastAsia="宋体-简" w:hAnsi="Times New Roman" w:cs="Times New Roman" w:hint="eastAsia"/>
        </w:rPr>
        <w:t>句中</w:t>
      </w:r>
      <w:r w:rsidRPr="006A57FE">
        <w:rPr>
          <w:rFonts w:ascii="Times New Roman" w:eastAsia="宋体-简" w:hAnsi="Times New Roman" w:cs="Times New Roman"/>
        </w:rPr>
        <w:t>continuous</w:t>
      </w:r>
      <w:r w:rsidRPr="006A57FE">
        <w:rPr>
          <w:rFonts w:ascii="Times New Roman" w:eastAsia="宋体-简" w:hAnsi="Times New Roman" w:cs="Times New Roman" w:hint="eastAsia"/>
        </w:rPr>
        <w:t>意思是</w:t>
      </w:r>
      <w:r w:rsidRPr="006A57FE">
        <w:rPr>
          <w:rFonts w:ascii="Times New Roman" w:eastAsia="宋体-简" w:hAnsi="Times New Roman" w:cs="Times New Roman"/>
        </w:rPr>
        <w:t>“</w:t>
      </w:r>
      <w:r w:rsidRPr="006A57FE">
        <w:rPr>
          <w:rFonts w:ascii="Times New Roman" w:eastAsia="宋体-简" w:hAnsi="Times New Roman" w:cs="Times New Roman" w:hint="eastAsia"/>
        </w:rPr>
        <w:t>持续的</w:t>
      </w:r>
      <w:r w:rsidRPr="006A57FE">
        <w:rPr>
          <w:rFonts w:ascii="Times New Roman" w:eastAsia="宋体-简" w:hAnsi="Times New Roman" w:cs="Times New Roman"/>
        </w:rPr>
        <w:t>”</w:t>
      </w:r>
      <w:r w:rsidRPr="006A57FE">
        <w:rPr>
          <w:rFonts w:ascii="Times New Roman" w:eastAsia="宋体-简" w:hAnsi="Times New Roman" w:cs="Times New Roman" w:hint="eastAsia"/>
        </w:rPr>
        <w:t>，同</w:t>
      </w:r>
      <w:ins w:id="84" w:author="欣鑫 徐" w:date="2016-07-25T15:36:00Z">
        <w:r w:rsidR="00EC3379">
          <w:rPr>
            <w:rFonts w:ascii="Times New Roman" w:eastAsia="宋体-简" w:hAnsi="Times New Roman" w:cs="Times New Roman" w:hint="eastAsia"/>
          </w:rPr>
          <w:t>D</w:t>
        </w:r>
        <w:r w:rsidR="00EC3379">
          <w:rPr>
            <w:rFonts w:ascii="Times New Roman" w:eastAsia="宋体-简" w:hAnsi="Times New Roman" w:cs="Times New Roman" w:hint="eastAsia"/>
          </w:rPr>
          <w:t>选</w:t>
        </w:r>
      </w:ins>
      <w:del w:id="85" w:author="欣鑫 徐" w:date="2016-07-25T15:36:00Z">
        <w:r w:rsidRPr="006A57FE" w:rsidDel="00EC3379">
          <w:rPr>
            <w:rFonts w:ascii="Times New Roman" w:eastAsia="宋体-简" w:hAnsi="Times New Roman" w:cs="Times New Roman" w:hint="eastAsia"/>
          </w:rPr>
          <w:delText>第四</w:delText>
        </w:r>
      </w:del>
      <w:r w:rsidRPr="006A57FE">
        <w:rPr>
          <w:rFonts w:ascii="Times New Roman" w:eastAsia="宋体-简" w:hAnsi="Times New Roman" w:cs="Times New Roman" w:hint="eastAsia"/>
        </w:rPr>
        <w:t>项意思相同，其他项意思为</w:t>
      </w:r>
      <w:r w:rsidRPr="006A57FE">
        <w:rPr>
          <w:rFonts w:ascii="Times New Roman" w:eastAsia="宋体-简" w:hAnsi="Times New Roman" w:cs="Times New Roman"/>
        </w:rPr>
        <w:t>“</w:t>
      </w:r>
      <w:r w:rsidRPr="006A57FE">
        <w:rPr>
          <w:rFonts w:ascii="Times New Roman" w:eastAsia="宋体-简" w:hAnsi="Times New Roman" w:cs="Times New Roman" w:hint="eastAsia"/>
        </w:rPr>
        <w:t>不可预测的</w:t>
      </w:r>
      <w:r w:rsidRPr="006A57FE">
        <w:rPr>
          <w:rFonts w:ascii="Times New Roman" w:eastAsia="宋体-简" w:hAnsi="Times New Roman" w:cs="Times New Roman"/>
        </w:rPr>
        <w:t>”</w:t>
      </w:r>
      <w:r w:rsidRPr="006A57FE">
        <w:rPr>
          <w:rFonts w:ascii="Times New Roman" w:eastAsia="宋体-简" w:hAnsi="Times New Roman" w:cs="Times New Roman" w:hint="eastAsia"/>
        </w:rPr>
        <w:t>，</w:t>
      </w:r>
      <w:r w:rsidRPr="006A57FE">
        <w:rPr>
          <w:rFonts w:ascii="Times New Roman" w:eastAsia="宋体-简" w:hAnsi="Times New Roman" w:cs="Times New Roman"/>
        </w:rPr>
        <w:t>“</w:t>
      </w:r>
      <w:r w:rsidRPr="006A57FE">
        <w:rPr>
          <w:rFonts w:ascii="Times New Roman" w:eastAsia="宋体-简" w:hAnsi="Times New Roman" w:cs="Times New Roman" w:hint="eastAsia"/>
        </w:rPr>
        <w:t>很冷</w:t>
      </w:r>
      <w:ins w:id="86" w:author="欣鑫 徐" w:date="2016-07-25T15:40:00Z">
        <w:r w:rsidR="00845B77">
          <w:rPr>
            <w:rFonts w:ascii="Times New Roman" w:eastAsia="宋体-简" w:hAnsi="Times New Roman" w:cs="Times New Roman" w:hint="eastAsia"/>
          </w:rPr>
          <w:t>的</w:t>
        </w:r>
      </w:ins>
      <w:r w:rsidRPr="006A57FE">
        <w:rPr>
          <w:rFonts w:ascii="Times New Roman" w:eastAsia="宋体-简" w:hAnsi="Times New Roman" w:cs="Times New Roman"/>
        </w:rPr>
        <w:t>”</w:t>
      </w:r>
      <w:r w:rsidRPr="006A57FE">
        <w:rPr>
          <w:rFonts w:ascii="Times New Roman" w:eastAsia="宋体-简" w:hAnsi="Times New Roman" w:cs="Times New Roman" w:hint="eastAsia"/>
        </w:rPr>
        <w:t>，和</w:t>
      </w:r>
      <w:r w:rsidRPr="006A57FE">
        <w:rPr>
          <w:rFonts w:ascii="Times New Roman" w:eastAsia="宋体-简" w:hAnsi="Times New Roman" w:cs="Times New Roman"/>
        </w:rPr>
        <w:t>“</w:t>
      </w:r>
      <w:r w:rsidRPr="006A57FE">
        <w:rPr>
          <w:rFonts w:ascii="Times New Roman" w:eastAsia="宋体-简" w:hAnsi="Times New Roman" w:cs="Times New Roman" w:hint="eastAsia"/>
        </w:rPr>
        <w:t>危险的</w:t>
      </w:r>
      <w:r w:rsidRPr="006A57FE">
        <w:rPr>
          <w:rFonts w:ascii="Times New Roman" w:eastAsia="宋体-简" w:hAnsi="Times New Roman" w:cs="Times New Roman"/>
        </w:rPr>
        <w:t>”</w:t>
      </w:r>
      <w:r w:rsidRPr="006A57FE">
        <w:rPr>
          <w:rFonts w:ascii="Times New Roman" w:eastAsia="宋体-简" w:hAnsi="Times New Roman" w:cs="Times New Roman" w:hint="eastAsia"/>
        </w:rPr>
        <w:t>。</w:t>
      </w:r>
    </w:p>
    <w:p w14:paraId="2618EA5E" w14:textId="77777777" w:rsidR="004D6057" w:rsidRPr="006A57FE" w:rsidRDefault="004D6057" w:rsidP="004D6057">
      <w:pPr>
        <w:spacing w:line="400" w:lineRule="exact"/>
        <w:rPr>
          <w:rFonts w:ascii="Times New Roman" w:eastAsia="宋体-简" w:hAnsi="Times New Roman" w:cs="Times New Roman"/>
          <w:bCs/>
          <w:rPrChange w:id="87" w:author="欣鑫 徐" w:date="2016-07-25T14:16:00Z">
            <w:rPr>
              <w:rFonts w:ascii="Times New Roman" w:eastAsia="宋体-简" w:hAnsi="Times New Roman" w:cs="Times New Roman"/>
              <w:b/>
              <w:bCs/>
            </w:rPr>
          </w:rPrChange>
        </w:rPr>
      </w:pPr>
    </w:p>
    <w:p w14:paraId="0205DAFC" w14:textId="77777777" w:rsidR="000C5FD7" w:rsidRDefault="000C5FD7" w:rsidP="004D6057">
      <w:pPr>
        <w:spacing w:line="400" w:lineRule="exact"/>
        <w:rPr>
          <w:ins w:id="88" w:author="欣鑫 徐" w:date="2016-07-25T15:41:00Z"/>
          <w:rFonts w:ascii="Times New Roman" w:eastAsia="宋体-简" w:hAnsi="Times New Roman" w:cs="Times New Roman"/>
        </w:rPr>
      </w:pPr>
      <w:ins w:id="89" w:author="欣鑫 徐" w:date="2016-07-25T15:41:00Z">
        <w:r>
          <w:rPr>
            <w:rFonts w:ascii="Times New Roman" w:eastAsia="宋体-简" w:hAnsi="Times New Roman" w:cs="Times New Roman" w:hint="eastAsia"/>
          </w:rPr>
          <w:lastRenderedPageBreak/>
          <w:t>Q6</w:t>
        </w:r>
      </w:ins>
    </w:p>
    <w:p w14:paraId="24E3EAF2" w14:textId="50B2D34E" w:rsidR="004D6057" w:rsidRPr="00C127C0" w:rsidRDefault="000C5FD7" w:rsidP="004D6057">
      <w:pPr>
        <w:spacing w:line="400" w:lineRule="exact"/>
        <w:rPr>
          <w:rFonts w:ascii="Times New Roman" w:eastAsia="宋体-简" w:hAnsi="Times New Roman" w:cs="Times New Roman"/>
        </w:rPr>
      </w:pPr>
      <w:ins w:id="90" w:author="欣鑫 徐" w:date="2016-07-25T15:41:00Z">
        <w:r>
          <w:rPr>
            <w:rFonts w:ascii="Times New Roman" w:eastAsia="宋体-简" w:hAnsi="Times New Roman" w:cs="Times New Roman" w:hint="eastAsia"/>
          </w:rPr>
          <w:t>正确答案：</w:t>
        </w:r>
        <w:r w:rsidR="00D86606">
          <w:rPr>
            <w:rFonts w:ascii="Times New Roman" w:eastAsia="宋体-简" w:hAnsi="Times New Roman" w:cs="Times New Roman" w:hint="eastAsia"/>
          </w:rPr>
          <w:t>C</w:t>
        </w:r>
      </w:ins>
      <w:del w:id="91" w:author="欣鑫 徐" w:date="2016-07-25T15:41:00Z">
        <w:r w:rsidR="004D6057" w:rsidRPr="006A57FE" w:rsidDel="000C5FD7">
          <w:rPr>
            <w:rFonts w:ascii="Times New Roman" w:eastAsia="宋体-简" w:hAnsi="Times New Roman" w:cs="Times New Roman" w:hint="eastAsia"/>
          </w:rPr>
          <w:delText>6</w:delText>
        </w:r>
        <w:r w:rsidR="004D6057" w:rsidRPr="006A57FE" w:rsidDel="000C5FD7">
          <w:rPr>
            <w:rFonts w:ascii="Times New Roman" w:eastAsia="宋体-简" w:hAnsi="Times New Roman" w:cs="Times New Roman"/>
          </w:rPr>
          <w:delText>选择第</w:delText>
        </w:r>
        <w:r w:rsidR="004D6057" w:rsidRPr="008B426B" w:rsidDel="000C5FD7">
          <w:rPr>
            <w:rFonts w:ascii="Times New Roman" w:eastAsia="宋体-简" w:hAnsi="Times New Roman" w:cs="Times New Roman"/>
          </w:rPr>
          <w:delText>三</w:delText>
        </w:r>
        <w:r w:rsidR="004D6057" w:rsidRPr="00C127C0" w:rsidDel="000C5FD7">
          <w:rPr>
            <w:rFonts w:ascii="Times New Roman" w:eastAsia="宋体-简" w:hAnsi="Times New Roman" w:cs="Times New Roman"/>
          </w:rPr>
          <w:delText>项</w:delText>
        </w:r>
      </w:del>
    </w:p>
    <w:p w14:paraId="56B914BD" w14:textId="19EA9792" w:rsidR="004D6057" w:rsidRPr="006A57FE" w:rsidRDefault="004D6057" w:rsidP="004D6057">
      <w:pPr>
        <w:spacing w:line="400" w:lineRule="exact"/>
        <w:rPr>
          <w:rFonts w:ascii="Times New Roman" w:eastAsia="宋体-简" w:hAnsi="Times New Roman" w:cs="Times New Roman"/>
        </w:rPr>
      </w:pPr>
      <w:r w:rsidRPr="006A57FE">
        <w:rPr>
          <w:rFonts w:ascii="Times New Roman" w:eastAsia="宋体-简" w:hAnsi="Times New Roman" w:cs="Times New Roman" w:hint="eastAsia"/>
        </w:rPr>
        <w:t>解析：原文意思是需要草原植被的哺乳动物的存在使得北极生物学家</w:t>
      </w:r>
      <w:r w:rsidRPr="006A57FE">
        <w:rPr>
          <w:rFonts w:ascii="Times New Roman" w:eastAsia="宋体-简" w:hAnsi="Times New Roman" w:cs="Times New Roman"/>
        </w:rPr>
        <w:t>Guthrie</w:t>
      </w:r>
      <w:r w:rsidRPr="006A57FE">
        <w:rPr>
          <w:rFonts w:ascii="Times New Roman" w:eastAsia="宋体-简" w:hAnsi="Times New Roman" w:cs="Times New Roman" w:hint="eastAsia"/>
        </w:rPr>
        <w:t>得出：尽管寒冷干燥，但是肯定有大片浓密植被来供养长毛象，马群和野牛群。</w:t>
      </w:r>
      <w:ins w:id="92" w:author="欣鑫 徐" w:date="2016-07-25T15:47:00Z">
        <w:r w:rsidR="0077279E">
          <w:rPr>
            <w:rFonts w:ascii="Times New Roman" w:eastAsia="宋体-简" w:hAnsi="Times New Roman" w:cs="Times New Roman" w:hint="eastAsia"/>
          </w:rPr>
          <w:t>同</w:t>
        </w:r>
        <w:r w:rsidR="0077279E">
          <w:rPr>
            <w:rFonts w:ascii="Times New Roman" w:eastAsia="宋体-简" w:hAnsi="Times New Roman" w:cs="Times New Roman" w:hint="eastAsia"/>
          </w:rPr>
          <w:t>C</w:t>
        </w:r>
        <w:r w:rsidR="0077279E">
          <w:rPr>
            <w:rFonts w:ascii="Times New Roman" w:eastAsia="宋体-简" w:hAnsi="Times New Roman" w:cs="Times New Roman" w:hint="eastAsia"/>
          </w:rPr>
          <w:t>选项属于同义表达</w:t>
        </w:r>
      </w:ins>
      <w:ins w:id="93" w:author="欣鑫 徐" w:date="2016-07-25T15:48:00Z">
        <w:r w:rsidR="0077279E">
          <w:rPr>
            <w:rFonts w:ascii="Times New Roman" w:eastAsia="宋体-简" w:hAnsi="Times New Roman" w:cs="Times New Roman" w:hint="eastAsia"/>
          </w:rPr>
          <w:t>；干扰项</w:t>
        </w:r>
        <w:r w:rsidR="0077279E">
          <w:rPr>
            <w:rFonts w:ascii="Times New Roman" w:eastAsia="宋体-简" w:hAnsi="Times New Roman" w:cs="Times New Roman" w:hint="eastAsia"/>
          </w:rPr>
          <w:t>D</w:t>
        </w:r>
        <w:r w:rsidR="0077279E">
          <w:rPr>
            <w:rFonts w:ascii="Times New Roman" w:eastAsia="宋体-简" w:hAnsi="Times New Roman" w:cs="Times New Roman" w:hint="eastAsia"/>
          </w:rPr>
          <w:t>选</w:t>
        </w:r>
      </w:ins>
      <w:del w:id="94" w:author="欣鑫 徐" w:date="2016-07-25T15:47:00Z">
        <w:r w:rsidRPr="006A57FE" w:rsidDel="0077279E">
          <w:rPr>
            <w:rFonts w:ascii="Times New Roman" w:eastAsia="宋体-简" w:hAnsi="Times New Roman" w:cs="Times New Roman" w:hint="eastAsia"/>
          </w:rPr>
          <w:delText>第一项中的</w:delText>
        </w:r>
        <w:r w:rsidRPr="006A57FE" w:rsidDel="0077279E">
          <w:rPr>
            <w:rFonts w:ascii="Times New Roman" w:eastAsia="宋体-简" w:hAnsi="Times New Roman" w:cs="Times New Roman"/>
          </w:rPr>
          <w:delText>require</w:delText>
        </w:r>
        <w:r w:rsidRPr="006A57FE" w:rsidDel="0077279E">
          <w:rPr>
            <w:rFonts w:ascii="Times New Roman" w:eastAsia="宋体-简" w:hAnsi="Times New Roman" w:cs="Times New Roman" w:hint="eastAsia"/>
          </w:rPr>
          <w:delText>和第二项的</w:delText>
        </w:r>
        <w:r w:rsidRPr="006A57FE" w:rsidDel="0077279E">
          <w:rPr>
            <w:rFonts w:ascii="Times New Roman" w:eastAsia="宋体-简" w:hAnsi="Times New Roman" w:cs="Times New Roman"/>
          </w:rPr>
          <w:delText>attract</w:delText>
        </w:r>
        <w:r w:rsidRPr="006A57FE" w:rsidDel="0077279E">
          <w:rPr>
            <w:rFonts w:ascii="Times New Roman" w:eastAsia="宋体-简" w:hAnsi="Times New Roman" w:cs="Times New Roman" w:hint="eastAsia"/>
          </w:rPr>
          <w:delText>都是原句未出现的新信息，</w:delText>
        </w:r>
      </w:del>
      <w:del w:id="95" w:author="欣鑫 徐" w:date="2016-07-25T15:48:00Z">
        <w:r w:rsidRPr="006A57FE" w:rsidDel="0077279E">
          <w:rPr>
            <w:rFonts w:ascii="Times New Roman" w:eastAsia="宋体-简" w:hAnsi="Times New Roman" w:cs="Times New Roman" w:hint="eastAsia"/>
          </w:rPr>
          <w:delText>第四</w:delText>
        </w:r>
      </w:del>
      <w:r w:rsidRPr="006A57FE">
        <w:rPr>
          <w:rFonts w:ascii="Times New Roman" w:eastAsia="宋体-简" w:hAnsi="Times New Roman" w:cs="Times New Roman" w:hint="eastAsia"/>
        </w:rPr>
        <w:t>项逻辑关系错误，</w:t>
      </w:r>
      <w:r w:rsidRPr="006A57FE">
        <w:rPr>
          <w:rFonts w:ascii="Times New Roman" w:eastAsia="宋体-简" w:hAnsi="Times New Roman" w:cs="Times New Roman"/>
        </w:rPr>
        <w:t>as long as</w:t>
      </w:r>
      <w:r w:rsidRPr="006A57FE">
        <w:rPr>
          <w:rFonts w:ascii="Times New Roman" w:eastAsia="宋体-简" w:hAnsi="Times New Roman" w:cs="Times New Roman" w:hint="eastAsia"/>
        </w:rPr>
        <w:t>表示条件，但原句的逻辑是转折关系</w:t>
      </w:r>
      <w:ins w:id="96" w:author="欣鑫 徐" w:date="2016-07-25T15:50:00Z">
        <w:r w:rsidR="000E6C51">
          <w:rPr>
            <w:rFonts w:ascii="Times New Roman" w:eastAsia="宋体-简" w:hAnsi="Times New Roman" w:cs="Times New Roman" w:hint="eastAsia"/>
          </w:rPr>
          <w:t>，</w:t>
        </w:r>
        <w:r w:rsidR="000E6C51">
          <w:rPr>
            <w:rFonts w:ascii="Times New Roman" w:eastAsia="宋体-简" w:hAnsi="Times New Roman" w:cs="Times New Roman" w:hint="eastAsia"/>
          </w:rPr>
          <w:t xml:space="preserve">though </w:t>
        </w:r>
        <w:r w:rsidR="000E6C51">
          <w:rPr>
            <w:rFonts w:ascii="Times New Roman" w:eastAsia="宋体-简" w:hAnsi="Times New Roman" w:cs="Times New Roman" w:hint="eastAsia"/>
          </w:rPr>
          <w:t>和原文的</w:t>
        </w:r>
        <w:r w:rsidR="000E6C51">
          <w:rPr>
            <w:rFonts w:ascii="Times New Roman" w:eastAsia="宋体-简" w:hAnsi="Times New Roman" w:cs="Times New Roman" w:hint="eastAsia"/>
          </w:rPr>
          <w:t>while</w:t>
        </w:r>
        <w:r w:rsidR="000E6C51">
          <w:rPr>
            <w:rFonts w:ascii="Times New Roman" w:eastAsia="宋体-简" w:hAnsi="Times New Roman" w:cs="Times New Roman" w:hint="eastAsia"/>
          </w:rPr>
          <w:t>同义。</w:t>
        </w:r>
      </w:ins>
      <w:del w:id="97" w:author="欣鑫 徐" w:date="2016-07-25T15:50:00Z">
        <w:r w:rsidRPr="006A57FE" w:rsidDel="000E6C51">
          <w:rPr>
            <w:rFonts w:ascii="Times New Roman" w:eastAsia="宋体-简" w:hAnsi="Times New Roman" w:cs="Times New Roman" w:hint="eastAsia"/>
          </w:rPr>
          <w:delText>。</w:delText>
        </w:r>
      </w:del>
    </w:p>
    <w:p w14:paraId="155D73CD" w14:textId="77777777" w:rsidR="004D6057" w:rsidRPr="006A57FE" w:rsidRDefault="004D6057" w:rsidP="004D6057">
      <w:pPr>
        <w:spacing w:line="400" w:lineRule="exact"/>
        <w:rPr>
          <w:rFonts w:ascii="Times New Roman" w:eastAsia="宋体-简" w:hAnsi="Times New Roman" w:cs="Times New Roman"/>
          <w:bCs/>
          <w:rPrChange w:id="98" w:author="欣鑫 徐" w:date="2016-07-25T14:16:00Z">
            <w:rPr>
              <w:rFonts w:ascii="Times New Roman" w:eastAsia="宋体-简" w:hAnsi="Times New Roman" w:cs="Times New Roman"/>
              <w:b/>
              <w:bCs/>
            </w:rPr>
          </w:rPrChange>
        </w:rPr>
      </w:pPr>
    </w:p>
    <w:p w14:paraId="2D2E80D1" w14:textId="5CA6E1AD" w:rsidR="008A05FC" w:rsidRDefault="008A05FC" w:rsidP="004D6057">
      <w:pPr>
        <w:spacing w:line="400" w:lineRule="exact"/>
        <w:rPr>
          <w:ins w:id="99" w:author="欣鑫 徐" w:date="2016-07-25T15:48:00Z"/>
          <w:rFonts w:ascii="Times New Roman" w:eastAsia="宋体-简" w:hAnsi="Times New Roman" w:cs="Times New Roman"/>
        </w:rPr>
      </w:pPr>
      <w:ins w:id="100" w:author="欣鑫 徐" w:date="2016-07-25T15:48:00Z">
        <w:r>
          <w:rPr>
            <w:rFonts w:ascii="Times New Roman" w:eastAsia="宋体-简" w:hAnsi="Times New Roman" w:cs="Times New Roman" w:hint="eastAsia"/>
          </w:rPr>
          <w:t>Q7</w:t>
        </w:r>
      </w:ins>
    </w:p>
    <w:p w14:paraId="3D302A7B" w14:textId="1726B4B6" w:rsidR="004D6057" w:rsidRPr="00C127C0" w:rsidRDefault="004D6057" w:rsidP="004D6057">
      <w:pPr>
        <w:spacing w:line="400" w:lineRule="exact"/>
        <w:rPr>
          <w:rFonts w:ascii="Times New Roman" w:eastAsia="宋体-简" w:hAnsi="Times New Roman" w:cs="Times New Roman"/>
        </w:rPr>
      </w:pPr>
      <w:del w:id="101" w:author="欣鑫 徐" w:date="2016-07-25T15:48:00Z">
        <w:r w:rsidRPr="006A57FE" w:rsidDel="008A05FC">
          <w:rPr>
            <w:rFonts w:ascii="Times New Roman" w:eastAsia="宋体-简" w:hAnsi="Times New Roman" w:cs="Times New Roman" w:hint="eastAsia"/>
          </w:rPr>
          <w:delText>7</w:delText>
        </w:r>
      </w:del>
      <w:ins w:id="102" w:author="欣鑫 徐" w:date="2016-07-25T15:48:00Z">
        <w:r w:rsidR="008A05FC">
          <w:rPr>
            <w:rFonts w:ascii="Times New Roman" w:eastAsia="宋体-简" w:hAnsi="Times New Roman" w:cs="Times New Roman" w:hint="eastAsia"/>
          </w:rPr>
          <w:t>正确答案：</w:t>
        </w:r>
        <w:r w:rsidR="008A05FC">
          <w:rPr>
            <w:rFonts w:ascii="Times New Roman" w:eastAsia="宋体-简" w:hAnsi="Times New Roman" w:cs="Times New Roman" w:hint="eastAsia"/>
          </w:rPr>
          <w:t>B</w:t>
        </w:r>
      </w:ins>
      <w:del w:id="103" w:author="欣鑫 徐" w:date="2016-07-25T15:48:00Z">
        <w:r w:rsidRPr="006A57FE" w:rsidDel="008A05FC">
          <w:rPr>
            <w:rFonts w:ascii="Times New Roman" w:eastAsia="宋体-简" w:hAnsi="Times New Roman" w:cs="Times New Roman"/>
          </w:rPr>
          <w:delText>选择第</w:delText>
        </w:r>
        <w:r w:rsidRPr="008B426B" w:rsidDel="008A05FC">
          <w:rPr>
            <w:rFonts w:ascii="Times New Roman" w:eastAsia="宋体-简" w:hAnsi="Times New Roman" w:cs="Times New Roman"/>
          </w:rPr>
          <w:delText>二</w:delText>
        </w:r>
        <w:r w:rsidRPr="00C127C0" w:rsidDel="008A05FC">
          <w:rPr>
            <w:rFonts w:ascii="Times New Roman" w:eastAsia="宋体-简" w:hAnsi="Times New Roman" w:cs="Times New Roman"/>
          </w:rPr>
          <w:delText>项。</w:delText>
        </w:r>
      </w:del>
    </w:p>
    <w:p w14:paraId="7BDA948F" w14:textId="1B8A2079" w:rsidR="004D6057" w:rsidRPr="006A57FE" w:rsidRDefault="004D6057" w:rsidP="004D6057">
      <w:pPr>
        <w:spacing w:line="400" w:lineRule="exact"/>
        <w:rPr>
          <w:rFonts w:ascii="Times New Roman" w:eastAsia="宋体-简" w:hAnsi="Times New Roman" w:cs="Times New Roman"/>
        </w:rPr>
      </w:pPr>
      <w:r w:rsidRPr="00947AFF">
        <w:rPr>
          <w:rFonts w:ascii="Times New Roman" w:eastAsia="宋体-简" w:hAnsi="Times New Roman" w:cs="Times New Roman"/>
        </w:rPr>
        <w:t>解析：</w:t>
      </w:r>
      <w:ins w:id="104" w:author="欣鑫 徐" w:date="2016-07-25T15:52:00Z">
        <w:r w:rsidR="000E68EE">
          <w:rPr>
            <w:rFonts w:ascii="Times New Roman" w:eastAsia="宋体-简" w:hAnsi="Times New Roman" w:cs="Times New Roman" w:hint="eastAsia"/>
          </w:rPr>
          <w:t>根据题干定位到</w:t>
        </w:r>
      </w:ins>
      <w:r w:rsidRPr="00947AFF">
        <w:rPr>
          <w:rFonts w:ascii="Times New Roman" w:eastAsia="宋体-简" w:hAnsi="Times New Roman" w:cs="Times New Roman"/>
        </w:rPr>
        <w:t>原</w:t>
      </w:r>
      <w:ins w:id="105" w:author="欣鑫 徐" w:date="2016-07-25T15:53:00Z">
        <w:r w:rsidR="000E68EE">
          <w:rPr>
            <w:rFonts w:ascii="Times New Roman" w:eastAsia="宋体-简" w:hAnsi="Times New Roman" w:cs="Times New Roman" w:hint="eastAsia"/>
          </w:rPr>
          <w:t>段落的</w:t>
        </w:r>
        <w:r w:rsidR="00A845DE">
          <w:rPr>
            <w:rFonts w:ascii="Times New Roman" w:eastAsia="宋体-简" w:hAnsi="Times New Roman" w:cs="Times New Roman" w:hint="eastAsia"/>
          </w:rPr>
          <w:t>第二句</w:t>
        </w:r>
      </w:ins>
      <w:ins w:id="106" w:author="欣鑫 徐" w:date="2016-07-25T15:54:00Z">
        <w:r w:rsidR="00A845DE">
          <w:rPr>
            <w:rFonts w:ascii="Times New Roman" w:eastAsia="宋体-简" w:hAnsi="Times New Roman" w:cs="Times New Roman" w:hint="eastAsia"/>
          </w:rPr>
          <w:t xml:space="preserve">: </w:t>
        </w:r>
      </w:ins>
      <w:del w:id="107" w:author="欣鑫 徐" w:date="2016-07-25T15:53:00Z">
        <w:r w:rsidRPr="00947AFF" w:rsidDel="000E68EE">
          <w:rPr>
            <w:rFonts w:ascii="Times New Roman" w:eastAsia="宋体-简" w:hAnsi="Times New Roman" w:cs="Times New Roman"/>
          </w:rPr>
          <w:delText>文</w:delText>
        </w:r>
      </w:del>
      <w:del w:id="108" w:author="欣鑫 徐" w:date="2016-07-25T15:54:00Z">
        <w:r w:rsidRPr="00947AFF" w:rsidDel="00A845DE">
          <w:rPr>
            <w:rFonts w:ascii="Times New Roman" w:eastAsia="宋体-简" w:hAnsi="Times New Roman" w:cs="Times New Roman"/>
          </w:rPr>
          <w:delText>中说</w:delText>
        </w:r>
      </w:del>
      <w:r w:rsidRPr="00947AFF">
        <w:rPr>
          <w:rFonts w:ascii="Times New Roman" w:eastAsia="宋体-简" w:hAnsi="Times New Roman" w:cs="Times New Roman"/>
        </w:rPr>
        <w:t>冰川时期的</w:t>
      </w:r>
      <w:ins w:id="109" w:author="欣鑫 徐" w:date="2016-07-25T15:54:00Z">
        <w:r w:rsidR="00A845DE">
          <w:rPr>
            <w:rFonts w:ascii="Times New Roman" w:eastAsia="宋体-简" w:hAnsi="Times New Roman" w:cs="Times New Roman" w:hint="eastAsia"/>
          </w:rPr>
          <w:t>基本所有</w:t>
        </w:r>
      </w:ins>
      <w:r w:rsidRPr="00947AFF">
        <w:rPr>
          <w:rFonts w:ascii="Times New Roman" w:eastAsia="宋体-简" w:hAnsi="Times New Roman" w:cs="Times New Roman"/>
        </w:rPr>
        <w:t>动物</w:t>
      </w:r>
      <w:ins w:id="110" w:author="欣鑫 徐" w:date="2016-07-25T15:54:00Z">
        <w:r w:rsidR="00A845DE">
          <w:rPr>
            <w:rFonts w:ascii="Times New Roman" w:eastAsia="宋体-简" w:hAnsi="Times New Roman" w:cs="Times New Roman" w:hint="eastAsia"/>
          </w:rPr>
          <w:t>都有</w:t>
        </w:r>
      </w:ins>
      <w:r w:rsidRPr="00947AFF">
        <w:rPr>
          <w:rFonts w:ascii="Times New Roman" w:eastAsia="宋体-简" w:hAnsi="Times New Roman" w:cs="Times New Roman"/>
        </w:rPr>
        <w:t>牙齿显示这些动物已适应了冰川时代的草地和莎草</w:t>
      </w:r>
      <w:del w:id="111" w:author="欣鑫 徐" w:date="2016-07-25T15:56:00Z">
        <w:r w:rsidRPr="00947AFF" w:rsidDel="00625DE2">
          <w:rPr>
            <w:rFonts w:ascii="Times New Roman" w:eastAsia="宋体-简" w:hAnsi="Times New Roman" w:cs="Times New Roman"/>
          </w:rPr>
          <w:delText>，不能适应现代的苔藓和地衣</w:delText>
        </w:r>
      </w:del>
      <w:r w:rsidRPr="00947AFF">
        <w:rPr>
          <w:rFonts w:ascii="Times New Roman" w:eastAsia="宋体-简" w:hAnsi="Times New Roman" w:cs="Times New Roman"/>
        </w:rPr>
        <w:t>。这一细节支持了该段第一句</w:t>
      </w:r>
      <w:r w:rsidRPr="006A57FE">
        <w:rPr>
          <w:rFonts w:ascii="Times New Roman" w:eastAsia="宋体-简" w:hAnsi="Times New Roman" w:cs="Times New Roman"/>
        </w:rPr>
        <w:t>Guthrie</w:t>
      </w:r>
      <w:r w:rsidRPr="006A57FE">
        <w:rPr>
          <w:rFonts w:ascii="Times New Roman" w:eastAsia="宋体-简" w:hAnsi="Times New Roman" w:cs="Times New Roman" w:hint="eastAsia"/>
        </w:rPr>
        <w:t>的观点：冰川时代一定有茂密的植被，故选</w:t>
      </w:r>
      <w:ins w:id="112" w:author="欣鑫 徐" w:date="2016-07-25T15:57:00Z">
        <w:r w:rsidR="0036597D">
          <w:rPr>
            <w:rFonts w:ascii="Times New Roman" w:eastAsia="宋体-简" w:hAnsi="Times New Roman" w:cs="Times New Roman" w:hint="eastAsia"/>
          </w:rPr>
          <w:t>B</w:t>
        </w:r>
        <w:r w:rsidR="0036597D">
          <w:rPr>
            <w:rFonts w:ascii="Times New Roman" w:eastAsia="宋体-简" w:hAnsi="Times New Roman" w:cs="Times New Roman" w:hint="eastAsia"/>
          </w:rPr>
          <w:t>选</w:t>
        </w:r>
      </w:ins>
      <w:del w:id="113" w:author="欣鑫 徐" w:date="2016-07-25T15:57:00Z">
        <w:r w:rsidRPr="006A57FE" w:rsidDel="0036597D">
          <w:rPr>
            <w:rFonts w:ascii="Times New Roman" w:eastAsia="宋体-简" w:hAnsi="Times New Roman" w:cs="Times New Roman" w:hint="eastAsia"/>
          </w:rPr>
          <w:delText>第二</w:delText>
        </w:r>
      </w:del>
      <w:r w:rsidRPr="006A57FE">
        <w:rPr>
          <w:rFonts w:ascii="Times New Roman" w:eastAsia="宋体-简" w:hAnsi="Times New Roman" w:cs="Times New Roman" w:hint="eastAsia"/>
        </w:rPr>
        <w:t>项。</w:t>
      </w:r>
      <w:del w:id="114" w:author="欣鑫 徐" w:date="2016-07-25T15:57:00Z">
        <w:r w:rsidRPr="006A57FE" w:rsidDel="0036597D">
          <w:rPr>
            <w:rFonts w:ascii="Times New Roman" w:eastAsia="宋体-简" w:hAnsi="Times New Roman" w:cs="Times New Roman" w:hint="eastAsia"/>
          </w:rPr>
          <w:delText>其他三项均不符合作者意图。</w:delText>
        </w:r>
      </w:del>
    </w:p>
    <w:p w14:paraId="0B823706" w14:textId="77777777" w:rsidR="004D6057" w:rsidRPr="006A57FE" w:rsidRDefault="004D6057" w:rsidP="004D6057">
      <w:pPr>
        <w:spacing w:line="400" w:lineRule="exact"/>
        <w:rPr>
          <w:rFonts w:ascii="Times New Roman" w:eastAsia="宋体-简" w:hAnsi="Times New Roman" w:cs="Times New Roman"/>
          <w:bCs/>
          <w:rPrChange w:id="115" w:author="欣鑫 徐" w:date="2016-07-25T14:16:00Z">
            <w:rPr>
              <w:rFonts w:ascii="Times New Roman" w:eastAsia="宋体-简" w:hAnsi="Times New Roman" w:cs="Times New Roman"/>
              <w:b/>
              <w:bCs/>
            </w:rPr>
          </w:rPrChange>
        </w:rPr>
      </w:pPr>
    </w:p>
    <w:p w14:paraId="13FDB2DF" w14:textId="32E47D91" w:rsidR="00A845DE" w:rsidRDefault="00A845DE" w:rsidP="004D6057">
      <w:pPr>
        <w:spacing w:line="400" w:lineRule="exact"/>
        <w:rPr>
          <w:ins w:id="116" w:author="欣鑫 徐" w:date="2016-07-25T15:53:00Z"/>
          <w:rFonts w:ascii="Times New Roman" w:eastAsia="宋体-简" w:hAnsi="Times New Roman" w:cs="Times New Roman"/>
        </w:rPr>
      </w:pPr>
      <w:ins w:id="117" w:author="欣鑫 徐" w:date="2016-07-25T15:53:00Z">
        <w:r>
          <w:rPr>
            <w:rFonts w:ascii="Times New Roman" w:eastAsia="宋体-简" w:hAnsi="Times New Roman" w:cs="Times New Roman" w:hint="eastAsia"/>
          </w:rPr>
          <w:t>Q8</w:t>
        </w:r>
      </w:ins>
    </w:p>
    <w:p w14:paraId="1D85AB70" w14:textId="03FB7F25" w:rsidR="004D6057" w:rsidRPr="00947AFF" w:rsidRDefault="0036597D" w:rsidP="004D6057">
      <w:pPr>
        <w:spacing w:line="400" w:lineRule="exact"/>
        <w:rPr>
          <w:rFonts w:ascii="Times New Roman" w:eastAsia="宋体-简" w:hAnsi="Times New Roman" w:cs="Times New Roman"/>
        </w:rPr>
      </w:pPr>
      <w:ins w:id="118" w:author="欣鑫 徐" w:date="2016-07-25T15:57:00Z">
        <w:r>
          <w:rPr>
            <w:rFonts w:ascii="Times New Roman" w:eastAsia="宋体-简" w:hAnsi="Times New Roman" w:cs="Times New Roman" w:hint="eastAsia"/>
          </w:rPr>
          <w:t>正确答案：</w:t>
        </w:r>
        <w:r w:rsidR="005F7F68">
          <w:rPr>
            <w:rFonts w:ascii="Times New Roman" w:eastAsia="宋体-简" w:hAnsi="Times New Roman" w:cs="Times New Roman" w:hint="eastAsia"/>
          </w:rPr>
          <w:t>B</w:t>
        </w:r>
      </w:ins>
      <w:del w:id="119" w:author="欣鑫 徐" w:date="2016-07-25T15:57:00Z">
        <w:r w:rsidR="004D6057" w:rsidRPr="006A57FE" w:rsidDel="0036597D">
          <w:rPr>
            <w:rFonts w:ascii="Times New Roman" w:eastAsia="宋体-简" w:hAnsi="Times New Roman" w:cs="Times New Roman" w:hint="eastAsia"/>
          </w:rPr>
          <w:delText>8</w:delText>
        </w:r>
        <w:r w:rsidR="004D6057" w:rsidRPr="009B7CD1" w:rsidDel="0036597D">
          <w:rPr>
            <w:rFonts w:ascii="Times New Roman" w:eastAsia="宋体-简" w:hAnsi="Times New Roman" w:cs="Times New Roman"/>
          </w:rPr>
          <w:delText>选择第二项。</w:delText>
        </w:r>
      </w:del>
    </w:p>
    <w:p w14:paraId="2C0E9B64" w14:textId="2C75F69A" w:rsidR="004D6057" w:rsidRPr="006A57FE" w:rsidRDefault="004D6057" w:rsidP="004D6057">
      <w:pPr>
        <w:spacing w:line="400" w:lineRule="exact"/>
        <w:rPr>
          <w:rFonts w:ascii="Times New Roman" w:eastAsia="宋体-简" w:hAnsi="Times New Roman" w:cs="Times New Roman"/>
        </w:rPr>
      </w:pPr>
      <w:r w:rsidRPr="006A57FE">
        <w:rPr>
          <w:rFonts w:ascii="Times New Roman" w:eastAsia="宋体-简" w:hAnsi="Times New Roman" w:cs="Times New Roman" w:hint="eastAsia"/>
        </w:rPr>
        <w:t>解析：</w:t>
      </w:r>
      <w:ins w:id="120" w:author="欣鑫 徐" w:date="2016-07-25T16:12:00Z">
        <w:r w:rsidR="00B91E4E">
          <w:rPr>
            <w:rFonts w:ascii="Times New Roman" w:eastAsia="宋体-简" w:hAnsi="Times New Roman" w:cs="Times New Roman" w:hint="eastAsia"/>
          </w:rPr>
          <w:t>根据题干定位</w:t>
        </w:r>
      </w:ins>
      <w:del w:id="121" w:author="欣鑫 徐" w:date="2016-07-25T16:03:00Z">
        <w:r w:rsidRPr="006A57FE" w:rsidDel="00D44677">
          <w:rPr>
            <w:rFonts w:ascii="Times New Roman" w:eastAsia="宋体-简" w:hAnsi="Times New Roman" w:cs="Times New Roman" w:hint="eastAsia"/>
          </w:rPr>
          <w:delText>第二</w:delText>
        </w:r>
      </w:del>
      <w:del w:id="122" w:author="欣鑫 徐" w:date="2016-07-25T16:12:00Z">
        <w:r w:rsidRPr="006A57FE" w:rsidDel="00B91E4E">
          <w:rPr>
            <w:rFonts w:ascii="Times New Roman" w:eastAsia="宋体-简" w:hAnsi="Times New Roman" w:cs="Times New Roman" w:hint="eastAsia"/>
          </w:rPr>
          <w:delText>项同</w:delText>
        </w:r>
      </w:del>
      <w:r w:rsidRPr="006A57FE">
        <w:rPr>
          <w:rFonts w:ascii="Times New Roman" w:eastAsia="宋体-简" w:hAnsi="Times New Roman" w:cs="Times New Roman" w:hint="eastAsia"/>
        </w:rPr>
        <w:t>原文中</w:t>
      </w:r>
      <w:r w:rsidRPr="006A57FE">
        <w:rPr>
          <w:rFonts w:ascii="Times New Roman" w:eastAsia="宋体-简" w:hAnsi="Times New Roman" w:cs="Times New Roman"/>
        </w:rPr>
        <w:t xml:space="preserve">"He makes this argument based on the anatomy of horse and bison, </w:t>
      </w:r>
      <w:ins w:id="123" w:author="欣鑫 徐" w:date="2016-07-25T16:03:00Z">
        <w:r w:rsidR="00D44677">
          <w:rPr>
            <w:rFonts w:ascii="Times New Roman" w:eastAsia="宋体-简" w:hAnsi="Times New Roman" w:cs="Times New Roman"/>
          </w:rPr>
          <w:t>…</w:t>
        </w:r>
      </w:ins>
      <w:del w:id="124" w:author="欣鑫 徐" w:date="2016-07-25T16:02:00Z">
        <w:r w:rsidRPr="006A57FE" w:rsidDel="00D44677">
          <w:rPr>
            <w:rFonts w:ascii="Times New Roman" w:eastAsia="宋体-简" w:hAnsi="Times New Roman" w:cs="Times New Roman"/>
          </w:rPr>
          <w:delText>which do not have the ability to search for food through deep snow cover. They need landscapes with strong winds that remove the winter snows</w:delText>
        </w:r>
      </w:del>
      <w:r w:rsidRPr="006A57FE">
        <w:rPr>
          <w:rFonts w:ascii="Times New Roman" w:eastAsia="宋体-简" w:hAnsi="Times New Roman" w:cs="Times New Roman"/>
        </w:rPr>
        <w:t>, exposing the dry grasses beneath"</w:t>
      </w:r>
      <w:ins w:id="125" w:author="欣鑫 徐" w:date="2016-07-25T16:12:00Z">
        <w:r w:rsidR="00B91E4E">
          <w:rPr>
            <w:rFonts w:ascii="Times New Roman" w:eastAsia="宋体-简" w:hAnsi="Times New Roman" w:cs="Times New Roman" w:hint="eastAsia"/>
          </w:rPr>
          <w:t>这句</w:t>
        </w:r>
      </w:ins>
      <w:del w:id="126" w:author="欣鑫 徐" w:date="2016-07-25T16:12:00Z">
        <w:r w:rsidRPr="006A57FE" w:rsidDel="00B91E4E">
          <w:rPr>
            <w:rFonts w:ascii="Times New Roman" w:eastAsia="宋体-简" w:hAnsi="Times New Roman" w:cs="Times New Roman" w:hint="eastAsia"/>
          </w:rPr>
          <w:delText>对应</w:delText>
        </w:r>
      </w:del>
      <w:ins w:id="127" w:author="欣鑫 徐" w:date="2016-07-25T16:04:00Z">
        <w:r w:rsidR="00A016A8">
          <w:rPr>
            <w:rFonts w:ascii="Times New Roman" w:eastAsia="宋体-简" w:hAnsi="Times New Roman" w:cs="Times New Roman" w:hint="eastAsia"/>
          </w:rPr>
          <w:t>。原文说基于对马</w:t>
        </w:r>
      </w:ins>
      <w:ins w:id="128" w:author="欣鑫 徐" w:date="2016-07-25T16:05:00Z">
        <w:r w:rsidR="00A016A8">
          <w:rPr>
            <w:rFonts w:ascii="Times New Roman" w:eastAsia="宋体-简" w:hAnsi="Times New Roman" w:cs="Times New Roman" w:hint="eastAsia"/>
          </w:rPr>
          <w:t>和北美野牛</w:t>
        </w:r>
      </w:ins>
      <w:ins w:id="129" w:author="欣鑫 徐" w:date="2016-07-25T16:06:00Z">
        <w:r w:rsidR="00555715">
          <w:rPr>
            <w:rFonts w:ascii="Times New Roman" w:eastAsia="宋体-简" w:hAnsi="Times New Roman" w:cs="Times New Roman" w:hint="eastAsia"/>
          </w:rPr>
          <w:t>这类不能在深雪</w:t>
        </w:r>
      </w:ins>
      <w:ins w:id="130" w:author="欣鑫 徐" w:date="2016-07-25T16:07:00Z">
        <w:r w:rsidR="00555715">
          <w:rPr>
            <w:rFonts w:ascii="Times New Roman" w:eastAsia="宋体-简" w:hAnsi="Times New Roman" w:cs="Times New Roman" w:hint="eastAsia"/>
          </w:rPr>
          <w:t>覆盖区域寻找食物的动物</w:t>
        </w:r>
      </w:ins>
      <w:ins w:id="131" w:author="欣鑫 徐" w:date="2016-07-25T16:05:00Z">
        <w:r w:rsidR="00B92AA4">
          <w:rPr>
            <w:rFonts w:ascii="Times New Roman" w:eastAsia="宋体-简" w:hAnsi="Times New Roman" w:cs="Times New Roman" w:hint="eastAsia"/>
          </w:rPr>
          <w:t>的</w:t>
        </w:r>
      </w:ins>
      <w:ins w:id="132" w:author="欣鑫 徐" w:date="2016-07-25T16:09:00Z">
        <w:r w:rsidR="00B92AA4">
          <w:rPr>
            <w:rFonts w:ascii="Times New Roman" w:eastAsia="宋体-简" w:hAnsi="Times New Roman" w:cs="Times New Roman" w:hint="eastAsia"/>
          </w:rPr>
          <w:t>解刨</w:t>
        </w:r>
      </w:ins>
      <w:ins w:id="133" w:author="欣鑫 徐" w:date="2016-07-25T16:05:00Z">
        <w:r w:rsidR="00A016A8">
          <w:rPr>
            <w:rFonts w:ascii="Times New Roman" w:eastAsia="宋体-简" w:hAnsi="Times New Roman" w:cs="Times New Roman" w:hint="eastAsia"/>
          </w:rPr>
          <w:t>，</w:t>
        </w:r>
      </w:ins>
      <w:ins w:id="134" w:author="欣鑫 徐" w:date="2016-07-25T16:08:00Z">
        <w:r w:rsidR="00CA0B4D">
          <w:rPr>
            <w:rFonts w:ascii="Times New Roman" w:eastAsia="宋体-简" w:hAnsi="Times New Roman" w:cs="Times New Roman" w:hint="eastAsia"/>
          </w:rPr>
          <w:t>他得出结论</w:t>
        </w:r>
      </w:ins>
      <w:ins w:id="135" w:author="欣鑫 徐" w:date="2016-07-25T16:09:00Z">
        <w:r w:rsidR="00B92AA4">
          <w:rPr>
            <w:rFonts w:ascii="Times New Roman" w:eastAsia="宋体-简" w:hAnsi="Times New Roman" w:cs="Times New Roman" w:hint="eastAsia"/>
          </w:rPr>
          <w:t>是强劲而持续的风</w:t>
        </w:r>
      </w:ins>
      <w:ins w:id="136" w:author="欣鑫 徐" w:date="2016-07-25T16:10:00Z">
        <w:r w:rsidR="00B92AA4">
          <w:rPr>
            <w:rFonts w:ascii="Times New Roman" w:eastAsia="宋体-简" w:hAnsi="Times New Roman" w:cs="Times New Roman" w:hint="eastAsia"/>
          </w:rPr>
          <w:t>吹走了覆盖的雪层，让地面上的那些</w:t>
        </w:r>
        <w:r w:rsidR="00B92AA4">
          <w:rPr>
            <w:rFonts w:ascii="Times New Roman" w:eastAsia="宋体-简" w:hAnsi="Times New Roman" w:cs="Times New Roman" w:hint="eastAsia"/>
          </w:rPr>
          <w:t xml:space="preserve">dry grasses </w:t>
        </w:r>
        <w:r w:rsidR="00BD0F71">
          <w:rPr>
            <w:rFonts w:ascii="Times New Roman" w:eastAsia="宋体-简" w:hAnsi="Times New Roman" w:cs="Times New Roman" w:hint="eastAsia"/>
          </w:rPr>
          <w:t>露出来了，</w:t>
        </w:r>
        <w:r w:rsidR="00BD0F71">
          <w:rPr>
            <w:rFonts w:ascii="Times New Roman" w:eastAsia="宋体-简" w:hAnsi="Times New Roman" w:cs="Times New Roman" w:hint="eastAsia"/>
          </w:rPr>
          <w:t>B</w:t>
        </w:r>
        <w:r w:rsidR="00BD0F71">
          <w:rPr>
            <w:rFonts w:ascii="Times New Roman" w:eastAsia="宋体-简" w:hAnsi="Times New Roman" w:cs="Times New Roman" w:hint="eastAsia"/>
          </w:rPr>
          <w:t>选项表示同样的意思。</w:t>
        </w:r>
      </w:ins>
      <w:del w:id="137" w:author="欣鑫 徐" w:date="2016-07-25T16:03:00Z">
        <w:r w:rsidRPr="006A57FE" w:rsidDel="00D44677">
          <w:rPr>
            <w:rFonts w:ascii="Times New Roman" w:eastAsia="宋体-简" w:hAnsi="Times New Roman" w:cs="Times New Roman" w:hint="eastAsia"/>
          </w:rPr>
          <w:delText>。其他三项信息均不符合。</w:delText>
        </w:r>
      </w:del>
    </w:p>
    <w:p w14:paraId="476C0B8B" w14:textId="77777777" w:rsidR="004D6057" w:rsidRPr="006A57FE" w:rsidRDefault="004D6057" w:rsidP="004D6057">
      <w:pPr>
        <w:spacing w:line="400" w:lineRule="exact"/>
        <w:rPr>
          <w:rFonts w:ascii="Times New Roman" w:eastAsia="宋体-简" w:hAnsi="Times New Roman" w:cs="Times New Roman"/>
          <w:bCs/>
        </w:rPr>
      </w:pPr>
    </w:p>
    <w:p w14:paraId="0362CD7C" w14:textId="77777777" w:rsidR="00CA0B4D" w:rsidRDefault="00930C59" w:rsidP="004D6057">
      <w:pPr>
        <w:spacing w:line="400" w:lineRule="exact"/>
        <w:rPr>
          <w:ins w:id="138" w:author="欣鑫 徐" w:date="2016-07-25T16:08:00Z"/>
          <w:rFonts w:ascii="Times New Roman" w:eastAsia="宋体-简" w:hAnsi="Times New Roman" w:cs="Times New Roman"/>
        </w:rPr>
      </w:pPr>
      <w:ins w:id="139" w:author="欣鑫 徐" w:date="2016-07-25T16:03:00Z">
        <w:r>
          <w:rPr>
            <w:rFonts w:ascii="Times New Roman" w:eastAsia="宋体-简" w:hAnsi="Times New Roman" w:cs="Times New Roman" w:hint="eastAsia"/>
          </w:rPr>
          <w:t>Q9</w:t>
        </w:r>
      </w:ins>
    </w:p>
    <w:p w14:paraId="1703A086" w14:textId="5493AB32" w:rsidR="004D6057" w:rsidRPr="006A57FE" w:rsidRDefault="00CA0B4D" w:rsidP="004D6057">
      <w:pPr>
        <w:spacing w:line="400" w:lineRule="exact"/>
        <w:rPr>
          <w:rFonts w:ascii="Times New Roman" w:eastAsia="宋体-简" w:hAnsi="Times New Roman" w:cs="Times New Roman"/>
        </w:rPr>
      </w:pPr>
      <w:ins w:id="140" w:author="欣鑫 徐" w:date="2016-07-25T16:08:00Z">
        <w:r>
          <w:rPr>
            <w:rFonts w:ascii="Times New Roman" w:eastAsia="宋体-简" w:hAnsi="Times New Roman" w:cs="Times New Roman" w:hint="eastAsia"/>
          </w:rPr>
          <w:t>正确答案：</w:t>
        </w:r>
      </w:ins>
      <w:ins w:id="141" w:author="欣鑫 徐" w:date="2016-07-25T16:11:00Z">
        <w:r w:rsidR="00B91E4E">
          <w:rPr>
            <w:rFonts w:ascii="Times New Roman" w:eastAsia="宋体-简" w:hAnsi="Times New Roman" w:cs="Times New Roman" w:hint="eastAsia"/>
          </w:rPr>
          <w:t>D</w:t>
        </w:r>
      </w:ins>
      <w:del w:id="142" w:author="欣鑫 徐" w:date="2016-07-25T16:03:00Z">
        <w:r w:rsidR="004D6057" w:rsidRPr="006A57FE" w:rsidDel="00930C59">
          <w:rPr>
            <w:rFonts w:ascii="Times New Roman" w:eastAsia="宋体-简" w:hAnsi="Times New Roman" w:cs="Times New Roman"/>
          </w:rPr>
          <w:delText>9</w:delText>
        </w:r>
        <w:r w:rsidR="004D6057" w:rsidRPr="006A57FE" w:rsidDel="00930C59">
          <w:rPr>
            <w:rFonts w:ascii="Times New Roman" w:eastAsia="宋体-简" w:hAnsi="Times New Roman" w:cs="Times New Roman" w:hint="eastAsia"/>
          </w:rPr>
          <w:delText>选择第四项。</w:delText>
        </w:r>
      </w:del>
    </w:p>
    <w:p w14:paraId="01320408" w14:textId="61007123" w:rsidR="004D6057" w:rsidRPr="006A57FE" w:rsidRDefault="004D6057" w:rsidP="004D6057">
      <w:pPr>
        <w:spacing w:line="400" w:lineRule="exact"/>
        <w:rPr>
          <w:rFonts w:ascii="Times New Roman" w:eastAsia="宋体-简" w:hAnsi="Times New Roman" w:cs="Times New Roman"/>
        </w:rPr>
      </w:pPr>
      <w:r w:rsidRPr="006A57FE">
        <w:rPr>
          <w:rFonts w:ascii="Times New Roman" w:eastAsia="宋体-简" w:hAnsi="Times New Roman" w:cs="Times New Roman" w:hint="eastAsia"/>
        </w:rPr>
        <w:t>解析：</w:t>
      </w:r>
      <w:ins w:id="143" w:author="欣鑫 徐" w:date="2016-07-25T16:12:00Z">
        <w:r w:rsidR="00471E25">
          <w:rPr>
            <w:rFonts w:ascii="Times New Roman" w:eastAsia="宋体-简" w:hAnsi="Times New Roman" w:cs="Times New Roman" w:hint="eastAsia"/>
          </w:rPr>
          <w:t>根据题干回归</w:t>
        </w:r>
      </w:ins>
      <w:del w:id="144" w:author="欣鑫 徐" w:date="2016-07-25T16:12:00Z">
        <w:r w:rsidRPr="006A57FE" w:rsidDel="00471E25">
          <w:rPr>
            <w:rFonts w:ascii="Times New Roman" w:eastAsia="宋体-简" w:hAnsi="Times New Roman" w:cs="Times New Roman" w:hint="eastAsia"/>
          </w:rPr>
          <w:delText>该选项同</w:delText>
        </w:r>
      </w:del>
      <w:r w:rsidRPr="006A57FE">
        <w:rPr>
          <w:rFonts w:ascii="Times New Roman" w:eastAsia="宋体-简" w:hAnsi="Times New Roman" w:cs="Times New Roman" w:hint="eastAsia"/>
        </w:rPr>
        <w:t>原文的</w:t>
      </w:r>
      <w:r w:rsidRPr="006A57FE">
        <w:rPr>
          <w:rFonts w:ascii="Times New Roman" w:eastAsia="宋体-简" w:hAnsi="Times New Roman" w:cs="Times New Roman"/>
        </w:rPr>
        <w:t xml:space="preserve">"He found that </w:t>
      </w:r>
      <w:ins w:id="145" w:author="欣鑫 徐" w:date="2016-07-25T16:13:00Z">
        <w:r w:rsidR="00D95245">
          <w:rPr>
            <w:rFonts w:ascii="Times New Roman" w:eastAsia="宋体-简" w:hAnsi="Times New Roman" w:cs="Times New Roman"/>
          </w:rPr>
          <w:t>…</w:t>
        </w:r>
      </w:ins>
      <w:del w:id="146" w:author="欣鑫 徐" w:date="2016-07-25T16:13:00Z">
        <w:r w:rsidRPr="006A57FE" w:rsidDel="00D95245">
          <w:rPr>
            <w:rFonts w:ascii="Times New Roman" w:eastAsia="宋体-简" w:hAnsi="Times New Roman" w:cs="Times New Roman"/>
          </w:rPr>
          <w:delText xml:space="preserve">the amount of pollen recovered in these sediments is so low that the Beringian landscape during the peak of the last glaciation was more likely to have been what he termed a "polar desert," </w:delText>
        </w:r>
      </w:del>
      <w:r w:rsidRPr="006A57FE">
        <w:rPr>
          <w:rFonts w:ascii="Times New Roman" w:eastAsia="宋体-简" w:hAnsi="Times New Roman" w:cs="Times New Roman"/>
        </w:rPr>
        <w:t>with little or only sparse vegetation"</w:t>
      </w:r>
      <w:r w:rsidRPr="006A57FE">
        <w:rPr>
          <w:rFonts w:ascii="Times New Roman" w:eastAsia="宋体-简" w:hAnsi="Times New Roman" w:cs="Times New Roman" w:hint="eastAsia"/>
        </w:rPr>
        <w:t>信息对应</w:t>
      </w:r>
      <w:ins w:id="147" w:author="欣鑫 徐" w:date="2016-07-25T16:13:00Z">
        <w:r w:rsidR="00D95245">
          <w:rPr>
            <w:rFonts w:ascii="Times New Roman" w:eastAsia="宋体-简" w:hAnsi="Times New Roman" w:cs="Times New Roman" w:hint="eastAsia"/>
          </w:rPr>
          <w:t>;</w:t>
        </w:r>
        <w:r w:rsidR="00E72CC9">
          <w:rPr>
            <w:rFonts w:ascii="Times New Roman" w:eastAsia="宋体-简" w:hAnsi="Times New Roman" w:cs="Times New Roman" w:hint="eastAsia"/>
          </w:rPr>
          <w:t xml:space="preserve"> </w:t>
        </w:r>
      </w:ins>
      <w:ins w:id="148" w:author="欣鑫 徐" w:date="2016-07-25T16:14:00Z">
        <w:r w:rsidR="004B0EE4">
          <w:rPr>
            <w:rFonts w:ascii="Times New Roman" w:eastAsia="宋体-简" w:hAnsi="Times New Roman" w:cs="Times New Roman" w:hint="eastAsia"/>
          </w:rPr>
          <w:t>他发现</w:t>
        </w:r>
      </w:ins>
      <w:ins w:id="149" w:author="欣鑫 徐" w:date="2016-07-25T16:13:00Z">
        <w:r w:rsidR="009A04E9">
          <w:rPr>
            <w:rFonts w:ascii="Times New Roman" w:eastAsia="宋体-简" w:hAnsi="Times New Roman" w:cs="Times New Roman" w:hint="eastAsia"/>
          </w:rPr>
          <w:t>在</w:t>
        </w:r>
      </w:ins>
      <w:ins w:id="150" w:author="欣鑫 徐" w:date="2016-07-25T16:15:00Z">
        <w:r w:rsidR="000C101A">
          <w:rPr>
            <w:rFonts w:ascii="Times New Roman" w:eastAsia="宋体-简" w:hAnsi="Times New Roman" w:cs="Times New Roman" w:hint="eastAsia"/>
          </w:rPr>
          <w:t>这些沉淀物里</w:t>
        </w:r>
      </w:ins>
      <w:ins w:id="151" w:author="欣鑫 徐" w:date="2016-07-25T16:16:00Z">
        <w:r w:rsidR="000C101A">
          <w:rPr>
            <w:rFonts w:ascii="Times New Roman" w:eastAsia="宋体-简" w:hAnsi="Times New Roman" w:cs="Times New Roman" w:hint="eastAsia"/>
          </w:rPr>
          <w:t>获得的花粉含量是如此之低，以至于</w:t>
        </w:r>
      </w:ins>
      <w:ins w:id="152" w:author="欣鑫 徐" w:date="2016-07-25T16:19:00Z">
        <w:r w:rsidR="00FB27F0" w:rsidRPr="00374FEF">
          <w:rPr>
            <w:rFonts w:ascii="Times New Roman" w:hAnsi="Times New Roman" w:cs="Times New Roman"/>
          </w:rPr>
          <w:t>Beringian</w:t>
        </w:r>
      </w:ins>
      <w:ins w:id="153" w:author="欣鑫 徐" w:date="2016-07-25T16:18:00Z">
        <w:r w:rsidR="00C972B8">
          <w:rPr>
            <w:rFonts w:ascii="Times New Roman" w:eastAsia="宋体-简" w:hAnsi="Times New Roman" w:cs="Times New Roman" w:hint="eastAsia"/>
          </w:rPr>
          <w:t>在冰川时期</w:t>
        </w:r>
      </w:ins>
      <w:ins w:id="154" w:author="欣鑫 徐" w:date="2016-07-25T16:19:00Z">
        <w:r w:rsidR="00FB27F0">
          <w:rPr>
            <w:rFonts w:ascii="Times New Roman" w:eastAsia="宋体-简" w:hAnsi="Times New Roman" w:cs="Times New Roman" w:hint="eastAsia"/>
          </w:rPr>
          <w:t>更有可能</w:t>
        </w:r>
        <w:r w:rsidR="00FC0B37">
          <w:rPr>
            <w:rFonts w:ascii="Times New Roman" w:eastAsia="宋体-简" w:hAnsi="Times New Roman" w:cs="Times New Roman" w:hint="eastAsia"/>
          </w:rPr>
          <w:t>变成了一个</w:t>
        </w:r>
        <w:r w:rsidR="00FB27F0">
          <w:rPr>
            <w:rFonts w:ascii="Times New Roman" w:eastAsia="宋体-简" w:hAnsi="Times New Roman" w:cs="Times New Roman" w:hint="eastAsia"/>
          </w:rPr>
          <w:t>“</w:t>
        </w:r>
      </w:ins>
      <w:ins w:id="155" w:author="欣鑫 徐" w:date="2016-07-25T16:20:00Z">
        <w:r w:rsidR="00FB27F0">
          <w:rPr>
            <w:rFonts w:ascii="Times New Roman" w:eastAsia="宋体-简" w:hAnsi="Times New Roman" w:cs="Times New Roman" w:hint="eastAsia"/>
          </w:rPr>
          <w:t>极地沙漠</w:t>
        </w:r>
      </w:ins>
      <w:ins w:id="156" w:author="欣鑫 徐" w:date="2016-07-25T16:19:00Z">
        <w:r w:rsidR="00FB27F0">
          <w:rPr>
            <w:rFonts w:ascii="Times New Roman" w:eastAsia="宋体-简" w:hAnsi="Times New Roman" w:cs="Times New Roman" w:hint="eastAsia"/>
          </w:rPr>
          <w:t>”</w:t>
        </w:r>
      </w:ins>
      <w:ins w:id="157" w:author="欣鑫 徐" w:date="2016-07-25T16:22:00Z">
        <w:r w:rsidR="007D2B62">
          <w:rPr>
            <w:rFonts w:ascii="Times New Roman" w:eastAsia="宋体-简" w:hAnsi="Times New Roman" w:cs="Times New Roman" w:hint="eastAsia"/>
          </w:rPr>
          <w:t>。言下之意，就是那时候基本没有什么植被，对应</w:t>
        </w:r>
        <w:r w:rsidR="007D2B62">
          <w:rPr>
            <w:rFonts w:ascii="Times New Roman" w:eastAsia="宋体-简" w:hAnsi="Times New Roman" w:cs="Times New Roman" w:hint="eastAsia"/>
          </w:rPr>
          <w:t>D</w:t>
        </w:r>
        <w:r w:rsidR="007D2B62">
          <w:rPr>
            <w:rFonts w:ascii="Times New Roman" w:eastAsia="宋体-简" w:hAnsi="Times New Roman" w:cs="Times New Roman" w:hint="eastAsia"/>
          </w:rPr>
          <w:t>选项。</w:t>
        </w:r>
      </w:ins>
      <w:del w:id="158" w:author="欣鑫 徐" w:date="2016-07-25T16:13:00Z">
        <w:r w:rsidRPr="006A57FE" w:rsidDel="00D95245">
          <w:rPr>
            <w:rFonts w:ascii="Times New Roman" w:eastAsia="宋体-简" w:hAnsi="Times New Roman" w:cs="Times New Roman" w:hint="eastAsia"/>
          </w:rPr>
          <w:delText>。</w:delText>
        </w:r>
      </w:del>
    </w:p>
    <w:p w14:paraId="76D16817" w14:textId="77777777" w:rsidR="004D6057" w:rsidRPr="006A57FE" w:rsidRDefault="004D6057" w:rsidP="004D6057">
      <w:pPr>
        <w:spacing w:line="400" w:lineRule="exact"/>
        <w:rPr>
          <w:rFonts w:ascii="Times New Roman" w:eastAsia="宋体-简" w:hAnsi="Times New Roman" w:cs="Times New Roman"/>
          <w:bCs/>
          <w:rPrChange w:id="159" w:author="欣鑫 徐" w:date="2016-07-25T14:16:00Z">
            <w:rPr>
              <w:rFonts w:ascii="Times New Roman" w:eastAsia="宋体-简" w:hAnsi="Times New Roman" w:cs="Times New Roman"/>
              <w:b/>
              <w:bCs/>
            </w:rPr>
          </w:rPrChange>
        </w:rPr>
      </w:pPr>
    </w:p>
    <w:p w14:paraId="77A8F60B" w14:textId="773B2B0B" w:rsidR="0044398C" w:rsidRDefault="0044398C" w:rsidP="004D6057">
      <w:pPr>
        <w:spacing w:line="400" w:lineRule="exact"/>
        <w:rPr>
          <w:ins w:id="160" w:author="欣鑫 徐" w:date="2016-07-25T16:17:00Z"/>
          <w:rFonts w:ascii="Times New Roman" w:eastAsia="宋体-简" w:hAnsi="Times New Roman" w:cs="Times New Roman"/>
        </w:rPr>
      </w:pPr>
      <w:ins w:id="161" w:author="欣鑫 徐" w:date="2016-07-25T16:17:00Z">
        <w:r>
          <w:rPr>
            <w:rFonts w:ascii="Times New Roman" w:eastAsia="宋体-简" w:hAnsi="Times New Roman" w:cs="Times New Roman" w:hint="eastAsia"/>
          </w:rPr>
          <w:t>Q10</w:t>
        </w:r>
      </w:ins>
    </w:p>
    <w:p w14:paraId="5A933B9B" w14:textId="3C93B3B3" w:rsidR="004D6057" w:rsidRPr="00947AFF" w:rsidRDefault="0044398C" w:rsidP="004D6057">
      <w:pPr>
        <w:spacing w:line="400" w:lineRule="exact"/>
        <w:rPr>
          <w:rFonts w:ascii="Times New Roman" w:eastAsia="宋体-简" w:hAnsi="Times New Roman" w:cs="Times New Roman"/>
        </w:rPr>
      </w:pPr>
      <w:ins w:id="162" w:author="欣鑫 徐" w:date="2016-07-25T16:17:00Z">
        <w:r>
          <w:rPr>
            <w:rFonts w:ascii="Times New Roman" w:eastAsia="宋体-简" w:hAnsi="Times New Roman" w:cs="Times New Roman" w:hint="eastAsia"/>
          </w:rPr>
          <w:t>正确答案：</w:t>
        </w:r>
      </w:ins>
      <w:ins w:id="163" w:author="欣鑫 徐" w:date="2016-07-26T14:04:00Z">
        <w:r w:rsidR="008E2DA6">
          <w:rPr>
            <w:rFonts w:ascii="Times New Roman" w:eastAsia="宋体-简" w:hAnsi="Times New Roman" w:cs="Times New Roman" w:hint="eastAsia"/>
          </w:rPr>
          <w:t>C</w:t>
        </w:r>
      </w:ins>
      <w:bookmarkStart w:id="164" w:name="_GoBack"/>
      <w:bookmarkEnd w:id="164"/>
      <w:del w:id="165" w:author="欣鑫 徐" w:date="2016-07-25T16:17:00Z">
        <w:r w:rsidR="004D6057" w:rsidRPr="006A57FE" w:rsidDel="0044398C">
          <w:rPr>
            <w:rFonts w:ascii="Times New Roman" w:eastAsia="宋体-简" w:hAnsi="Times New Roman" w:cs="Times New Roman" w:hint="eastAsia"/>
          </w:rPr>
          <w:delText>10</w:delText>
        </w:r>
        <w:r w:rsidR="004D6057" w:rsidRPr="009B7CD1" w:rsidDel="0044398C">
          <w:rPr>
            <w:rFonts w:ascii="Times New Roman" w:eastAsia="宋体-简" w:hAnsi="Times New Roman" w:cs="Times New Roman"/>
          </w:rPr>
          <w:delText>选择第三项。</w:delText>
        </w:r>
      </w:del>
    </w:p>
    <w:p w14:paraId="5D629B6C" w14:textId="181E24A8" w:rsidR="004D6057" w:rsidRDefault="004D6057" w:rsidP="004D6057">
      <w:pPr>
        <w:spacing w:line="400" w:lineRule="exact"/>
        <w:rPr>
          <w:ins w:id="166" w:author="欣鑫 徐" w:date="2016-07-25T16:24:00Z"/>
          <w:rFonts w:ascii="Times New Roman" w:eastAsia="宋体-简" w:hAnsi="Times New Roman" w:cs="Times New Roman"/>
        </w:rPr>
      </w:pPr>
      <w:r w:rsidRPr="006A57FE">
        <w:rPr>
          <w:rFonts w:ascii="Times New Roman" w:eastAsia="宋体-简" w:hAnsi="Times New Roman" w:cs="Times New Roman" w:hint="eastAsia"/>
        </w:rPr>
        <w:t>解析：</w:t>
      </w:r>
      <w:ins w:id="167" w:author="欣鑫 徐" w:date="2016-07-25T16:23:00Z">
        <w:r w:rsidR="007D2B62">
          <w:rPr>
            <w:rFonts w:ascii="Times New Roman" w:eastAsia="宋体-简" w:hAnsi="Times New Roman" w:cs="Times New Roman" w:hint="eastAsia"/>
          </w:rPr>
          <w:t>根据题干回归段落原文句</w:t>
        </w:r>
      </w:ins>
      <w:del w:id="168" w:author="欣鑫 徐" w:date="2016-07-25T16:23:00Z">
        <w:r w:rsidRPr="006A57FE" w:rsidDel="007D2B62">
          <w:rPr>
            <w:rFonts w:ascii="Times New Roman" w:eastAsia="宋体-简" w:hAnsi="Times New Roman" w:cs="Times New Roman" w:hint="eastAsia"/>
          </w:rPr>
          <w:delText>原文中说</w:delText>
        </w:r>
      </w:del>
      <w:r w:rsidRPr="006A57FE">
        <w:rPr>
          <w:rFonts w:ascii="Times New Roman" w:eastAsia="宋体-简" w:hAnsi="Times New Roman" w:cs="Times New Roman"/>
        </w:rPr>
        <w:t>"Guthrie has argued against this view by pointing out that radiocarbon</w:t>
      </w:r>
      <w:ins w:id="169" w:author="欣鑫 徐" w:date="2016-07-25T16:24:00Z">
        <w:r w:rsidR="009928E1">
          <w:rPr>
            <w:rFonts w:ascii="Times New Roman" w:eastAsia="宋体-简" w:hAnsi="Times New Roman" w:cs="Times New Roman" w:hint="eastAsia"/>
          </w:rPr>
          <w:t xml:space="preserve"> </w:t>
        </w:r>
        <w:r w:rsidR="009928E1">
          <w:rPr>
            <w:rFonts w:ascii="Times New Roman" w:eastAsia="宋体-简" w:hAnsi="Times New Roman" w:cs="Times New Roman"/>
          </w:rPr>
          <w:t>…</w:t>
        </w:r>
        <w:r w:rsidR="009928E1">
          <w:rPr>
            <w:rFonts w:ascii="Times New Roman" w:eastAsia="宋体-简" w:hAnsi="Times New Roman" w:cs="Times New Roman" w:hint="eastAsia"/>
          </w:rPr>
          <w:t xml:space="preserve"> </w:t>
        </w:r>
      </w:ins>
      <w:del w:id="170" w:author="欣鑫 徐" w:date="2016-07-25T16:24:00Z">
        <w:r w:rsidRPr="006A57FE" w:rsidDel="009928E1">
          <w:rPr>
            <w:rFonts w:ascii="Times New Roman" w:eastAsia="宋体-简" w:hAnsi="Times New Roman" w:cs="Times New Roman"/>
          </w:rPr>
          <w:delText xml:space="preserve"> analysis of mammoth, horse, and bison bones from Beringian deposits revealed that the bones date to the period of most intense </w:delText>
        </w:r>
      </w:del>
      <w:r w:rsidRPr="006A57FE">
        <w:rPr>
          <w:rFonts w:ascii="Times New Roman" w:eastAsia="宋体-简" w:hAnsi="Times New Roman" w:cs="Times New Roman"/>
        </w:rPr>
        <w:t>glaciation"</w:t>
      </w:r>
      <w:r w:rsidRPr="006A57FE">
        <w:rPr>
          <w:rFonts w:ascii="Times New Roman" w:eastAsia="宋体-简" w:hAnsi="Times New Roman" w:cs="Times New Roman" w:hint="eastAsia"/>
        </w:rPr>
        <w:t>，即</w:t>
      </w:r>
      <w:r w:rsidRPr="006A57FE">
        <w:rPr>
          <w:rFonts w:ascii="Times New Roman" w:eastAsia="宋体-简" w:hAnsi="Times New Roman" w:cs="Times New Roman"/>
        </w:rPr>
        <w:t>Guthrie</w:t>
      </w:r>
      <w:r w:rsidRPr="006A57FE">
        <w:rPr>
          <w:rFonts w:ascii="Times New Roman" w:eastAsia="宋体-简" w:hAnsi="Times New Roman" w:cs="Times New Roman" w:hint="eastAsia"/>
        </w:rPr>
        <w:t>用</w:t>
      </w:r>
      <w:r w:rsidRPr="006A57FE">
        <w:rPr>
          <w:rFonts w:ascii="Times New Roman" w:eastAsia="宋体-简" w:hAnsi="Times New Roman" w:cs="Times New Roman"/>
        </w:rPr>
        <w:t>radiocarbon analysis</w:t>
      </w:r>
      <w:r w:rsidRPr="006A57FE">
        <w:rPr>
          <w:rFonts w:ascii="Times New Roman" w:eastAsia="宋体-简" w:hAnsi="Times New Roman" w:cs="Times New Roman" w:hint="eastAsia"/>
        </w:rPr>
        <w:t>就是为了反驳</w:t>
      </w:r>
      <w:r w:rsidRPr="006A57FE">
        <w:rPr>
          <w:rFonts w:ascii="Times New Roman" w:eastAsia="宋体-简" w:hAnsi="Times New Roman" w:cs="Times New Roman"/>
        </w:rPr>
        <w:t>Colinvaux</w:t>
      </w:r>
      <w:ins w:id="171" w:author="欣鑫 徐" w:date="2016-07-25T16:25:00Z">
        <w:r w:rsidR="00706F76">
          <w:rPr>
            <w:rFonts w:ascii="Times New Roman" w:eastAsia="宋体-简" w:hAnsi="Times New Roman" w:cs="Times New Roman" w:hint="eastAsia"/>
          </w:rPr>
          <w:t>，对应</w:t>
        </w:r>
        <w:r w:rsidR="00706F76">
          <w:rPr>
            <w:rFonts w:ascii="Times New Roman" w:eastAsia="宋体-简" w:hAnsi="Times New Roman" w:cs="Times New Roman" w:hint="eastAsia"/>
          </w:rPr>
          <w:t>C</w:t>
        </w:r>
        <w:r w:rsidR="00706F76">
          <w:rPr>
            <w:rFonts w:ascii="Times New Roman" w:eastAsia="宋体-简" w:hAnsi="Times New Roman" w:cs="Times New Roman" w:hint="eastAsia"/>
          </w:rPr>
          <w:t>选</w:t>
        </w:r>
      </w:ins>
      <w:del w:id="172" w:author="欣鑫 徐" w:date="2016-07-25T16:25:00Z">
        <w:r w:rsidRPr="006A57FE" w:rsidDel="00706F76">
          <w:rPr>
            <w:rFonts w:ascii="Times New Roman" w:eastAsia="宋体-简" w:hAnsi="Times New Roman" w:cs="Times New Roman" w:hint="eastAsia"/>
          </w:rPr>
          <w:delText>。故选第三</w:delText>
        </w:r>
      </w:del>
      <w:r w:rsidRPr="006A57FE">
        <w:rPr>
          <w:rFonts w:ascii="Times New Roman" w:eastAsia="宋体-简" w:hAnsi="Times New Roman" w:cs="Times New Roman" w:hint="eastAsia"/>
        </w:rPr>
        <w:t>项。</w:t>
      </w:r>
    </w:p>
    <w:p w14:paraId="127F9138" w14:textId="77777777" w:rsidR="00C6745E" w:rsidRPr="006A57FE" w:rsidRDefault="00C6745E" w:rsidP="004D6057">
      <w:pPr>
        <w:spacing w:line="400" w:lineRule="exact"/>
        <w:rPr>
          <w:rFonts w:ascii="Times New Roman" w:eastAsia="宋体-简" w:hAnsi="Times New Roman" w:cs="Times New Roman"/>
        </w:rPr>
      </w:pPr>
    </w:p>
    <w:p w14:paraId="2AF17094" w14:textId="54F727A0" w:rsidR="004D6057" w:rsidRPr="006A57FE" w:rsidRDefault="003D779F" w:rsidP="004D6057">
      <w:pPr>
        <w:spacing w:line="400" w:lineRule="exact"/>
        <w:rPr>
          <w:rFonts w:ascii="Times New Roman" w:eastAsia="宋体-简" w:hAnsi="Times New Roman" w:cs="Times New Roman"/>
          <w:bCs/>
          <w:rPrChange w:id="173" w:author="欣鑫 徐" w:date="2016-07-25T14:16:00Z">
            <w:rPr>
              <w:rFonts w:ascii="Times New Roman" w:eastAsia="宋体-简" w:hAnsi="Times New Roman" w:cs="Times New Roman"/>
              <w:b/>
              <w:bCs/>
            </w:rPr>
          </w:rPrChange>
        </w:rPr>
      </w:pPr>
      <w:ins w:id="174" w:author="欣鑫 徐" w:date="2016-07-25T16:23:00Z">
        <w:r>
          <w:rPr>
            <w:rFonts w:ascii="Times New Roman" w:eastAsia="宋体-简" w:hAnsi="Times New Roman" w:cs="Times New Roman" w:hint="eastAsia"/>
            <w:bCs/>
          </w:rPr>
          <w:lastRenderedPageBreak/>
          <w:t>Q11</w:t>
        </w:r>
      </w:ins>
    </w:p>
    <w:p w14:paraId="0B78984A" w14:textId="1C80B0B9" w:rsidR="004D6057" w:rsidRPr="00947AFF" w:rsidRDefault="00706F76" w:rsidP="004D6057">
      <w:pPr>
        <w:spacing w:line="400" w:lineRule="exact"/>
        <w:rPr>
          <w:rFonts w:ascii="Times New Roman" w:eastAsia="宋体-简" w:hAnsi="Times New Roman" w:cs="Times New Roman"/>
        </w:rPr>
      </w:pPr>
      <w:ins w:id="175" w:author="欣鑫 徐" w:date="2016-07-25T16:25:00Z">
        <w:r>
          <w:rPr>
            <w:rFonts w:ascii="Times New Roman" w:eastAsia="宋体-简" w:hAnsi="Times New Roman" w:cs="Times New Roman" w:hint="eastAsia"/>
          </w:rPr>
          <w:t>正确答案：</w:t>
        </w:r>
      </w:ins>
      <w:ins w:id="176" w:author="欣鑫 徐" w:date="2016-07-25T16:28:00Z">
        <w:r w:rsidR="00ED6434">
          <w:rPr>
            <w:rFonts w:ascii="Times New Roman" w:eastAsia="宋体-简" w:hAnsi="Times New Roman" w:cs="Times New Roman" w:hint="eastAsia"/>
          </w:rPr>
          <w:t>C</w:t>
        </w:r>
      </w:ins>
      <w:del w:id="177" w:author="欣鑫 徐" w:date="2016-07-25T16:24:00Z">
        <w:r w:rsidR="004D6057" w:rsidRPr="006A57FE" w:rsidDel="00706F76">
          <w:rPr>
            <w:rFonts w:ascii="Times New Roman" w:eastAsia="宋体-简" w:hAnsi="Times New Roman" w:cs="Times New Roman" w:hint="eastAsia"/>
          </w:rPr>
          <w:delText>11</w:delText>
        </w:r>
        <w:r w:rsidR="004D6057" w:rsidRPr="009B7CD1" w:rsidDel="00706F76">
          <w:rPr>
            <w:rFonts w:ascii="Times New Roman" w:eastAsia="宋体-简" w:hAnsi="Times New Roman" w:cs="Times New Roman"/>
          </w:rPr>
          <w:delText>选择第三项。</w:delText>
        </w:r>
      </w:del>
    </w:p>
    <w:p w14:paraId="2C76FD0A" w14:textId="43A5BDC9" w:rsidR="004D6057" w:rsidRPr="006A57FE" w:rsidRDefault="004D6057" w:rsidP="004D6057">
      <w:pPr>
        <w:spacing w:line="400" w:lineRule="exact"/>
        <w:rPr>
          <w:rFonts w:ascii="Times New Roman" w:eastAsia="宋体-简" w:hAnsi="Times New Roman" w:cs="Times New Roman"/>
        </w:rPr>
      </w:pPr>
      <w:r w:rsidRPr="006A57FE">
        <w:rPr>
          <w:rFonts w:ascii="Times New Roman" w:eastAsia="宋体-简" w:hAnsi="Times New Roman" w:cs="Times New Roman" w:hint="eastAsia"/>
        </w:rPr>
        <w:t>解析：</w:t>
      </w:r>
      <w:ins w:id="178" w:author="欣鑫 徐" w:date="2016-07-25T16:29:00Z">
        <w:r w:rsidR="004D1AA6">
          <w:rPr>
            <w:rFonts w:ascii="Times New Roman" w:eastAsia="宋体-简" w:hAnsi="Times New Roman" w:cs="Times New Roman" w:hint="eastAsia"/>
          </w:rPr>
          <w:t>定位句意思是</w:t>
        </w:r>
      </w:ins>
      <w:ins w:id="179" w:author="欣鑫 徐" w:date="2016-07-25T16:30:00Z">
        <w:r w:rsidR="004D1AA6">
          <w:rPr>
            <w:rFonts w:ascii="Times New Roman" w:eastAsia="宋体-简" w:hAnsi="Times New Roman" w:cs="Times New Roman" w:hint="eastAsia"/>
          </w:rPr>
          <w:t>持续存在</w:t>
        </w:r>
      </w:ins>
      <w:del w:id="180" w:author="欣鑫 徐" w:date="2016-07-25T16:29:00Z">
        <w:r w:rsidRPr="006A57FE" w:rsidDel="004D1AA6">
          <w:rPr>
            <w:rFonts w:ascii="Times New Roman" w:eastAsia="宋体-简" w:hAnsi="Times New Roman" w:cs="Times New Roman" w:hint="eastAsia"/>
          </w:rPr>
          <w:delText>原文说持续</w:delText>
        </w:r>
      </w:del>
      <w:r w:rsidRPr="006A57FE">
        <w:rPr>
          <w:rFonts w:ascii="Times New Roman" w:eastAsia="宋体-简" w:hAnsi="Times New Roman" w:cs="Times New Roman" w:hint="eastAsia"/>
        </w:rPr>
        <w:t>但很</w:t>
      </w:r>
      <w:ins w:id="181" w:author="欣鑫 徐" w:date="2016-07-25T16:30:00Z">
        <w:r w:rsidR="004D1AA6">
          <w:rPr>
            <w:rFonts w:ascii="Times New Roman" w:eastAsia="宋体-简" w:hAnsi="Times New Roman" w:cs="Times New Roman" w:hint="eastAsia"/>
          </w:rPr>
          <w:t>稀薄</w:t>
        </w:r>
      </w:ins>
      <w:del w:id="182" w:author="欣鑫 徐" w:date="2016-07-25T16:30:00Z">
        <w:r w:rsidRPr="006A57FE" w:rsidDel="004D1AA6">
          <w:rPr>
            <w:rFonts w:ascii="Times New Roman" w:eastAsia="宋体-简" w:hAnsi="Times New Roman" w:cs="Times New Roman" w:hint="eastAsia"/>
          </w:rPr>
          <w:delText>稀疏</w:delText>
        </w:r>
      </w:del>
      <w:r w:rsidRPr="006A57FE">
        <w:rPr>
          <w:rFonts w:ascii="Times New Roman" w:eastAsia="宋体-简" w:hAnsi="Times New Roman" w:cs="Times New Roman" w:hint="eastAsia"/>
        </w:rPr>
        <w:t>的混合植被供养体积大的哺乳动物群这一说法在现有数据中似乎是</w:t>
      </w:r>
      <w:ins w:id="183" w:author="欣鑫 徐" w:date="2016-07-25T16:30:00Z">
        <w:r w:rsidR="005F2F55">
          <w:rPr>
            <w:rFonts w:ascii="Times New Roman" w:eastAsia="宋体-简" w:hAnsi="Times New Roman" w:cs="Times New Roman" w:hint="eastAsia"/>
          </w:rPr>
          <w:t>plausible</w:t>
        </w:r>
      </w:ins>
      <w:del w:id="184" w:author="欣鑫 徐" w:date="2016-07-25T16:30:00Z">
        <w:r w:rsidRPr="006A57FE" w:rsidDel="005F2F55">
          <w:rPr>
            <w:rFonts w:ascii="Times New Roman" w:eastAsia="宋体-简" w:hAnsi="Times New Roman" w:cs="Times New Roman" w:hint="eastAsia"/>
          </w:rPr>
          <w:delText>合理</w:delText>
        </w:r>
      </w:del>
      <w:r w:rsidRPr="006A57FE">
        <w:rPr>
          <w:rFonts w:ascii="Times New Roman" w:eastAsia="宋体-简" w:hAnsi="Times New Roman" w:cs="Times New Roman" w:hint="eastAsia"/>
        </w:rPr>
        <w:t>且实际的。该句的</w:t>
      </w:r>
      <w:r w:rsidRPr="006A57FE">
        <w:rPr>
          <w:rFonts w:ascii="Times New Roman" w:eastAsia="宋体-简" w:hAnsi="Times New Roman" w:cs="Times New Roman"/>
        </w:rPr>
        <w:t>plausible</w:t>
      </w:r>
      <w:r w:rsidRPr="006A57FE">
        <w:rPr>
          <w:rFonts w:ascii="Times New Roman" w:eastAsia="宋体-简" w:hAnsi="Times New Roman" w:cs="Times New Roman" w:hint="eastAsia"/>
        </w:rPr>
        <w:t>是</w:t>
      </w:r>
      <w:r w:rsidRPr="006A57FE">
        <w:rPr>
          <w:rFonts w:ascii="Times New Roman" w:eastAsia="宋体-简" w:hAnsi="Times New Roman" w:cs="Times New Roman"/>
        </w:rPr>
        <w:t>“</w:t>
      </w:r>
      <w:ins w:id="185" w:author="欣鑫 徐" w:date="2016-07-25T16:32:00Z">
        <w:r w:rsidR="009D68AE">
          <w:rPr>
            <w:rFonts w:ascii="Times New Roman" w:eastAsia="宋体-简" w:hAnsi="Times New Roman" w:cs="Times New Roman" w:hint="eastAsia"/>
          </w:rPr>
          <w:t>貌似</w:t>
        </w:r>
      </w:ins>
      <w:r w:rsidRPr="006A57FE">
        <w:rPr>
          <w:rFonts w:ascii="Times New Roman" w:eastAsia="宋体-简" w:hAnsi="Times New Roman" w:cs="Times New Roman" w:hint="eastAsia"/>
        </w:rPr>
        <w:t>合理的</w:t>
      </w:r>
      <w:ins w:id="186" w:author="欣鑫 徐" w:date="2016-07-25T16:32:00Z">
        <w:r w:rsidR="009D68AE">
          <w:rPr>
            <w:rFonts w:ascii="Times New Roman" w:eastAsia="宋体-简" w:hAnsi="Times New Roman" w:cs="Times New Roman" w:hint="eastAsia"/>
          </w:rPr>
          <w:t>，貌似可信的</w:t>
        </w:r>
      </w:ins>
      <w:r w:rsidRPr="006A57FE">
        <w:rPr>
          <w:rFonts w:ascii="Times New Roman" w:eastAsia="宋体-简" w:hAnsi="Times New Roman" w:cs="Times New Roman"/>
        </w:rPr>
        <w:t>”</w:t>
      </w:r>
      <w:r w:rsidRPr="006A57FE">
        <w:rPr>
          <w:rFonts w:ascii="Times New Roman" w:eastAsia="宋体-简" w:hAnsi="Times New Roman" w:cs="Times New Roman" w:hint="eastAsia"/>
        </w:rPr>
        <w:t>，同</w:t>
      </w:r>
      <w:ins w:id="187" w:author="欣鑫 徐" w:date="2016-07-25T16:30:00Z">
        <w:r w:rsidR="005F2F55">
          <w:rPr>
            <w:rFonts w:ascii="Times New Roman" w:eastAsia="宋体-简" w:hAnsi="Times New Roman" w:cs="Times New Roman" w:hint="eastAsia"/>
          </w:rPr>
          <w:t>C</w:t>
        </w:r>
        <w:r w:rsidR="005F2F55">
          <w:rPr>
            <w:rFonts w:ascii="Times New Roman" w:eastAsia="宋体-简" w:hAnsi="Times New Roman" w:cs="Times New Roman" w:hint="eastAsia"/>
          </w:rPr>
          <w:t>选</w:t>
        </w:r>
      </w:ins>
      <w:del w:id="188" w:author="欣鑫 徐" w:date="2016-07-25T16:30:00Z">
        <w:r w:rsidRPr="006A57FE" w:rsidDel="005F2F55">
          <w:rPr>
            <w:rFonts w:ascii="Times New Roman" w:eastAsia="宋体-简" w:hAnsi="Times New Roman" w:cs="Times New Roman" w:hint="eastAsia"/>
          </w:rPr>
          <w:delText>第三</w:delText>
        </w:r>
      </w:del>
      <w:r w:rsidRPr="006A57FE">
        <w:rPr>
          <w:rFonts w:ascii="Times New Roman" w:eastAsia="宋体-简" w:hAnsi="Times New Roman" w:cs="Times New Roman" w:hint="eastAsia"/>
        </w:rPr>
        <w:t>项意思相同。其他各项意思分别为</w:t>
      </w:r>
      <w:r w:rsidRPr="006A57FE">
        <w:rPr>
          <w:rFonts w:ascii="Times New Roman" w:eastAsia="宋体-简" w:hAnsi="Times New Roman" w:cs="Times New Roman"/>
        </w:rPr>
        <w:t>“</w:t>
      </w:r>
      <w:r w:rsidRPr="006A57FE">
        <w:rPr>
          <w:rFonts w:ascii="Times New Roman" w:eastAsia="宋体-简" w:hAnsi="Times New Roman" w:cs="Times New Roman" w:hint="eastAsia"/>
        </w:rPr>
        <w:t>更合适的</w:t>
      </w:r>
      <w:r w:rsidRPr="006A57FE">
        <w:rPr>
          <w:rFonts w:ascii="Times New Roman" w:eastAsia="宋体-简" w:hAnsi="Times New Roman" w:cs="Times New Roman"/>
        </w:rPr>
        <w:t>”</w:t>
      </w:r>
      <w:r w:rsidRPr="006A57FE">
        <w:rPr>
          <w:rFonts w:ascii="Times New Roman" w:eastAsia="宋体-简" w:hAnsi="Times New Roman" w:cs="Times New Roman" w:hint="eastAsia"/>
        </w:rPr>
        <w:t>，</w:t>
      </w:r>
      <w:r w:rsidRPr="006A57FE">
        <w:rPr>
          <w:rFonts w:ascii="Times New Roman" w:eastAsia="宋体-简" w:hAnsi="Times New Roman" w:cs="Times New Roman"/>
        </w:rPr>
        <w:t>“</w:t>
      </w:r>
      <w:r w:rsidRPr="006A57FE">
        <w:rPr>
          <w:rFonts w:ascii="Times New Roman" w:eastAsia="宋体-简" w:hAnsi="Times New Roman" w:cs="Times New Roman" w:hint="eastAsia"/>
        </w:rPr>
        <w:t>实际的</w:t>
      </w:r>
      <w:r w:rsidRPr="006A57FE">
        <w:rPr>
          <w:rFonts w:ascii="Times New Roman" w:eastAsia="宋体-简" w:hAnsi="Times New Roman" w:cs="Times New Roman"/>
        </w:rPr>
        <w:t>”</w:t>
      </w:r>
      <w:r w:rsidRPr="006A57FE">
        <w:rPr>
          <w:rFonts w:ascii="Times New Roman" w:eastAsia="宋体-简" w:hAnsi="Times New Roman" w:cs="Times New Roman" w:hint="eastAsia"/>
        </w:rPr>
        <w:t>和</w:t>
      </w:r>
      <w:r w:rsidRPr="006A57FE">
        <w:rPr>
          <w:rFonts w:ascii="Times New Roman" w:eastAsia="宋体-简" w:hAnsi="Times New Roman" w:cs="Times New Roman"/>
        </w:rPr>
        <w:t>“</w:t>
      </w:r>
      <w:r w:rsidRPr="006A57FE">
        <w:rPr>
          <w:rFonts w:ascii="Times New Roman" w:eastAsia="宋体-简" w:hAnsi="Times New Roman" w:cs="Times New Roman" w:hint="eastAsia"/>
        </w:rPr>
        <w:t>有好处的</w:t>
      </w:r>
      <w:r w:rsidRPr="006A57FE">
        <w:rPr>
          <w:rFonts w:ascii="Times New Roman" w:eastAsia="宋体-简" w:hAnsi="Times New Roman" w:cs="Times New Roman"/>
        </w:rPr>
        <w:t>”</w:t>
      </w:r>
      <w:r w:rsidRPr="006A57FE">
        <w:rPr>
          <w:rFonts w:ascii="Times New Roman" w:eastAsia="宋体-简" w:hAnsi="Times New Roman" w:cs="Times New Roman" w:hint="eastAsia"/>
        </w:rPr>
        <w:t>。</w:t>
      </w:r>
    </w:p>
    <w:p w14:paraId="6BD63E46" w14:textId="77777777" w:rsidR="004D6057" w:rsidRPr="006A57FE" w:rsidRDefault="004D6057" w:rsidP="004D6057">
      <w:pPr>
        <w:spacing w:line="400" w:lineRule="exact"/>
        <w:rPr>
          <w:rFonts w:ascii="Times New Roman" w:eastAsia="宋体-简" w:hAnsi="Times New Roman" w:cs="Times New Roman"/>
          <w:bCs/>
          <w:rPrChange w:id="189" w:author="欣鑫 徐" w:date="2016-07-25T14:16:00Z">
            <w:rPr>
              <w:rFonts w:ascii="Times New Roman" w:eastAsia="宋体-简" w:hAnsi="Times New Roman" w:cs="Times New Roman"/>
              <w:b/>
              <w:bCs/>
            </w:rPr>
          </w:rPrChange>
        </w:rPr>
      </w:pPr>
    </w:p>
    <w:p w14:paraId="609F3015" w14:textId="2F61E307" w:rsidR="00B85962" w:rsidRDefault="00B85962" w:rsidP="004D6057">
      <w:pPr>
        <w:spacing w:line="400" w:lineRule="exact"/>
        <w:rPr>
          <w:ins w:id="190" w:author="欣鑫 徐" w:date="2016-07-25T16:31:00Z"/>
          <w:rFonts w:ascii="Times New Roman" w:eastAsia="宋体-简" w:hAnsi="Times New Roman" w:cs="Times New Roman"/>
        </w:rPr>
      </w:pPr>
      <w:ins w:id="191" w:author="欣鑫 徐" w:date="2016-07-25T16:31:00Z">
        <w:r>
          <w:rPr>
            <w:rFonts w:ascii="Times New Roman" w:eastAsia="宋体-简" w:hAnsi="Times New Roman" w:cs="Times New Roman" w:hint="eastAsia"/>
          </w:rPr>
          <w:t>Q12</w:t>
        </w:r>
      </w:ins>
    </w:p>
    <w:p w14:paraId="151FF4E0" w14:textId="763447B0" w:rsidR="004D6057" w:rsidRPr="00947AFF" w:rsidRDefault="00B85962" w:rsidP="004D6057">
      <w:pPr>
        <w:spacing w:line="400" w:lineRule="exact"/>
        <w:rPr>
          <w:rFonts w:ascii="Times New Roman" w:eastAsia="宋体-简" w:hAnsi="Times New Roman" w:cs="Times New Roman"/>
        </w:rPr>
      </w:pPr>
      <w:ins w:id="192" w:author="欣鑫 徐" w:date="2016-07-25T16:31:00Z">
        <w:r>
          <w:rPr>
            <w:rFonts w:ascii="Times New Roman" w:eastAsia="宋体-简" w:hAnsi="Times New Roman" w:cs="Times New Roman" w:hint="eastAsia"/>
          </w:rPr>
          <w:t>正确答案：</w:t>
        </w:r>
      </w:ins>
      <w:ins w:id="193" w:author="欣鑫 徐" w:date="2016-07-25T16:35:00Z">
        <w:r w:rsidR="003F0AEE">
          <w:rPr>
            <w:rFonts w:ascii="Times New Roman" w:eastAsia="宋体-简" w:hAnsi="Times New Roman" w:cs="Times New Roman" w:hint="eastAsia"/>
          </w:rPr>
          <w:t>D</w:t>
        </w:r>
      </w:ins>
      <w:del w:id="194" w:author="欣鑫 徐" w:date="2016-07-25T16:31:00Z">
        <w:r w:rsidR="004D6057" w:rsidRPr="006A57FE" w:rsidDel="00B85962">
          <w:rPr>
            <w:rFonts w:ascii="Times New Roman" w:eastAsia="宋体-简" w:hAnsi="Times New Roman" w:cs="Times New Roman" w:hint="eastAsia"/>
          </w:rPr>
          <w:delText>12</w:delText>
        </w:r>
        <w:r w:rsidR="004D6057" w:rsidRPr="009B7CD1" w:rsidDel="00B85962">
          <w:rPr>
            <w:rFonts w:ascii="Times New Roman" w:eastAsia="宋体-简" w:hAnsi="Times New Roman" w:cs="Times New Roman"/>
          </w:rPr>
          <w:delText>选择第三项。</w:delText>
        </w:r>
      </w:del>
    </w:p>
    <w:p w14:paraId="0601E928" w14:textId="4B6842D1" w:rsidR="004D6057" w:rsidRPr="006A57FE" w:rsidRDefault="004D6057" w:rsidP="004D6057">
      <w:pPr>
        <w:spacing w:line="400" w:lineRule="exact"/>
        <w:rPr>
          <w:rFonts w:ascii="Times New Roman" w:eastAsia="宋体-简" w:hAnsi="Times New Roman" w:cs="Times New Roman"/>
        </w:rPr>
      </w:pPr>
      <w:r w:rsidRPr="006A57FE">
        <w:rPr>
          <w:rFonts w:ascii="Times New Roman" w:eastAsia="宋体-简" w:hAnsi="Times New Roman" w:cs="Times New Roman" w:hint="eastAsia"/>
        </w:rPr>
        <w:t>解析：</w:t>
      </w:r>
      <w:ins w:id="195" w:author="欣鑫 徐" w:date="2016-07-25T16:38:00Z">
        <w:r w:rsidR="007457B2">
          <w:rPr>
            <w:rFonts w:ascii="Times New Roman" w:eastAsia="宋体-简" w:hAnsi="Times New Roman" w:cs="Times New Roman" w:hint="eastAsia"/>
          </w:rPr>
          <w:t>简化段落结构，</w:t>
        </w:r>
      </w:ins>
      <w:ins w:id="196" w:author="欣鑫 徐" w:date="2016-07-25T16:39:00Z">
        <w:r w:rsidR="004967CB">
          <w:rPr>
            <w:rFonts w:ascii="Times New Roman" w:eastAsia="宋体-简" w:hAnsi="Times New Roman" w:cs="Times New Roman" w:hint="eastAsia"/>
          </w:rPr>
          <w:t>第一句是一个总起句，</w:t>
        </w:r>
      </w:ins>
      <w:ins w:id="197" w:author="欣鑫 徐" w:date="2016-07-25T16:40:00Z">
        <w:r w:rsidR="00BF7223">
          <w:rPr>
            <w:rFonts w:ascii="Times New Roman" w:eastAsia="宋体-简" w:hAnsi="Times New Roman" w:cs="Times New Roman" w:hint="eastAsia"/>
          </w:rPr>
          <w:t>说争议停滞不前，直到新发现出现。</w:t>
        </w:r>
      </w:ins>
      <w:ins w:id="198" w:author="欣鑫 徐" w:date="2016-07-25T16:41:00Z">
        <w:r w:rsidR="00BF7223">
          <w:rPr>
            <w:rFonts w:ascii="Times New Roman" w:eastAsia="宋体-简" w:hAnsi="Times New Roman" w:cs="Times New Roman" w:hint="eastAsia"/>
          </w:rPr>
          <w:t>第一个发现是文中说到的“</w:t>
        </w:r>
        <w:r w:rsidR="00BF7223" w:rsidRPr="00FB1625">
          <w:rPr>
            <w:rFonts w:ascii="Times New Roman" w:hAnsi="Times New Roman" w:cs="Times New Roman"/>
          </w:rPr>
          <w:t>as was predicted by Guthrie</w:t>
        </w:r>
        <w:r w:rsidR="00BF7223">
          <w:rPr>
            <w:rFonts w:ascii="Times New Roman" w:eastAsia="宋体-简" w:hAnsi="Times New Roman" w:cs="Times New Roman" w:hint="eastAsia"/>
          </w:rPr>
          <w:t>”，直到这一句</w:t>
        </w:r>
      </w:ins>
      <w:ins w:id="199" w:author="欣鑫 徐" w:date="2016-07-25T16:42:00Z">
        <w:r w:rsidR="00BF7223">
          <w:rPr>
            <w:rFonts w:ascii="Times New Roman" w:eastAsia="宋体-简" w:hAnsi="Times New Roman" w:cs="Times New Roman" w:hint="eastAsia"/>
          </w:rPr>
          <w:t>都是在讲述</w:t>
        </w:r>
        <w:r w:rsidR="00BF7223">
          <w:rPr>
            <w:rFonts w:ascii="Times New Roman" w:eastAsia="宋体-简" w:hAnsi="Times New Roman" w:cs="Times New Roman" w:hint="eastAsia"/>
          </w:rPr>
          <w:t>Guthrie</w:t>
        </w:r>
        <w:r w:rsidR="00BF7223">
          <w:rPr>
            <w:rFonts w:ascii="Times New Roman" w:eastAsia="宋体-简" w:hAnsi="Times New Roman" w:cs="Times New Roman" w:hint="eastAsia"/>
          </w:rPr>
          <w:t>这一方的观点；这之后</w:t>
        </w:r>
      </w:ins>
      <w:ins w:id="200" w:author="欣鑫 徐" w:date="2016-07-25T16:46:00Z">
        <w:r w:rsidR="00B640F6">
          <w:rPr>
            <w:rFonts w:ascii="Times New Roman" w:eastAsia="宋体-简" w:hAnsi="Times New Roman" w:cs="Times New Roman" w:hint="eastAsia"/>
          </w:rPr>
          <w:t>的本段</w:t>
        </w:r>
      </w:ins>
      <w:ins w:id="201" w:author="欣鑫 徐" w:date="2016-07-25T16:42:00Z">
        <w:r w:rsidR="00BF7223">
          <w:rPr>
            <w:rFonts w:ascii="Times New Roman" w:eastAsia="宋体-简" w:hAnsi="Times New Roman" w:cs="Times New Roman" w:hint="eastAsia"/>
          </w:rPr>
          <w:t>段落</w:t>
        </w:r>
      </w:ins>
      <w:ins w:id="202" w:author="欣鑫 徐" w:date="2016-07-25T16:46:00Z">
        <w:r w:rsidR="00B640F6">
          <w:rPr>
            <w:rFonts w:ascii="Times New Roman" w:eastAsia="宋体-简" w:hAnsi="Times New Roman" w:cs="Times New Roman" w:hint="eastAsia"/>
          </w:rPr>
          <w:t>内容</w:t>
        </w:r>
        <w:r w:rsidR="000618B7">
          <w:rPr>
            <w:rFonts w:ascii="Times New Roman" w:eastAsia="宋体-简" w:hAnsi="Times New Roman" w:cs="Times New Roman" w:hint="eastAsia"/>
          </w:rPr>
          <w:t>又说到“</w:t>
        </w:r>
      </w:ins>
      <w:ins w:id="203" w:author="欣鑫 徐" w:date="2016-07-25T16:47:00Z">
        <w:r w:rsidR="00454220" w:rsidRPr="00454220">
          <w:rPr>
            <w:rFonts w:ascii="Times New Roman" w:eastAsia="宋体-简" w:hAnsi="Times New Roman" w:cs="Times New Roman"/>
          </w:rPr>
          <w:t>a finding supporting some of the arguments of Colinvaux</w:t>
        </w:r>
      </w:ins>
      <w:ins w:id="204" w:author="欣鑫 徐" w:date="2016-07-25T16:46:00Z">
        <w:r w:rsidR="000618B7">
          <w:rPr>
            <w:rFonts w:ascii="Times New Roman" w:eastAsia="宋体-简" w:hAnsi="Times New Roman" w:cs="Times New Roman" w:hint="eastAsia"/>
          </w:rPr>
          <w:t>”</w:t>
        </w:r>
      </w:ins>
      <w:ins w:id="205" w:author="欣鑫 徐" w:date="2016-07-25T16:48:00Z">
        <w:r w:rsidR="00530D7E">
          <w:rPr>
            <w:rFonts w:ascii="Times New Roman" w:eastAsia="宋体-简" w:hAnsi="Times New Roman" w:cs="Times New Roman" w:hint="eastAsia"/>
          </w:rPr>
          <w:t>，这一部分属于</w:t>
        </w:r>
        <w:r w:rsidR="002F2A9C">
          <w:rPr>
            <w:rFonts w:ascii="Times New Roman" w:eastAsia="宋体-简" w:hAnsi="Times New Roman" w:cs="Times New Roman" w:hint="eastAsia"/>
          </w:rPr>
          <w:t>Colinvaux</w:t>
        </w:r>
      </w:ins>
      <w:ins w:id="206" w:author="欣鑫 徐" w:date="2016-07-25T16:49:00Z">
        <w:r w:rsidR="002F2A9C">
          <w:rPr>
            <w:rFonts w:ascii="Times New Roman" w:eastAsia="宋体-简" w:hAnsi="Times New Roman" w:cs="Times New Roman" w:hint="eastAsia"/>
          </w:rPr>
          <w:t>的观点；最后</w:t>
        </w:r>
      </w:ins>
      <w:ins w:id="207" w:author="欣鑫 徐" w:date="2016-07-25T16:50:00Z">
        <w:r w:rsidR="002F2A9C">
          <w:rPr>
            <w:rFonts w:ascii="Times New Roman" w:eastAsia="宋体-简" w:hAnsi="Times New Roman" w:cs="Times New Roman" w:hint="eastAsia"/>
          </w:rPr>
          <w:t>一句</w:t>
        </w:r>
      </w:ins>
      <w:ins w:id="208" w:author="欣鑫 徐" w:date="2016-07-25T16:51:00Z">
        <w:r w:rsidR="002E22F1">
          <w:rPr>
            <w:rFonts w:ascii="Times New Roman" w:eastAsia="宋体-简" w:hAnsi="Times New Roman" w:cs="Times New Roman" w:hint="eastAsia"/>
          </w:rPr>
          <w:t>评价说</w:t>
        </w:r>
        <w:r w:rsidR="002E22F1">
          <w:rPr>
            <w:rFonts w:ascii="Times New Roman" w:eastAsia="宋体-简" w:hAnsi="Times New Roman" w:cs="Times New Roman" w:hint="eastAsia"/>
          </w:rPr>
          <w:t>Colinvaux</w:t>
        </w:r>
        <w:r w:rsidR="002E22F1">
          <w:rPr>
            <w:rFonts w:ascii="Times New Roman" w:eastAsia="宋体-简" w:hAnsi="Times New Roman" w:cs="Times New Roman" w:hint="eastAsia"/>
          </w:rPr>
          <w:t>的观点是</w:t>
        </w:r>
        <w:r w:rsidR="002E22F1">
          <w:rPr>
            <w:rFonts w:ascii="Times New Roman" w:eastAsia="宋体-简" w:hAnsi="Times New Roman" w:cs="Times New Roman" w:hint="eastAsia"/>
          </w:rPr>
          <w:t>plausible</w:t>
        </w:r>
        <w:r w:rsidR="002E22F1">
          <w:rPr>
            <w:rFonts w:ascii="Times New Roman" w:eastAsia="宋体-简" w:hAnsi="Times New Roman" w:cs="Times New Roman" w:hint="eastAsia"/>
          </w:rPr>
          <w:t>和</w:t>
        </w:r>
        <w:r w:rsidR="002E22F1">
          <w:rPr>
            <w:rFonts w:ascii="Times New Roman" w:eastAsia="宋体-简" w:hAnsi="Times New Roman" w:cs="Times New Roman" w:hint="eastAsia"/>
          </w:rPr>
          <w:t>realisitic</w:t>
        </w:r>
        <w:r w:rsidR="002E22F1">
          <w:rPr>
            <w:rFonts w:ascii="Times New Roman" w:eastAsia="宋体-简" w:hAnsi="Times New Roman" w:cs="Times New Roman" w:hint="eastAsia"/>
          </w:rPr>
          <w:t>，这样分析的话，选择</w:t>
        </w:r>
        <w:r w:rsidR="002E22F1">
          <w:rPr>
            <w:rFonts w:ascii="Times New Roman" w:eastAsia="宋体-简" w:hAnsi="Times New Roman" w:cs="Times New Roman" w:hint="eastAsia"/>
          </w:rPr>
          <w:t>D</w:t>
        </w:r>
        <w:r w:rsidR="002E22F1">
          <w:rPr>
            <w:rFonts w:ascii="Times New Roman" w:eastAsia="宋体-简" w:hAnsi="Times New Roman" w:cs="Times New Roman" w:hint="eastAsia"/>
          </w:rPr>
          <w:t>选项。</w:t>
        </w:r>
      </w:ins>
      <w:del w:id="209" w:author="欣鑫 徐" w:date="2016-07-25T16:38:00Z">
        <w:r w:rsidRPr="006A57FE" w:rsidDel="007457B2">
          <w:rPr>
            <w:rFonts w:ascii="Times New Roman" w:eastAsia="宋体-简" w:hAnsi="Times New Roman" w:cs="Times New Roman" w:hint="eastAsia"/>
          </w:rPr>
          <w:delText>原文第六段先说一个观点</w:delText>
        </w:r>
        <w:r w:rsidRPr="006A57FE" w:rsidDel="007457B2">
          <w:rPr>
            <w:rFonts w:ascii="Times New Roman" w:eastAsia="宋体-简" w:hAnsi="Times New Roman" w:cs="Times New Roman"/>
          </w:rPr>
          <w:delText>:</w:delText>
        </w:r>
        <w:r w:rsidRPr="006A57FE" w:rsidDel="007457B2">
          <w:rPr>
            <w:rFonts w:ascii="Times New Roman" w:eastAsia="宋体-简" w:hAnsi="Times New Roman" w:cs="Times New Roman" w:hint="eastAsia"/>
          </w:rPr>
          <w:delText>关于冰川时代植被的解释一直停滞不前，直到最近的许多研究带来了新的发现。该段第二句开始就具体描述了一个研究。故第三项同原文结构一致，其他选项均不符合。</w:delText>
        </w:r>
      </w:del>
    </w:p>
    <w:p w14:paraId="125A445A" w14:textId="77777777" w:rsidR="004D6057" w:rsidRPr="006A57FE" w:rsidRDefault="004D6057" w:rsidP="004D6057">
      <w:pPr>
        <w:spacing w:line="400" w:lineRule="exact"/>
        <w:rPr>
          <w:rFonts w:ascii="Times New Roman" w:eastAsia="宋体-简" w:hAnsi="Times New Roman" w:cs="Times New Roman"/>
          <w:bCs/>
          <w:rPrChange w:id="210" w:author="欣鑫 徐" w:date="2016-07-25T14:16:00Z">
            <w:rPr>
              <w:rFonts w:ascii="Times New Roman" w:eastAsia="宋体-简" w:hAnsi="Times New Roman" w:cs="Times New Roman"/>
              <w:b/>
              <w:bCs/>
            </w:rPr>
          </w:rPrChange>
        </w:rPr>
      </w:pPr>
    </w:p>
    <w:p w14:paraId="2BFCF99A" w14:textId="041ED483" w:rsidR="004D6057" w:rsidRPr="006A57FE" w:rsidRDefault="00943A6A" w:rsidP="004D6057">
      <w:pPr>
        <w:spacing w:line="400" w:lineRule="exact"/>
        <w:rPr>
          <w:rFonts w:ascii="Times New Roman" w:eastAsia="宋体-简" w:hAnsi="Times New Roman" w:cs="Times New Roman"/>
          <w:bCs/>
          <w:rPrChange w:id="211" w:author="欣鑫 徐" w:date="2016-07-25T14:16:00Z">
            <w:rPr>
              <w:rFonts w:ascii="Times New Roman" w:eastAsia="宋体-简" w:hAnsi="Times New Roman" w:cs="Times New Roman"/>
              <w:b/>
              <w:bCs/>
            </w:rPr>
          </w:rPrChange>
        </w:rPr>
      </w:pPr>
      <w:ins w:id="212" w:author="欣鑫 徐" w:date="2016-07-25T16:47:00Z">
        <w:r>
          <w:rPr>
            <w:rFonts w:ascii="Times New Roman" w:eastAsia="宋体-简" w:hAnsi="Times New Roman" w:cs="Times New Roman" w:hint="eastAsia"/>
            <w:bCs/>
          </w:rPr>
          <w:t>Q13</w:t>
        </w:r>
      </w:ins>
    </w:p>
    <w:p w14:paraId="230058AC" w14:textId="29DC6B9A" w:rsidR="004D6057" w:rsidRPr="00947AFF" w:rsidRDefault="00943A6A" w:rsidP="004D6057">
      <w:pPr>
        <w:spacing w:line="400" w:lineRule="exact"/>
        <w:rPr>
          <w:rFonts w:ascii="Times New Roman" w:eastAsia="宋体-简" w:hAnsi="Times New Roman" w:cs="Times New Roman"/>
        </w:rPr>
      </w:pPr>
      <w:ins w:id="213" w:author="欣鑫 徐" w:date="2016-07-25T16:47:00Z">
        <w:r>
          <w:rPr>
            <w:rFonts w:ascii="Times New Roman" w:eastAsia="宋体-简" w:hAnsi="Times New Roman" w:cs="Times New Roman" w:hint="eastAsia"/>
          </w:rPr>
          <w:t>正确答案：</w:t>
        </w:r>
      </w:ins>
      <w:del w:id="214" w:author="欣鑫 徐" w:date="2016-07-25T16:47:00Z">
        <w:r w:rsidR="004D6057" w:rsidRPr="006A57FE" w:rsidDel="00943A6A">
          <w:rPr>
            <w:rFonts w:ascii="Times New Roman" w:eastAsia="宋体-简" w:hAnsi="Times New Roman" w:cs="Times New Roman" w:hint="eastAsia"/>
          </w:rPr>
          <w:delText>13</w:delText>
        </w:r>
      </w:del>
      <w:r w:rsidR="004D6057" w:rsidRPr="009B7CD1">
        <w:rPr>
          <w:rFonts w:ascii="Times New Roman" w:eastAsia="宋体-简" w:hAnsi="Times New Roman" w:cs="Times New Roman"/>
        </w:rPr>
        <w:t>填入第</w:t>
      </w:r>
      <w:ins w:id="215" w:author="欣鑫 徐" w:date="2016-07-25T16:52:00Z">
        <w:r w:rsidR="00175220">
          <w:rPr>
            <w:rFonts w:ascii="Times New Roman" w:eastAsia="宋体-简" w:hAnsi="Times New Roman" w:cs="Times New Roman" w:hint="eastAsia"/>
          </w:rPr>
          <w:t>二</w:t>
        </w:r>
      </w:ins>
      <w:del w:id="216" w:author="欣鑫 徐" w:date="2016-07-25T16:52:00Z">
        <w:r w:rsidR="004D6057" w:rsidRPr="009B7CD1" w:rsidDel="00175220">
          <w:rPr>
            <w:rFonts w:ascii="Times New Roman" w:eastAsia="宋体-简" w:hAnsi="Times New Roman" w:cs="Times New Roman"/>
          </w:rPr>
          <w:delText>三</w:delText>
        </w:r>
      </w:del>
      <w:r w:rsidR="004D6057" w:rsidRPr="009B7CD1">
        <w:rPr>
          <w:rFonts w:ascii="Times New Roman" w:eastAsia="宋体-简" w:hAnsi="Times New Roman" w:cs="Times New Roman"/>
        </w:rPr>
        <w:t>个方框</w:t>
      </w:r>
      <w:ins w:id="217" w:author="欣鑫 徐" w:date="2016-07-25T16:47:00Z">
        <w:r>
          <w:rPr>
            <w:rFonts w:ascii="Times New Roman" w:eastAsia="宋体-简" w:hAnsi="Times New Roman" w:cs="Times New Roman" w:hint="eastAsia"/>
          </w:rPr>
          <w:t>（</w:t>
        </w:r>
        <w:r w:rsidR="00175220">
          <w:rPr>
            <w:rFonts w:ascii="Times New Roman" w:eastAsia="宋体-简" w:hAnsi="Times New Roman" w:cs="Times New Roman" w:hint="eastAsia"/>
          </w:rPr>
          <w:t>B</w:t>
        </w:r>
        <w:r>
          <w:rPr>
            <w:rFonts w:ascii="Times New Roman" w:eastAsia="宋体-简" w:hAnsi="Times New Roman" w:cs="Times New Roman" w:hint="eastAsia"/>
          </w:rPr>
          <w:t>）</w:t>
        </w:r>
      </w:ins>
      <w:r w:rsidR="004D6057" w:rsidRPr="009B7CD1">
        <w:rPr>
          <w:rFonts w:ascii="Times New Roman" w:eastAsia="宋体-简" w:hAnsi="Times New Roman" w:cs="Times New Roman"/>
        </w:rPr>
        <w:t>。</w:t>
      </w:r>
    </w:p>
    <w:p w14:paraId="5F567C26" w14:textId="2146F066" w:rsidR="004D6057" w:rsidRPr="006A57FE" w:rsidRDefault="004D6057" w:rsidP="004D6057">
      <w:pPr>
        <w:spacing w:line="400" w:lineRule="exact"/>
        <w:rPr>
          <w:rFonts w:ascii="Times New Roman" w:eastAsia="宋体-简" w:hAnsi="Times New Roman" w:cs="Times New Roman"/>
        </w:rPr>
      </w:pPr>
      <w:r w:rsidRPr="00947AFF">
        <w:rPr>
          <w:rFonts w:ascii="Times New Roman" w:eastAsia="宋体-简" w:hAnsi="Times New Roman" w:cs="Times New Roman"/>
        </w:rPr>
        <w:t>解析：待插入句子</w:t>
      </w:r>
      <w:ins w:id="218" w:author="欣鑫 徐" w:date="2016-07-25T16:53:00Z">
        <w:r w:rsidR="00175220">
          <w:rPr>
            <w:rFonts w:ascii="Times New Roman" w:eastAsia="宋体-简" w:hAnsi="Times New Roman" w:cs="Times New Roman" w:hint="eastAsia"/>
          </w:rPr>
          <w:t>的意思是：</w:t>
        </w:r>
      </w:ins>
      <w:ins w:id="219" w:author="欣鑫 徐" w:date="2016-07-25T16:56:00Z">
        <w:r w:rsidR="001C6682">
          <w:rPr>
            <w:rFonts w:ascii="Times New Roman" w:eastAsia="宋体-简" w:hAnsi="Times New Roman" w:cs="Times New Roman" w:hint="eastAsia"/>
          </w:rPr>
          <w:t>但是，大型动物还是在</w:t>
        </w:r>
        <w:r w:rsidR="001C6682">
          <w:rPr>
            <w:rFonts w:ascii="Times New Roman" w:eastAsia="宋体-简" w:hAnsi="Times New Roman" w:cs="Times New Roman" w:hint="eastAsia"/>
          </w:rPr>
          <w:t>Beringia</w:t>
        </w:r>
      </w:ins>
      <w:ins w:id="220" w:author="欣鑫 徐" w:date="2016-07-25T16:57:00Z">
        <w:r w:rsidR="00241FDC">
          <w:rPr>
            <w:rFonts w:ascii="Times New Roman" w:eastAsia="宋体-简" w:hAnsi="Times New Roman" w:cs="Times New Roman" w:hint="eastAsia"/>
          </w:rPr>
          <w:t>成功存活下来。</w:t>
        </w:r>
      </w:ins>
      <w:ins w:id="221" w:author="欣鑫 徐" w:date="2016-07-25T17:00:00Z">
        <w:r w:rsidR="009430A2">
          <w:rPr>
            <w:rFonts w:ascii="Times New Roman" w:eastAsia="宋体-简" w:hAnsi="Times New Roman" w:cs="Times New Roman" w:hint="eastAsia"/>
          </w:rPr>
          <w:t xml:space="preserve">Nevertheless </w:t>
        </w:r>
        <w:r w:rsidR="009430A2">
          <w:rPr>
            <w:rFonts w:ascii="Times New Roman" w:eastAsia="宋体-简" w:hAnsi="Times New Roman" w:cs="Times New Roman" w:hint="eastAsia"/>
          </w:rPr>
          <w:t>表示转折</w:t>
        </w:r>
      </w:ins>
      <w:ins w:id="222" w:author="欣鑫 徐" w:date="2016-07-25T17:02:00Z">
        <w:r w:rsidR="00346379">
          <w:rPr>
            <w:rFonts w:ascii="Times New Roman" w:eastAsia="宋体-简" w:hAnsi="Times New Roman" w:cs="Times New Roman" w:hint="eastAsia"/>
          </w:rPr>
          <w:t>，</w:t>
        </w:r>
      </w:ins>
      <w:ins w:id="223" w:author="欣鑫 徐" w:date="2016-07-25T17:00:00Z">
        <w:r w:rsidR="000B5A6F">
          <w:rPr>
            <w:rFonts w:ascii="Times New Roman" w:eastAsia="宋体-简" w:hAnsi="Times New Roman" w:cs="Times New Roman" w:hint="eastAsia"/>
          </w:rPr>
          <w:t>插入文本之前</w:t>
        </w:r>
      </w:ins>
      <w:ins w:id="224" w:author="欣鑫 徐" w:date="2016-07-25T17:01:00Z">
        <w:r w:rsidR="000B5A6F">
          <w:rPr>
            <w:rFonts w:ascii="Times New Roman" w:eastAsia="宋体-简" w:hAnsi="Times New Roman" w:cs="Times New Roman" w:hint="eastAsia"/>
          </w:rPr>
          <w:t>的句子应该是说</w:t>
        </w:r>
      </w:ins>
      <w:ins w:id="225" w:author="欣鑫 徐" w:date="2016-07-25T17:02:00Z">
        <w:r w:rsidR="00346379">
          <w:rPr>
            <w:rFonts w:ascii="Times New Roman" w:eastAsia="宋体-简" w:hAnsi="Times New Roman" w:cs="Times New Roman" w:hint="eastAsia"/>
          </w:rPr>
          <w:t>大型动物无法存活的条件或者证明大型动物无法存活的证据，</w:t>
        </w:r>
        <w:r w:rsidR="00B26862">
          <w:rPr>
            <w:rFonts w:ascii="Times New Roman" w:eastAsia="宋体-简" w:hAnsi="Times New Roman" w:cs="Times New Roman" w:hint="eastAsia"/>
          </w:rPr>
          <w:t>对应四个插空处，</w:t>
        </w:r>
      </w:ins>
      <w:ins w:id="226" w:author="欣鑫 徐" w:date="2016-07-25T17:03:00Z">
        <w:r w:rsidR="00B26862">
          <w:rPr>
            <w:rFonts w:ascii="Times New Roman" w:eastAsia="宋体-简" w:hAnsi="Times New Roman" w:cs="Times New Roman" w:hint="eastAsia"/>
          </w:rPr>
          <w:t>第二个方框处符合，意思是虽然条件很恶劣，但是大型动物在这么恶劣的条件下，</w:t>
        </w:r>
      </w:ins>
      <w:ins w:id="227" w:author="欣鑫 徐" w:date="2016-07-25T17:04:00Z">
        <w:r w:rsidR="00B26862">
          <w:rPr>
            <w:rFonts w:ascii="Times New Roman" w:eastAsia="宋体-简" w:hAnsi="Times New Roman" w:cs="Times New Roman" w:hint="eastAsia"/>
          </w:rPr>
          <w:t>还是成功存活下来了。第三个方框后的句子</w:t>
        </w:r>
        <w:r w:rsidR="007E28C1">
          <w:rPr>
            <w:rFonts w:ascii="Times New Roman" w:eastAsia="宋体-简" w:hAnsi="Times New Roman" w:cs="Times New Roman" w:hint="eastAsia"/>
          </w:rPr>
          <w:t>中“</w:t>
        </w:r>
        <w:r w:rsidR="007E28C1">
          <w:rPr>
            <w:rFonts w:ascii="Times New Roman" w:eastAsia="宋体-简" w:hAnsi="Times New Roman" w:cs="Times New Roman" w:hint="eastAsia"/>
          </w:rPr>
          <w:t>These grazers</w:t>
        </w:r>
        <w:r w:rsidR="007E28C1">
          <w:rPr>
            <w:rFonts w:ascii="Times New Roman" w:eastAsia="宋体-简" w:hAnsi="Times New Roman" w:cs="Times New Roman" w:hint="eastAsia"/>
          </w:rPr>
          <w:t>”在前面的句子中有所指代，</w:t>
        </w:r>
      </w:ins>
      <w:ins w:id="228" w:author="欣鑫 徐" w:date="2016-07-25T17:05:00Z">
        <w:r w:rsidR="007E28C1">
          <w:rPr>
            <w:rFonts w:ascii="Times New Roman" w:eastAsia="宋体-简" w:hAnsi="Times New Roman" w:cs="Times New Roman" w:hint="eastAsia"/>
          </w:rPr>
          <w:t>指的是“</w:t>
        </w:r>
        <w:r w:rsidR="007E28C1" w:rsidRPr="007E28C1">
          <w:rPr>
            <w:rFonts w:ascii="Times New Roman" w:eastAsia="宋体-简" w:hAnsi="Times New Roman" w:cs="Times New Roman"/>
          </w:rPr>
          <w:t>caribou, m</w:t>
        </w:r>
        <w:r w:rsidR="007E28C1">
          <w:rPr>
            <w:rFonts w:ascii="Times New Roman" w:eastAsia="宋体-简" w:hAnsi="Times New Roman" w:cs="Times New Roman"/>
          </w:rPr>
          <w:t>usk ox, elk, and saiga antelope</w:t>
        </w:r>
        <w:r w:rsidR="007E28C1">
          <w:rPr>
            <w:rFonts w:ascii="Times New Roman" w:eastAsia="宋体-简" w:hAnsi="Times New Roman" w:cs="Times New Roman" w:hint="eastAsia"/>
          </w:rPr>
          <w:t>”，因此不能选。</w:t>
        </w:r>
      </w:ins>
      <w:del w:id="229" w:author="欣鑫 徐" w:date="2016-07-25T16:52:00Z">
        <w:r w:rsidRPr="00947AFF" w:rsidDel="00175220">
          <w:rPr>
            <w:rFonts w:ascii="Times New Roman" w:eastAsia="宋体-简" w:hAnsi="Times New Roman" w:cs="Times New Roman"/>
          </w:rPr>
          <w:delText>中有转折词</w:delText>
        </w:r>
        <w:r w:rsidRPr="006A57FE" w:rsidDel="00175220">
          <w:rPr>
            <w:rFonts w:ascii="Times New Roman" w:eastAsia="宋体-简" w:hAnsi="Times New Roman" w:cs="Times New Roman"/>
          </w:rPr>
          <w:delText>nevertheless</w:delText>
        </w:r>
        <w:r w:rsidRPr="006A57FE" w:rsidDel="00175220">
          <w:rPr>
            <w:rFonts w:ascii="Times New Roman" w:eastAsia="宋体-简" w:hAnsi="Times New Roman" w:cs="Times New Roman" w:hint="eastAsia"/>
          </w:rPr>
          <w:delText>，故该句的前一句应同这句信息相反，应该是某种动物没能</w:delText>
        </w:r>
        <w:r w:rsidRPr="006A57FE" w:rsidDel="00175220">
          <w:rPr>
            <w:rFonts w:ascii="Times New Roman" w:eastAsia="宋体-简" w:hAnsi="Times New Roman" w:cs="Times New Roman"/>
          </w:rPr>
          <w:delText>survive</w:delText>
        </w:r>
        <w:r w:rsidRPr="006A57FE" w:rsidDel="00175220">
          <w:rPr>
            <w:rFonts w:ascii="Times New Roman" w:eastAsia="宋体-简" w:hAnsi="Times New Roman" w:cs="Times New Roman" w:hint="eastAsia"/>
          </w:rPr>
          <w:delText>，而后一句话会具体化该句中的</w:delText>
        </w:r>
        <w:r w:rsidRPr="006A57FE" w:rsidDel="00175220">
          <w:rPr>
            <w:rFonts w:ascii="Times New Roman" w:eastAsia="宋体-简" w:hAnsi="Times New Roman" w:cs="Times New Roman"/>
          </w:rPr>
          <w:delText>large animals</w:delText>
        </w:r>
        <w:r w:rsidRPr="006A57FE" w:rsidDel="00175220">
          <w:rPr>
            <w:rFonts w:ascii="Times New Roman" w:eastAsia="宋体-简" w:hAnsi="Times New Roman" w:cs="Times New Roman" w:hint="eastAsia"/>
          </w:rPr>
          <w:delText>，会说出</w:delText>
        </w:r>
        <w:r w:rsidRPr="006A57FE" w:rsidDel="00175220">
          <w:rPr>
            <w:rFonts w:ascii="Times New Roman" w:eastAsia="宋体-简" w:hAnsi="Times New Roman" w:cs="Times New Roman"/>
          </w:rPr>
          <w:delText>large animals</w:delText>
        </w:r>
        <w:r w:rsidRPr="006A57FE" w:rsidDel="00175220">
          <w:rPr>
            <w:rFonts w:ascii="Times New Roman" w:eastAsia="宋体-简" w:hAnsi="Times New Roman" w:cs="Times New Roman" w:hint="eastAsia"/>
          </w:rPr>
          <w:delText>具体有哪些，符合这两个条件选项只有第三项。</w:delText>
        </w:r>
      </w:del>
    </w:p>
    <w:p w14:paraId="4671D512" w14:textId="77777777" w:rsidR="00530D7E" w:rsidRDefault="00530D7E" w:rsidP="004D6057">
      <w:pPr>
        <w:spacing w:line="400" w:lineRule="exact"/>
        <w:rPr>
          <w:ins w:id="230" w:author="欣鑫 徐" w:date="2016-07-25T16:48:00Z"/>
          <w:rFonts w:ascii="Times New Roman" w:eastAsia="宋体-简" w:hAnsi="Times New Roman" w:cs="Times New Roman"/>
        </w:rPr>
      </w:pPr>
    </w:p>
    <w:p w14:paraId="13E5AA74" w14:textId="214DF30C" w:rsidR="004D6057" w:rsidRPr="006A57FE" w:rsidRDefault="00530D7E" w:rsidP="004D6057">
      <w:pPr>
        <w:spacing w:line="400" w:lineRule="exact"/>
        <w:rPr>
          <w:rFonts w:ascii="Times New Roman" w:eastAsia="宋体-简" w:hAnsi="Times New Roman" w:cs="Times New Roman"/>
        </w:rPr>
      </w:pPr>
      <w:ins w:id="231" w:author="欣鑫 徐" w:date="2016-07-25T16:48:00Z">
        <w:r>
          <w:rPr>
            <w:rFonts w:ascii="Times New Roman" w:eastAsia="宋体-简" w:hAnsi="Times New Roman" w:cs="Times New Roman" w:hint="eastAsia"/>
          </w:rPr>
          <w:t>Q14</w:t>
        </w:r>
      </w:ins>
    </w:p>
    <w:p w14:paraId="6CC8E626" w14:textId="3400CD97" w:rsidR="004D6057" w:rsidRPr="006A57FE" w:rsidRDefault="00530D7E" w:rsidP="004D6057">
      <w:pPr>
        <w:spacing w:line="400" w:lineRule="exact"/>
        <w:rPr>
          <w:rFonts w:ascii="Times New Roman" w:eastAsia="宋体-简" w:hAnsi="Times New Roman" w:cs="Times New Roman"/>
        </w:rPr>
      </w:pPr>
      <w:ins w:id="232" w:author="欣鑫 徐" w:date="2016-07-25T16:48:00Z">
        <w:r>
          <w:rPr>
            <w:rFonts w:ascii="Times New Roman" w:eastAsia="宋体-简" w:hAnsi="Times New Roman" w:cs="Times New Roman" w:hint="eastAsia"/>
          </w:rPr>
          <w:t>正确答案：</w:t>
        </w:r>
      </w:ins>
      <w:del w:id="233" w:author="欣鑫 徐" w:date="2016-07-25T16:48:00Z">
        <w:r w:rsidR="004D6057" w:rsidRPr="006A57FE" w:rsidDel="00530D7E">
          <w:rPr>
            <w:rFonts w:ascii="Times New Roman" w:eastAsia="宋体-简" w:hAnsi="Times New Roman" w:cs="Times New Roman"/>
          </w:rPr>
          <w:delText>14</w:delText>
        </w:r>
      </w:del>
      <w:r w:rsidR="004D6057" w:rsidRPr="006A57FE">
        <w:rPr>
          <w:rFonts w:ascii="Times New Roman" w:eastAsia="宋体-简" w:hAnsi="Times New Roman" w:cs="Times New Roman" w:hint="eastAsia"/>
        </w:rPr>
        <w:t>依次填入</w:t>
      </w:r>
      <w:ins w:id="234" w:author="欣鑫 徐" w:date="2016-07-25T17:06:00Z">
        <w:r w:rsidR="009463EB">
          <w:rPr>
            <w:rFonts w:ascii="Times New Roman" w:eastAsia="宋体-简" w:hAnsi="Times New Roman" w:cs="Times New Roman" w:hint="eastAsia"/>
          </w:rPr>
          <w:t xml:space="preserve">A </w:t>
        </w:r>
        <w:r w:rsidR="00B805BF">
          <w:rPr>
            <w:rFonts w:ascii="Times New Roman" w:eastAsia="宋体-简" w:hAnsi="Times New Roman" w:cs="Times New Roman" w:hint="eastAsia"/>
          </w:rPr>
          <w:t xml:space="preserve">E </w:t>
        </w:r>
      </w:ins>
      <w:ins w:id="235" w:author="欣鑫 徐" w:date="2016-07-25T17:07:00Z">
        <w:r w:rsidR="00B805BF">
          <w:rPr>
            <w:rFonts w:ascii="Times New Roman" w:eastAsia="宋体-简" w:hAnsi="Times New Roman" w:cs="Times New Roman" w:hint="eastAsia"/>
          </w:rPr>
          <w:t>F</w:t>
        </w:r>
      </w:ins>
    </w:p>
    <w:p w14:paraId="723240FA" w14:textId="4E570399" w:rsidR="004D6057" w:rsidRPr="006A57FE" w:rsidDel="00710FF4" w:rsidRDefault="00710FF4" w:rsidP="004D6057">
      <w:pPr>
        <w:spacing w:line="400" w:lineRule="exact"/>
        <w:rPr>
          <w:del w:id="236" w:author="欣鑫 徐" w:date="2016-07-25T17:07:00Z"/>
          <w:rFonts w:ascii="Times New Roman" w:eastAsia="宋体-简" w:hAnsi="Times New Roman" w:cs="Times New Roman"/>
        </w:rPr>
      </w:pPr>
      <w:ins w:id="237" w:author="欣鑫 徐" w:date="2016-07-25T17:07:00Z">
        <w:r>
          <w:rPr>
            <w:rFonts w:ascii="Times New Roman" w:eastAsia="宋体-简" w:hAnsi="Times New Roman" w:cs="Times New Roman" w:hint="eastAsia"/>
          </w:rPr>
          <w:t>解析：</w:t>
        </w:r>
        <w:r>
          <w:rPr>
            <w:rFonts w:ascii="Times New Roman" w:eastAsia="宋体-简" w:hAnsi="Times New Roman" w:cs="Times New Roman" w:hint="eastAsia"/>
          </w:rPr>
          <w:t>A</w:t>
        </w:r>
        <w:r>
          <w:rPr>
            <w:rFonts w:ascii="Times New Roman" w:eastAsia="宋体-简" w:hAnsi="Times New Roman" w:cs="Times New Roman" w:hint="eastAsia"/>
          </w:rPr>
          <w:t>选项对应</w:t>
        </w:r>
      </w:ins>
      <w:ins w:id="238" w:author="欣鑫 徐" w:date="2016-07-25T17:08:00Z">
        <w:r w:rsidR="005A7EFF">
          <w:rPr>
            <w:rFonts w:ascii="Times New Roman" w:eastAsia="宋体-简" w:hAnsi="Times New Roman" w:cs="Times New Roman" w:hint="eastAsia"/>
          </w:rPr>
          <w:t>原文第三段内容</w:t>
        </w:r>
      </w:ins>
      <w:ins w:id="239" w:author="欣鑫 徐" w:date="2016-07-25T17:13:00Z">
        <w:r w:rsidR="00797688">
          <w:rPr>
            <w:rFonts w:ascii="Times New Roman" w:eastAsia="宋体-简" w:hAnsi="Times New Roman" w:cs="Times New Roman" w:hint="eastAsia"/>
          </w:rPr>
          <w:t>；</w:t>
        </w:r>
        <w:r w:rsidR="00797688">
          <w:rPr>
            <w:rFonts w:ascii="Times New Roman" w:eastAsia="宋体-简" w:hAnsi="Times New Roman" w:cs="Times New Roman" w:hint="eastAsia"/>
          </w:rPr>
          <w:t>E</w:t>
        </w:r>
        <w:r w:rsidR="00797688">
          <w:rPr>
            <w:rFonts w:ascii="Times New Roman" w:eastAsia="宋体-简" w:hAnsi="Times New Roman" w:cs="Times New Roman" w:hint="eastAsia"/>
          </w:rPr>
          <w:t>选项</w:t>
        </w:r>
      </w:ins>
      <w:ins w:id="240" w:author="欣鑫 徐" w:date="2016-07-25T17:14:00Z">
        <w:r w:rsidR="00705B7C">
          <w:rPr>
            <w:rFonts w:ascii="Times New Roman" w:eastAsia="宋体-简" w:hAnsi="Times New Roman" w:cs="Times New Roman" w:hint="eastAsia"/>
          </w:rPr>
          <w:t>对应第五段内容；</w:t>
        </w:r>
        <w:r w:rsidR="00705B7C">
          <w:rPr>
            <w:rFonts w:ascii="Times New Roman" w:eastAsia="宋体-简" w:hAnsi="Times New Roman" w:cs="Times New Roman" w:hint="eastAsia"/>
          </w:rPr>
          <w:t>F</w:t>
        </w:r>
        <w:r w:rsidR="00705B7C">
          <w:rPr>
            <w:rFonts w:ascii="Times New Roman" w:eastAsia="宋体-简" w:hAnsi="Times New Roman" w:cs="Times New Roman" w:hint="eastAsia"/>
          </w:rPr>
          <w:t>选项对应</w:t>
        </w:r>
      </w:ins>
      <w:ins w:id="241" w:author="欣鑫 徐" w:date="2016-07-25T17:16:00Z">
        <w:r w:rsidR="00705B7C">
          <w:rPr>
            <w:rFonts w:ascii="Times New Roman" w:eastAsia="宋体-简" w:hAnsi="Times New Roman" w:cs="Times New Roman" w:hint="eastAsia"/>
          </w:rPr>
          <w:t>第六段内容，说到了</w:t>
        </w:r>
        <w:r w:rsidR="00DD3526">
          <w:rPr>
            <w:rFonts w:ascii="Times New Roman" w:eastAsia="宋体-简" w:hAnsi="Times New Roman" w:cs="Times New Roman" w:hint="eastAsia"/>
          </w:rPr>
          <w:t>对植物的研究证明了</w:t>
        </w:r>
      </w:ins>
      <w:ins w:id="242" w:author="欣鑫 徐" w:date="2016-07-25T17:17:00Z">
        <w:r w:rsidR="00985467">
          <w:rPr>
            <w:rFonts w:ascii="Times New Roman" w:eastAsia="宋体-简" w:hAnsi="Times New Roman" w:cs="Times New Roman" w:hint="eastAsia"/>
          </w:rPr>
          <w:t>植被覆盖是持续存在但是又是极其</w:t>
        </w:r>
      </w:ins>
      <w:ins w:id="243" w:author="欣鑫 徐" w:date="2016-07-25T17:18:00Z">
        <w:r w:rsidR="00985467">
          <w:rPr>
            <w:rFonts w:ascii="Times New Roman" w:eastAsia="宋体-简" w:hAnsi="Times New Roman" w:cs="Times New Roman" w:hint="eastAsia"/>
          </w:rPr>
          <w:t>不稳定的（</w:t>
        </w:r>
        <w:r w:rsidR="00985467" w:rsidRPr="00985467">
          <w:rPr>
            <w:rFonts w:ascii="Times New Roman" w:eastAsia="宋体-简" w:hAnsi="Times New Roman" w:cs="Times New Roman"/>
          </w:rPr>
          <w:t>was little long-term stability</w:t>
        </w:r>
        <w:r w:rsidR="00985467">
          <w:rPr>
            <w:rFonts w:ascii="Times New Roman" w:eastAsia="宋体-简" w:hAnsi="Times New Roman" w:cs="Times New Roman" w:hint="eastAsia"/>
          </w:rPr>
          <w:t>）。</w:t>
        </w:r>
      </w:ins>
      <w:del w:id="244" w:author="欣鑫 徐" w:date="2016-07-25T17:07:00Z">
        <w:r w:rsidR="004D6057" w:rsidRPr="006A57FE" w:rsidDel="00710FF4">
          <w:rPr>
            <w:rFonts w:ascii="Times New Roman" w:eastAsia="宋体-简" w:hAnsi="Times New Roman" w:cs="Times New Roman" w:hint="eastAsia"/>
          </w:rPr>
          <w:delText>○</w:delText>
        </w:r>
        <w:r w:rsidR="004D6057" w:rsidRPr="006A57FE" w:rsidDel="00710FF4">
          <w:rPr>
            <w:rFonts w:ascii="Times New Roman" w:eastAsia="宋体-简" w:hAnsi="Times New Roman" w:cs="Times New Roman"/>
          </w:rPr>
          <w:delText xml:space="preserve"> Strong evidence indicates that large mammals like mammoth and bison survived in</w:delText>
        </w:r>
      </w:del>
    </w:p>
    <w:p w14:paraId="0CF3BCB8" w14:textId="186E75DE" w:rsidR="004D6057" w:rsidRPr="006A57FE" w:rsidDel="00710FF4" w:rsidRDefault="004D6057" w:rsidP="004D6057">
      <w:pPr>
        <w:spacing w:line="400" w:lineRule="exact"/>
        <w:rPr>
          <w:del w:id="245" w:author="欣鑫 徐" w:date="2016-07-25T17:07:00Z"/>
          <w:rFonts w:ascii="Times New Roman" w:eastAsia="宋体-简" w:hAnsi="Times New Roman" w:cs="Times New Roman"/>
        </w:rPr>
      </w:pPr>
      <w:del w:id="246" w:author="欣鑫 徐" w:date="2016-07-25T17:07:00Z">
        <w:r w:rsidRPr="006A57FE" w:rsidDel="00710FF4">
          <w:rPr>
            <w:rFonts w:ascii="Times New Roman" w:eastAsia="宋体-简" w:hAnsi="Times New Roman" w:cs="Times New Roman"/>
          </w:rPr>
          <w:delText>the harsh ice-age Beringian landscape.</w:delText>
        </w:r>
      </w:del>
    </w:p>
    <w:p w14:paraId="7D9BA918" w14:textId="77777777" w:rsidR="004D6057" w:rsidRPr="006A57FE" w:rsidRDefault="004D6057" w:rsidP="004D6057">
      <w:pPr>
        <w:spacing w:line="400" w:lineRule="exact"/>
        <w:rPr>
          <w:rFonts w:ascii="Times New Roman" w:eastAsia="宋体-简" w:hAnsi="Times New Roman" w:cs="Times New Roman"/>
        </w:rPr>
      </w:pPr>
    </w:p>
    <w:p w14:paraId="57B2FE25" w14:textId="22678293" w:rsidR="004D6057" w:rsidRPr="006A57FE" w:rsidDel="00710FF4" w:rsidRDefault="004D6057" w:rsidP="004D6057">
      <w:pPr>
        <w:spacing w:line="400" w:lineRule="exact"/>
        <w:rPr>
          <w:del w:id="247" w:author="欣鑫 徐" w:date="2016-07-25T17:07:00Z"/>
          <w:rFonts w:ascii="Times New Roman" w:eastAsia="宋体-简" w:hAnsi="Times New Roman" w:cs="Times New Roman"/>
        </w:rPr>
      </w:pPr>
      <w:del w:id="248" w:author="欣鑫 徐" w:date="2016-07-25T17:07:00Z">
        <w:r w:rsidRPr="006A57FE" w:rsidDel="00710FF4">
          <w:rPr>
            <w:rFonts w:ascii="Times New Roman" w:eastAsia="宋体-简" w:hAnsi="Times New Roman" w:cs="Times New Roman" w:hint="eastAsia"/>
          </w:rPr>
          <w:delText>○</w:delText>
        </w:r>
        <w:r w:rsidRPr="006A57FE" w:rsidDel="00710FF4">
          <w:rPr>
            <w:rFonts w:ascii="Times New Roman" w:eastAsia="宋体-简" w:hAnsi="Times New Roman" w:cs="Times New Roman"/>
          </w:rPr>
          <w:delText xml:space="preserve"> Analyses of ice-age sediments uncovered very small amounts of pollen, suggesting that Benngia lacked the quantity of vegetation needed to support large herds of mammals.</w:delText>
        </w:r>
      </w:del>
    </w:p>
    <w:p w14:paraId="08CCB82C" w14:textId="77777777" w:rsidR="004D6057" w:rsidRPr="006A57FE" w:rsidDel="00710FF4" w:rsidRDefault="004D6057" w:rsidP="004D6057">
      <w:pPr>
        <w:spacing w:line="400" w:lineRule="exact"/>
        <w:rPr>
          <w:del w:id="249" w:author="欣鑫 徐" w:date="2016-07-25T17:07:00Z"/>
          <w:rFonts w:ascii="Times New Roman" w:eastAsia="宋体-简" w:hAnsi="Times New Roman" w:cs="Times New Roman"/>
        </w:rPr>
      </w:pPr>
    </w:p>
    <w:p w14:paraId="30C22496" w14:textId="0CE8F36B" w:rsidR="004D6057" w:rsidDel="00F41CBE" w:rsidRDefault="004D6057">
      <w:pPr>
        <w:rPr>
          <w:del w:id="250" w:author="欣鑫 徐" w:date="2016-07-25T17:07:00Z"/>
          <w:rFonts w:ascii="Times New Roman" w:eastAsia="宋体-简" w:hAnsi="Times New Roman" w:cs="Times New Roman"/>
        </w:rPr>
      </w:pPr>
      <w:del w:id="251" w:author="欣鑫 徐" w:date="2016-07-25T17:07:00Z">
        <w:r w:rsidRPr="006A57FE" w:rsidDel="00710FF4">
          <w:rPr>
            <w:rFonts w:ascii="Times New Roman" w:eastAsia="宋体-简" w:hAnsi="Times New Roman" w:cs="Times New Roman" w:hint="eastAsia"/>
          </w:rPr>
          <w:delText>○</w:delText>
        </w:r>
        <w:r w:rsidRPr="006A57FE" w:rsidDel="00710FF4">
          <w:rPr>
            <w:rFonts w:ascii="Times New Roman" w:eastAsia="宋体-简" w:hAnsi="Times New Roman" w:cs="Times New Roman"/>
          </w:rPr>
          <w:delText xml:space="preserve"> Recent discoveries suggest that shallow-rooted plants created a fairly continuous cover over ice-age Beringia, though the cover most likely was variable and uncertain in any one location.</w:delText>
        </w:r>
      </w:del>
    </w:p>
    <w:p w14:paraId="2302559A" w14:textId="77777777" w:rsidR="004D6057" w:rsidRPr="006A57FE" w:rsidDel="00F41CBE" w:rsidRDefault="004D6057" w:rsidP="004D6057">
      <w:pPr>
        <w:spacing w:line="400" w:lineRule="exact"/>
        <w:rPr>
          <w:del w:id="252" w:author="欣鑫 徐" w:date="2016-07-25T17:18:00Z"/>
          <w:rFonts w:ascii="Times New Roman" w:eastAsia="宋体-简" w:hAnsi="Times New Roman" w:cs="Times New Roman"/>
        </w:rPr>
      </w:pPr>
    </w:p>
    <w:p w14:paraId="2B9AB6E2" w14:textId="58E03069" w:rsidR="004D6057" w:rsidRPr="006A57FE" w:rsidDel="00E810E5" w:rsidRDefault="004D6057" w:rsidP="004D6057">
      <w:pPr>
        <w:spacing w:line="400" w:lineRule="exact"/>
        <w:rPr>
          <w:del w:id="253" w:author="欣鑫 徐" w:date="2016-07-25T16:54:00Z"/>
          <w:rFonts w:ascii="Times New Roman" w:eastAsia="宋体-简" w:hAnsi="Times New Roman"/>
        </w:rPr>
      </w:pPr>
      <w:del w:id="254" w:author="欣鑫 徐" w:date="2016-07-25T17:18:00Z">
        <w:r w:rsidRPr="006A57FE" w:rsidDel="00F41CBE">
          <w:rPr>
            <w:rFonts w:ascii="Times New Roman" w:eastAsia="宋体-简" w:hAnsi="Times New Roman" w:cs="Times New Roman" w:hint="eastAsia"/>
          </w:rPr>
          <w:delText>第二项和第四项信息过于细节，而第三项中的</w:delText>
        </w:r>
        <w:r w:rsidRPr="006A57FE" w:rsidDel="00F41CBE">
          <w:rPr>
            <w:rFonts w:ascii="Times New Roman" w:eastAsia="宋体-简" w:hAnsi="Times New Roman" w:cs="Times New Roman"/>
          </w:rPr>
          <w:delText>volcanic eruption</w:delText>
        </w:r>
        <w:r w:rsidRPr="006A57FE" w:rsidDel="00F41CBE">
          <w:rPr>
            <w:rFonts w:ascii="Times New Roman" w:eastAsia="宋体-简" w:hAnsi="Times New Roman" w:cs="Times New Roman" w:hint="eastAsia"/>
          </w:rPr>
          <w:delText>等信息并未在原文被提及。</w:delText>
        </w:r>
      </w:del>
    </w:p>
    <w:p w14:paraId="6966CFF2" w14:textId="2BAE101A" w:rsidR="004D6057" w:rsidRPr="006A57FE" w:rsidDel="00F41CBE" w:rsidRDefault="004D6057" w:rsidP="004D6057">
      <w:pPr>
        <w:spacing w:line="400" w:lineRule="exact"/>
        <w:rPr>
          <w:del w:id="255" w:author="欣鑫 徐" w:date="2016-07-25T17:18:00Z"/>
          <w:rFonts w:ascii="Times New Roman" w:eastAsia="宋体-简" w:hAnsi="Times New Roman"/>
          <w:sz w:val="32"/>
        </w:rPr>
      </w:pPr>
    </w:p>
    <w:p w14:paraId="28445A92" w14:textId="77777777" w:rsidR="00C127C0" w:rsidRPr="006A57FE" w:rsidRDefault="00C127C0"/>
    <w:sectPr w:rsidR="00C127C0" w:rsidRPr="006A57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宋体-简">
    <w:altName w:val="Songti SC Regular"/>
    <w:charset w:val="88"/>
    <w:family w:val="auto"/>
    <w:pitch w:val="variable"/>
    <w:sig w:usb0="00000000"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057"/>
    <w:rsid w:val="00013520"/>
    <w:rsid w:val="00045E33"/>
    <w:rsid w:val="000618B7"/>
    <w:rsid w:val="000B5A6F"/>
    <w:rsid w:val="000C101A"/>
    <w:rsid w:val="000C4B6C"/>
    <w:rsid w:val="000C5FD7"/>
    <w:rsid w:val="000E68EE"/>
    <w:rsid w:val="000E6C51"/>
    <w:rsid w:val="001264E6"/>
    <w:rsid w:val="00161643"/>
    <w:rsid w:val="00175220"/>
    <w:rsid w:val="001C6682"/>
    <w:rsid w:val="001C7A26"/>
    <w:rsid w:val="001D31A4"/>
    <w:rsid w:val="001D4E8C"/>
    <w:rsid w:val="002275B3"/>
    <w:rsid w:val="00234A1E"/>
    <w:rsid w:val="00241FDC"/>
    <w:rsid w:val="002A77C7"/>
    <w:rsid w:val="002E22F1"/>
    <w:rsid w:val="002F2A9C"/>
    <w:rsid w:val="003249F6"/>
    <w:rsid w:val="00346379"/>
    <w:rsid w:val="0036597D"/>
    <w:rsid w:val="003C38D1"/>
    <w:rsid w:val="003D779F"/>
    <w:rsid w:val="003F0AEE"/>
    <w:rsid w:val="0044398C"/>
    <w:rsid w:val="00450649"/>
    <w:rsid w:val="00454220"/>
    <w:rsid w:val="00471E25"/>
    <w:rsid w:val="004858A1"/>
    <w:rsid w:val="00494F4B"/>
    <w:rsid w:val="004967CB"/>
    <w:rsid w:val="004B0EE4"/>
    <w:rsid w:val="004D1AA6"/>
    <w:rsid w:val="004D6057"/>
    <w:rsid w:val="004D755B"/>
    <w:rsid w:val="004D7EA0"/>
    <w:rsid w:val="00530D7E"/>
    <w:rsid w:val="00555715"/>
    <w:rsid w:val="00571066"/>
    <w:rsid w:val="00591E72"/>
    <w:rsid w:val="00594389"/>
    <w:rsid w:val="005A7EFF"/>
    <w:rsid w:val="005D6C32"/>
    <w:rsid w:val="005E2E7A"/>
    <w:rsid w:val="005F2F55"/>
    <w:rsid w:val="005F7F68"/>
    <w:rsid w:val="00625DE2"/>
    <w:rsid w:val="006426B2"/>
    <w:rsid w:val="006A57FE"/>
    <w:rsid w:val="006C0FA6"/>
    <w:rsid w:val="00705665"/>
    <w:rsid w:val="00705B7C"/>
    <w:rsid w:val="00706F76"/>
    <w:rsid w:val="00710FF4"/>
    <w:rsid w:val="007110B5"/>
    <w:rsid w:val="00731972"/>
    <w:rsid w:val="007457B2"/>
    <w:rsid w:val="007469F0"/>
    <w:rsid w:val="0077279E"/>
    <w:rsid w:val="00797688"/>
    <w:rsid w:val="007D2B62"/>
    <w:rsid w:val="007D6F57"/>
    <w:rsid w:val="007E1AA3"/>
    <w:rsid w:val="007E28C1"/>
    <w:rsid w:val="00804E75"/>
    <w:rsid w:val="00845B77"/>
    <w:rsid w:val="0087191E"/>
    <w:rsid w:val="008A05FC"/>
    <w:rsid w:val="008B426B"/>
    <w:rsid w:val="008E2DA6"/>
    <w:rsid w:val="00921451"/>
    <w:rsid w:val="00930C59"/>
    <w:rsid w:val="009430A2"/>
    <w:rsid w:val="00943A6A"/>
    <w:rsid w:val="009463EB"/>
    <w:rsid w:val="00947AFF"/>
    <w:rsid w:val="00985467"/>
    <w:rsid w:val="009928E1"/>
    <w:rsid w:val="009A04E9"/>
    <w:rsid w:val="009B0261"/>
    <w:rsid w:val="009B7CD1"/>
    <w:rsid w:val="009D68AE"/>
    <w:rsid w:val="009F4577"/>
    <w:rsid w:val="00A016A8"/>
    <w:rsid w:val="00A27305"/>
    <w:rsid w:val="00A845DE"/>
    <w:rsid w:val="00AC67DE"/>
    <w:rsid w:val="00B143DE"/>
    <w:rsid w:val="00B26862"/>
    <w:rsid w:val="00B640F6"/>
    <w:rsid w:val="00B64914"/>
    <w:rsid w:val="00B805BF"/>
    <w:rsid w:val="00B85962"/>
    <w:rsid w:val="00B91E4E"/>
    <w:rsid w:val="00B92AA4"/>
    <w:rsid w:val="00B94539"/>
    <w:rsid w:val="00BC5A56"/>
    <w:rsid w:val="00BD0F71"/>
    <w:rsid w:val="00BE7495"/>
    <w:rsid w:val="00BF0EAB"/>
    <w:rsid w:val="00BF7223"/>
    <w:rsid w:val="00C127C0"/>
    <w:rsid w:val="00C3473D"/>
    <w:rsid w:val="00C34A3C"/>
    <w:rsid w:val="00C4312B"/>
    <w:rsid w:val="00C472EA"/>
    <w:rsid w:val="00C6745E"/>
    <w:rsid w:val="00C76D73"/>
    <w:rsid w:val="00C972B8"/>
    <w:rsid w:val="00CA0B4D"/>
    <w:rsid w:val="00D2184D"/>
    <w:rsid w:val="00D44677"/>
    <w:rsid w:val="00D75864"/>
    <w:rsid w:val="00D86606"/>
    <w:rsid w:val="00D95245"/>
    <w:rsid w:val="00DC2F7B"/>
    <w:rsid w:val="00DD3526"/>
    <w:rsid w:val="00E5274C"/>
    <w:rsid w:val="00E72CC9"/>
    <w:rsid w:val="00E810E5"/>
    <w:rsid w:val="00EC22A6"/>
    <w:rsid w:val="00EC3379"/>
    <w:rsid w:val="00ED6434"/>
    <w:rsid w:val="00EE37A0"/>
    <w:rsid w:val="00F41CBE"/>
    <w:rsid w:val="00F97B90"/>
    <w:rsid w:val="00FB27F0"/>
    <w:rsid w:val="00FC0B37"/>
    <w:rsid w:val="00FC67BB"/>
    <w:rsid w:val="00FD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1D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057"/>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C7A26"/>
    <w:rPr>
      <w:rFonts w:ascii="Heiti SC Light" w:eastAsia="Heiti SC Light"/>
      <w:sz w:val="18"/>
      <w:szCs w:val="18"/>
    </w:rPr>
  </w:style>
  <w:style w:type="character" w:customStyle="1" w:styleId="a4">
    <w:name w:val="批注框文本字符"/>
    <w:basedOn w:val="a0"/>
    <w:link w:val="a3"/>
    <w:uiPriority w:val="99"/>
    <w:semiHidden/>
    <w:rsid w:val="001C7A26"/>
    <w:rPr>
      <w:rFonts w:ascii="Heiti SC Light" w:eastAsia="Heiti SC Light"/>
      <w:sz w:val="18"/>
      <w:szCs w:val="18"/>
    </w:rPr>
  </w:style>
  <w:style w:type="paragraph" w:styleId="a5">
    <w:name w:val="Revision"/>
    <w:hidden/>
    <w:uiPriority w:val="99"/>
    <w:semiHidden/>
    <w:rsid w:val="00C34A3C"/>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057"/>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C7A26"/>
    <w:rPr>
      <w:rFonts w:ascii="Heiti SC Light" w:eastAsia="Heiti SC Light"/>
      <w:sz w:val="18"/>
      <w:szCs w:val="18"/>
    </w:rPr>
  </w:style>
  <w:style w:type="character" w:customStyle="1" w:styleId="a4">
    <w:name w:val="批注框文本字符"/>
    <w:basedOn w:val="a0"/>
    <w:link w:val="a3"/>
    <w:uiPriority w:val="99"/>
    <w:semiHidden/>
    <w:rsid w:val="001C7A26"/>
    <w:rPr>
      <w:rFonts w:ascii="Heiti SC Light" w:eastAsia="Heiti SC Light"/>
      <w:sz w:val="18"/>
      <w:szCs w:val="18"/>
    </w:rPr>
  </w:style>
  <w:style w:type="paragraph" w:styleId="a5">
    <w:name w:val="Revision"/>
    <w:hidden/>
    <w:uiPriority w:val="99"/>
    <w:semiHidden/>
    <w:rsid w:val="00C34A3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591</Words>
  <Characters>3372</Characters>
  <Application>Microsoft Macintosh Word</Application>
  <DocSecurity>0</DocSecurity>
  <Lines>28</Lines>
  <Paragraphs>7</Paragraphs>
  <ScaleCrop>false</ScaleCrop>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Sanm1</dc:creator>
  <cp:lastModifiedBy>欣鑫 徐</cp:lastModifiedBy>
  <cp:revision>122</cp:revision>
  <dcterms:created xsi:type="dcterms:W3CDTF">2016-02-29T05:55:00Z</dcterms:created>
  <dcterms:modified xsi:type="dcterms:W3CDTF">2016-07-26T06:04:00Z</dcterms:modified>
</cp:coreProperties>
</file>