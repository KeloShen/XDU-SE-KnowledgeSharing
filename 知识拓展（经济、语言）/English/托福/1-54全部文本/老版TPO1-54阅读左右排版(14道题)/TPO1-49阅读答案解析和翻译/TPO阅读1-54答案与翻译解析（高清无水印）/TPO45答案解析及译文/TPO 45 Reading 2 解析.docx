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36C85" w14:textId="597ABD96" w:rsidR="001C2455" w:rsidRDefault="001C2455" w:rsidP="00454A49">
      <w:pPr>
        <w:spacing w:line="400" w:lineRule="exact"/>
        <w:rPr>
          <w:ins w:id="0" w:author="欣鑫 徐" w:date="2016-07-25T17:24:00Z"/>
          <w:rFonts w:ascii="Times New Roman" w:eastAsia="宋体-简" w:hAnsi="Times New Roman" w:cs="Times New Roman"/>
        </w:rPr>
      </w:pPr>
      <w:ins w:id="1" w:author="欣鑫 徐" w:date="2016-07-25T17:24:00Z">
        <w:r>
          <w:rPr>
            <w:rFonts w:ascii="Times New Roman" w:eastAsia="宋体-简" w:hAnsi="Times New Roman" w:cs="Times New Roman" w:hint="eastAsia"/>
          </w:rPr>
          <w:t>Q1</w:t>
        </w:r>
      </w:ins>
    </w:p>
    <w:p w14:paraId="17A70582" w14:textId="54C80DF7" w:rsidR="00454A49" w:rsidRPr="007C2B96" w:rsidRDefault="001C2455" w:rsidP="00454A49">
      <w:pPr>
        <w:spacing w:line="400" w:lineRule="exact"/>
        <w:rPr>
          <w:rFonts w:ascii="Times New Roman" w:eastAsia="宋体-简" w:hAnsi="Times New Roman" w:cs="Times New Roman"/>
        </w:rPr>
      </w:pPr>
      <w:ins w:id="2" w:author="欣鑫 徐" w:date="2016-07-25T17:24:00Z">
        <w:r>
          <w:rPr>
            <w:rFonts w:ascii="Times New Roman" w:eastAsia="宋体-简" w:hAnsi="Times New Roman" w:cs="Times New Roman" w:hint="eastAsia"/>
          </w:rPr>
          <w:t>正确答案</w:t>
        </w:r>
      </w:ins>
      <w:ins w:id="3" w:author="欣鑫 徐" w:date="2016-07-25T17:25:00Z">
        <w:r>
          <w:rPr>
            <w:rFonts w:ascii="Times New Roman" w:eastAsia="宋体-简" w:hAnsi="Times New Roman" w:cs="Times New Roman" w:hint="eastAsia"/>
          </w:rPr>
          <w:t>：</w:t>
        </w:r>
        <w:r w:rsidR="009D458B">
          <w:rPr>
            <w:rFonts w:ascii="Times New Roman" w:eastAsia="宋体-简" w:hAnsi="Times New Roman" w:cs="Times New Roman" w:hint="eastAsia"/>
          </w:rPr>
          <w:t>D</w:t>
        </w:r>
      </w:ins>
      <w:del w:id="4" w:author="欣鑫 徐" w:date="2016-07-25T17:24:00Z">
        <w:r w:rsidR="00454A49" w:rsidDel="001C2455">
          <w:rPr>
            <w:rFonts w:ascii="Times New Roman" w:eastAsia="宋体-简" w:hAnsi="Times New Roman" w:cs="Times New Roman" w:hint="eastAsia"/>
          </w:rPr>
          <w:delText>1</w:delText>
        </w:r>
        <w:r w:rsidR="00454A49" w:rsidRPr="007C2B96" w:rsidDel="001C2455">
          <w:rPr>
            <w:rFonts w:ascii="Times New Roman" w:eastAsia="宋体-简" w:hAnsi="Times New Roman" w:cs="Times New Roman"/>
          </w:rPr>
          <w:delText>选择第</w:delText>
        </w:r>
        <w:r w:rsidR="00454A49" w:rsidRPr="00B33605" w:rsidDel="001C2455">
          <w:rPr>
            <w:rFonts w:ascii="Times New Roman" w:eastAsia="宋体-简" w:hAnsi="Times New Roman" w:cs="Times New Roman" w:hint="eastAsia"/>
          </w:rPr>
          <w:delText>二</w:delText>
        </w:r>
        <w:r w:rsidR="00454A49" w:rsidRPr="007C2B96" w:rsidDel="001C2455">
          <w:rPr>
            <w:rFonts w:ascii="Times New Roman" w:eastAsia="宋体-简" w:hAnsi="Times New Roman" w:cs="Times New Roman"/>
          </w:rPr>
          <w:delText>项。</w:delText>
        </w:r>
      </w:del>
    </w:p>
    <w:p w14:paraId="7D8B01DF" w14:textId="48EB25B2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B33605">
        <w:rPr>
          <w:rFonts w:ascii="Times New Roman" w:eastAsia="宋体-简" w:hAnsi="Times New Roman" w:cs="Times New Roman" w:hint="eastAsia"/>
        </w:rPr>
        <w:t>词汇题。</w:t>
      </w:r>
      <w:r w:rsidRPr="00B33605">
        <w:rPr>
          <w:rFonts w:ascii="Times New Roman" w:eastAsia="宋体-简" w:hAnsi="Times New Roman" w:cs="Times New Roman" w:hint="eastAsia"/>
        </w:rPr>
        <w:t>drawback</w:t>
      </w:r>
      <w:r w:rsidRPr="00B33605">
        <w:rPr>
          <w:rFonts w:ascii="Times New Roman" w:eastAsia="宋体-简" w:hAnsi="Times New Roman" w:cs="Times New Roman" w:hint="eastAsia"/>
        </w:rPr>
        <w:t>的意思是</w:t>
      </w:r>
      <w:del w:id="5" w:author="欣鑫 徐" w:date="2016-07-25T17:29:00Z">
        <w:r w:rsidRPr="00B33605" w:rsidDel="003B5B21">
          <w:rPr>
            <w:rFonts w:ascii="Times New Roman" w:eastAsia="宋体-简" w:hAnsi="Times New Roman" w:cs="Times New Roman" w:hint="eastAsia"/>
          </w:rPr>
          <w:delText>an objectionable feature</w:delText>
        </w:r>
        <w:r w:rsidRPr="00B33605" w:rsidDel="003B5B21">
          <w:rPr>
            <w:rFonts w:ascii="Times New Roman" w:eastAsia="宋体-简" w:hAnsi="Times New Roman" w:cs="Times New Roman" w:hint="eastAsia"/>
          </w:rPr>
          <w:delText>，</w:delText>
        </w:r>
      </w:del>
      <w:r w:rsidRPr="00B33605">
        <w:rPr>
          <w:rFonts w:ascii="Times New Roman" w:eastAsia="宋体-简" w:hAnsi="Times New Roman" w:cs="Times New Roman" w:hint="eastAsia"/>
        </w:rPr>
        <w:t>即“缺点”，对应</w:t>
      </w:r>
      <w:ins w:id="6" w:author="欣鑫 徐" w:date="2016-07-25T17:29:00Z">
        <w:r w:rsidR="003B5B21">
          <w:rPr>
            <w:rFonts w:ascii="Times New Roman" w:eastAsia="宋体-简" w:hAnsi="Times New Roman" w:cs="Times New Roman" w:hint="eastAsia"/>
          </w:rPr>
          <w:t>D</w:t>
        </w:r>
        <w:r w:rsidR="003B5B21">
          <w:rPr>
            <w:rFonts w:ascii="Times New Roman" w:eastAsia="宋体-简" w:hAnsi="Times New Roman" w:cs="Times New Roman" w:hint="eastAsia"/>
          </w:rPr>
          <w:t>选项“问题”，其余选项的意思是</w:t>
        </w:r>
      </w:ins>
      <w:ins w:id="7" w:author="欣鑫 徐" w:date="2016-07-25T17:30:00Z">
        <w:r w:rsidR="003B5B21">
          <w:rPr>
            <w:rFonts w:ascii="Times New Roman" w:eastAsia="宋体-简" w:hAnsi="Times New Roman" w:cs="Times New Roman" w:hint="eastAsia"/>
          </w:rPr>
          <w:t>“问题的另一方面”，“</w:t>
        </w:r>
        <w:r w:rsidR="00156373">
          <w:rPr>
            <w:rFonts w:ascii="Times New Roman" w:eastAsia="宋体-简" w:hAnsi="Times New Roman" w:cs="Times New Roman" w:hint="eastAsia"/>
          </w:rPr>
          <w:t>反对</w:t>
        </w:r>
        <w:r w:rsidR="003B5B21">
          <w:rPr>
            <w:rFonts w:ascii="Times New Roman" w:eastAsia="宋体-简" w:hAnsi="Times New Roman" w:cs="Times New Roman" w:hint="eastAsia"/>
          </w:rPr>
          <w:t>”</w:t>
        </w:r>
        <w:r w:rsidR="00156373">
          <w:rPr>
            <w:rFonts w:ascii="Times New Roman" w:eastAsia="宋体-简" w:hAnsi="Times New Roman" w:cs="Times New Roman" w:hint="eastAsia"/>
          </w:rPr>
          <w:t>和“担心”。</w:t>
        </w:r>
      </w:ins>
      <w:del w:id="8" w:author="欣鑫 徐" w:date="2016-07-25T17:29:00Z">
        <w:r w:rsidRPr="00B33605" w:rsidDel="003B5B21">
          <w:rPr>
            <w:rFonts w:ascii="Times New Roman" w:eastAsia="宋体-简" w:hAnsi="Times New Roman" w:cs="Times New Roman" w:hint="eastAsia"/>
          </w:rPr>
          <w:delText>选项二，也有“缺陷”的意思。</w:delText>
        </w:r>
      </w:del>
    </w:p>
    <w:p w14:paraId="50538F13" w14:textId="77777777" w:rsidR="00156373" w:rsidRDefault="00156373" w:rsidP="00454A49">
      <w:pPr>
        <w:spacing w:line="400" w:lineRule="exact"/>
        <w:rPr>
          <w:ins w:id="9" w:author="欣鑫 徐" w:date="2016-07-25T17:30:00Z"/>
          <w:rFonts w:ascii="Times New Roman" w:eastAsia="宋体-简" w:hAnsi="Times New Roman" w:cs="Times New Roman"/>
          <w:bCs/>
        </w:rPr>
      </w:pPr>
    </w:p>
    <w:p w14:paraId="58D3CA50" w14:textId="4A5F97E8" w:rsidR="00454A49" w:rsidRPr="00156373" w:rsidRDefault="00156373" w:rsidP="00454A49">
      <w:pPr>
        <w:spacing w:line="400" w:lineRule="exact"/>
        <w:rPr>
          <w:rFonts w:ascii="Times New Roman" w:eastAsia="宋体-简" w:hAnsi="Times New Roman" w:cs="Times New Roman"/>
          <w:bCs/>
          <w:rPrChange w:id="10" w:author="欣鑫 徐" w:date="2016-07-25T17:30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1" w:author="欣鑫 徐" w:date="2016-07-25T17:30:00Z">
        <w:r w:rsidRPr="00156373">
          <w:rPr>
            <w:rFonts w:ascii="Times New Roman" w:eastAsia="宋体-简" w:hAnsi="Times New Roman" w:cs="Times New Roman"/>
            <w:bCs/>
            <w:rPrChange w:id="12" w:author="欣鑫 徐" w:date="2016-07-25T17:3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Q2</w:t>
        </w:r>
      </w:ins>
    </w:p>
    <w:p w14:paraId="5005341B" w14:textId="0C9EE9D7" w:rsidR="00454A49" w:rsidRPr="007C2B96" w:rsidRDefault="00156373" w:rsidP="00454A49">
      <w:pPr>
        <w:spacing w:line="400" w:lineRule="exact"/>
        <w:rPr>
          <w:rFonts w:ascii="Times New Roman" w:eastAsia="宋体-简" w:hAnsi="Times New Roman" w:cs="Times New Roman"/>
        </w:rPr>
      </w:pPr>
      <w:ins w:id="13" w:author="欣鑫 徐" w:date="2016-07-25T17:30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4" w:author="欣鑫 徐" w:date="2016-07-25T17:31:00Z">
        <w:r w:rsidR="00956BA5">
          <w:rPr>
            <w:rFonts w:ascii="Times New Roman" w:eastAsia="宋体-简" w:hAnsi="Times New Roman" w:cs="Times New Roman" w:hint="eastAsia"/>
          </w:rPr>
          <w:t>A</w:t>
        </w:r>
      </w:ins>
      <w:del w:id="15" w:author="欣鑫 徐" w:date="2016-07-25T17:30:00Z">
        <w:r w:rsidR="00454A49" w:rsidDel="00156373">
          <w:rPr>
            <w:rFonts w:ascii="Times New Roman" w:eastAsia="宋体-简" w:hAnsi="Times New Roman" w:cs="Times New Roman" w:hint="eastAsia"/>
          </w:rPr>
          <w:delText>2</w:delText>
        </w:r>
        <w:r w:rsidR="00454A49" w:rsidDel="00156373">
          <w:rPr>
            <w:rFonts w:ascii="Times New Roman" w:eastAsia="宋体-简" w:hAnsi="Times New Roman" w:cs="Times New Roman"/>
          </w:rPr>
          <w:delText>选择第</w:delText>
        </w:r>
        <w:r w:rsidR="00454A49" w:rsidDel="00156373">
          <w:rPr>
            <w:rFonts w:ascii="Times New Roman" w:eastAsia="宋体-简" w:hAnsi="Times New Roman" w:cs="Times New Roman" w:hint="eastAsia"/>
          </w:rPr>
          <w:delText>一</w:delText>
        </w:r>
        <w:r w:rsidR="00454A49" w:rsidRPr="007C2B96" w:rsidDel="00156373">
          <w:rPr>
            <w:rFonts w:ascii="Times New Roman" w:eastAsia="宋体-简" w:hAnsi="Times New Roman" w:cs="Times New Roman"/>
          </w:rPr>
          <w:delText>项。</w:delText>
        </w:r>
      </w:del>
    </w:p>
    <w:p w14:paraId="72ACCFDD" w14:textId="227D4E6E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6" w:author="欣鑫 徐" w:date="2016-07-25T17:33:00Z">
        <w:r w:rsidR="00882578">
          <w:rPr>
            <w:rFonts w:ascii="Times New Roman" w:eastAsia="宋体-简" w:hAnsi="Times New Roman" w:cs="Times New Roman" w:hint="eastAsia"/>
          </w:rPr>
          <w:t>定位原文第二句说到的“</w:t>
        </w:r>
        <w:r w:rsidR="00882578" w:rsidRPr="00D05371">
          <w:rPr>
            <w:rFonts w:ascii="Times New Roman" w:eastAsia="Times New Roman" w:hAnsi="Times New Roman" w:cs="Arial"/>
            <w:color w:val="000000"/>
            <w:kern w:val="0"/>
            <w:lang w:eastAsia="en-US"/>
          </w:rPr>
          <w:t>Wind pollination is often seen as being primitive and wasteful in costly pollen and yet it is surprisingly common</w:t>
        </w:r>
        <w:r w:rsidR="00882578">
          <w:rPr>
            <w:rFonts w:ascii="Times New Roman" w:eastAsia="宋体-简" w:hAnsi="Times New Roman" w:cs="Times New Roman" w:hint="eastAsia"/>
          </w:rPr>
          <w:t>”</w:t>
        </w:r>
      </w:ins>
      <w:del w:id="17" w:author="欣鑫 徐" w:date="2016-07-25T17:33:00Z">
        <w:r w:rsidRPr="00B33605" w:rsidDel="00882578">
          <w:rPr>
            <w:rFonts w:ascii="Times New Roman" w:eastAsia="宋体-简" w:hAnsi="Times New Roman" w:cs="Times New Roman" w:hint="eastAsia"/>
          </w:rPr>
          <w:delText>推理题。</w:delText>
        </w:r>
        <w:r w:rsidRPr="00B33605" w:rsidDel="00DA51B4">
          <w:rPr>
            <w:rFonts w:ascii="Times New Roman" w:eastAsia="宋体-简" w:hAnsi="Times New Roman" w:cs="Times New Roman" w:hint="eastAsia"/>
          </w:rPr>
          <w:delText>文章第二句话说</w:delText>
        </w:r>
      </w:del>
      <w:r w:rsidRPr="00B33605">
        <w:rPr>
          <w:rFonts w:ascii="Times New Roman" w:eastAsia="宋体-简" w:hAnsi="Times New Roman" w:cs="Times New Roman" w:hint="eastAsia"/>
        </w:rPr>
        <w:t>风传播花粉是一种相对原始的方式，且花粉的</w:t>
      </w:r>
      <w:ins w:id="18" w:author="欣鑫 徐" w:date="2016-07-25T17:34:00Z">
        <w:r w:rsidR="00090C11">
          <w:rPr>
            <w:rFonts w:ascii="Times New Roman" w:eastAsia="宋体-简" w:hAnsi="Times New Roman" w:cs="Times New Roman" w:hint="eastAsia"/>
          </w:rPr>
          <w:t>浪费量比较大</w:t>
        </w:r>
      </w:ins>
      <w:del w:id="19" w:author="欣鑫 徐" w:date="2016-07-25T17:34:00Z">
        <w:r w:rsidRPr="00B33605" w:rsidDel="00090C11">
          <w:rPr>
            <w:rFonts w:ascii="Times New Roman" w:eastAsia="宋体-简" w:hAnsi="Times New Roman" w:cs="Times New Roman" w:hint="eastAsia"/>
          </w:rPr>
          <w:delText>传播量很多</w:delText>
        </w:r>
      </w:del>
      <w:ins w:id="20" w:author="欣鑫 徐" w:date="2016-07-25T17:34:00Z">
        <w:r w:rsidR="007457A7">
          <w:rPr>
            <w:rFonts w:ascii="Times New Roman" w:eastAsia="宋体-简" w:hAnsi="Times New Roman" w:cs="Times New Roman" w:hint="eastAsia"/>
          </w:rPr>
          <w:t>（</w:t>
        </w:r>
        <w:r w:rsidR="007457A7">
          <w:rPr>
            <w:rFonts w:ascii="Times New Roman" w:eastAsia="宋体-简" w:hAnsi="Times New Roman" w:cs="Times New Roman" w:hint="eastAsia"/>
          </w:rPr>
          <w:t>costly</w:t>
        </w:r>
      </w:ins>
      <w:ins w:id="21" w:author="欣鑫 徐" w:date="2016-07-25T17:35:00Z">
        <w:r w:rsidR="007457A7">
          <w:rPr>
            <w:rFonts w:ascii="Times New Roman" w:eastAsia="宋体-简" w:hAnsi="Times New Roman" w:cs="Times New Roman" w:hint="eastAsia"/>
          </w:rPr>
          <w:t>），</w:t>
        </w:r>
        <w:r w:rsidR="00D21A1F">
          <w:rPr>
            <w:rFonts w:ascii="Times New Roman" w:eastAsia="宋体-简" w:hAnsi="Times New Roman" w:cs="Times New Roman" w:hint="eastAsia"/>
          </w:rPr>
          <w:t>但是非常地常见</w:t>
        </w:r>
      </w:ins>
      <w:ins w:id="22" w:author="欣鑫 徐" w:date="2016-07-25T17:36:00Z">
        <w:r w:rsidR="00D21A1F">
          <w:rPr>
            <w:rFonts w:ascii="Times New Roman" w:eastAsia="宋体-简" w:hAnsi="Times New Roman" w:cs="Times New Roman" w:hint="eastAsia"/>
          </w:rPr>
          <w:t>。</w:t>
        </w:r>
      </w:ins>
      <w:ins w:id="23" w:author="欣鑫 徐" w:date="2016-07-25T17:37:00Z">
        <w:r w:rsidR="004A3D7A">
          <w:rPr>
            <w:rFonts w:ascii="Times New Roman" w:eastAsia="宋体-简" w:hAnsi="Times New Roman" w:cs="Times New Roman" w:hint="eastAsia"/>
          </w:rPr>
          <w:t>A</w:t>
        </w:r>
        <w:r w:rsidR="004A3D7A">
          <w:rPr>
            <w:rFonts w:ascii="Times New Roman" w:eastAsia="宋体-简" w:hAnsi="Times New Roman" w:cs="Times New Roman" w:hint="eastAsia"/>
          </w:rPr>
          <w:t>选项</w:t>
        </w:r>
      </w:ins>
      <w:ins w:id="24" w:author="欣鑫 徐" w:date="2016-07-25T17:48:00Z">
        <w:r w:rsidR="00F425D5">
          <w:rPr>
            <w:rFonts w:ascii="Times New Roman" w:eastAsia="宋体-简" w:hAnsi="Times New Roman" w:cs="Times New Roman" w:hint="eastAsia"/>
          </w:rPr>
          <w:t>符合原文意思。</w:t>
        </w:r>
      </w:ins>
      <w:del w:id="25" w:author="欣鑫 徐" w:date="2016-07-25T17:34:00Z">
        <w:r w:rsidRPr="00B33605" w:rsidDel="007457A7">
          <w:rPr>
            <w:rFonts w:ascii="Times New Roman" w:eastAsia="宋体-简" w:hAnsi="Times New Roman" w:cs="Times New Roman" w:hint="eastAsia"/>
          </w:rPr>
          <w:delText>，</w:delText>
        </w:r>
        <w:r w:rsidRPr="00B33605" w:rsidDel="00090C11">
          <w:rPr>
            <w:rFonts w:ascii="Times New Roman" w:eastAsia="宋体-简" w:hAnsi="Times New Roman" w:cs="Times New Roman" w:hint="eastAsia"/>
          </w:rPr>
          <w:delText>通常发生在高纬度地区，那么可以排除第二项和第三项。</w:delText>
        </w:r>
        <w:r w:rsidRPr="00B33605" w:rsidDel="007457A7">
          <w:rPr>
            <w:rFonts w:ascii="Times New Roman" w:eastAsia="宋体-简" w:hAnsi="Times New Roman" w:cs="Times New Roman" w:hint="eastAsia"/>
          </w:rPr>
          <w:delText>另外这一句还提到“</w:delText>
        </w:r>
        <w:r w:rsidRPr="00B33605" w:rsidDel="007457A7">
          <w:rPr>
            <w:rFonts w:ascii="Times New Roman" w:eastAsia="宋体-简" w:hAnsi="Times New Roman" w:cs="Times New Roman" w:hint="eastAsia"/>
          </w:rPr>
          <w:delText>costly pollen</w:delText>
        </w:r>
        <w:r w:rsidRPr="00B33605" w:rsidDel="007457A7">
          <w:rPr>
            <w:rFonts w:ascii="Times New Roman" w:eastAsia="宋体-简" w:hAnsi="Times New Roman" w:cs="Times New Roman" w:hint="eastAsia"/>
          </w:rPr>
          <w:delText>”，对应第一项。</w:delText>
        </w:r>
      </w:del>
    </w:p>
    <w:p w14:paraId="6AAF4C3D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BBE23D0" w14:textId="77777777" w:rsidR="00D21A1F" w:rsidRDefault="00D21A1F" w:rsidP="00454A49">
      <w:pPr>
        <w:spacing w:line="400" w:lineRule="exact"/>
        <w:rPr>
          <w:ins w:id="26" w:author="欣鑫 徐" w:date="2016-07-25T17:35:00Z"/>
          <w:rFonts w:ascii="Times New Roman" w:eastAsia="宋体-简" w:hAnsi="Times New Roman" w:cs="Times New Roman"/>
        </w:rPr>
      </w:pPr>
      <w:ins w:id="27" w:author="欣鑫 徐" w:date="2016-07-25T17:35:00Z">
        <w:r>
          <w:rPr>
            <w:rFonts w:ascii="Times New Roman" w:eastAsia="宋体-简" w:hAnsi="Times New Roman" w:cs="Times New Roman" w:hint="eastAsia"/>
          </w:rPr>
          <w:t>Q3</w:t>
        </w:r>
      </w:ins>
    </w:p>
    <w:p w14:paraId="620CC335" w14:textId="3C3694F3" w:rsidR="00454A49" w:rsidRPr="007C2B96" w:rsidRDefault="00D21A1F" w:rsidP="00454A49">
      <w:pPr>
        <w:spacing w:line="400" w:lineRule="exact"/>
        <w:rPr>
          <w:rFonts w:ascii="Times New Roman" w:eastAsia="宋体-简" w:hAnsi="Times New Roman" w:cs="Times New Roman"/>
        </w:rPr>
      </w:pPr>
      <w:ins w:id="28" w:author="欣鑫 徐" w:date="2016-07-25T17:35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29" w:author="欣鑫 徐" w:date="2016-07-25T17:49:00Z">
        <w:r w:rsidR="00F425D5">
          <w:rPr>
            <w:rFonts w:ascii="Times New Roman" w:eastAsia="宋体-简" w:hAnsi="Times New Roman" w:cs="Times New Roman" w:hint="eastAsia"/>
          </w:rPr>
          <w:t>A</w:t>
        </w:r>
      </w:ins>
      <w:del w:id="30" w:author="欣鑫 徐" w:date="2016-07-25T17:35:00Z">
        <w:r w:rsidR="00454A49" w:rsidDel="00D21A1F">
          <w:rPr>
            <w:rFonts w:ascii="Times New Roman" w:eastAsia="宋体-简" w:hAnsi="Times New Roman" w:cs="Times New Roman" w:hint="eastAsia"/>
          </w:rPr>
          <w:delText>3</w:delText>
        </w:r>
        <w:r w:rsidR="00454A49" w:rsidRPr="007C2B96" w:rsidDel="00D21A1F">
          <w:rPr>
            <w:rFonts w:ascii="Times New Roman" w:eastAsia="宋体-简" w:hAnsi="Times New Roman" w:cs="Times New Roman"/>
          </w:rPr>
          <w:delText>选择第</w:delText>
        </w:r>
        <w:r w:rsidR="00454A49" w:rsidRPr="00B33605" w:rsidDel="00D21A1F">
          <w:rPr>
            <w:rFonts w:ascii="Times New Roman" w:eastAsia="宋体-简" w:hAnsi="Times New Roman" w:cs="Times New Roman" w:hint="eastAsia"/>
          </w:rPr>
          <w:delText>一</w:delText>
        </w:r>
        <w:r w:rsidR="00454A49" w:rsidRPr="007C2B96" w:rsidDel="00D21A1F">
          <w:rPr>
            <w:rFonts w:ascii="Times New Roman" w:eastAsia="宋体-简" w:hAnsi="Times New Roman" w:cs="Times New Roman"/>
          </w:rPr>
          <w:delText>项。</w:delText>
        </w:r>
      </w:del>
    </w:p>
    <w:p w14:paraId="1EA9BC8C" w14:textId="1C8BCAD5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31" w:author="欣鑫 徐" w:date="2016-07-25T17:52:00Z">
        <w:r w:rsidR="00BB71D1">
          <w:rPr>
            <w:rFonts w:ascii="Times New Roman" w:eastAsia="宋体-简" w:hAnsi="Times New Roman" w:cs="Times New Roman" w:hint="eastAsia"/>
          </w:rPr>
          <w:t>段落明确</w:t>
        </w:r>
      </w:ins>
      <w:del w:id="32" w:author="欣鑫 徐" w:date="2016-07-25T17:52:00Z">
        <w:r w:rsidRPr="00B33605" w:rsidDel="00BB71D1">
          <w:rPr>
            <w:rFonts w:ascii="Times New Roman" w:eastAsia="宋体-简" w:hAnsi="Times New Roman" w:cs="Times New Roman" w:hint="eastAsia"/>
          </w:rPr>
          <w:delText>词汇题。文章明确有</w:delText>
        </w:r>
      </w:del>
      <w:r w:rsidRPr="00B33605">
        <w:rPr>
          <w:rFonts w:ascii="Times New Roman" w:eastAsia="宋体-简" w:hAnsi="Times New Roman" w:cs="Times New Roman" w:hint="eastAsia"/>
        </w:rPr>
        <w:t>提到</w:t>
      </w:r>
      <w:r w:rsidRPr="00B33605">
        <w:rPr>
          <w:rFonts w:ascii="Times New Roman" w:eastAsia="宋体-简" w:hAnsi="Times New Roman" w:cs="Times New Roman" w:hint="eastAsia"/>
        </w:rPr>
        <w:t>wind pollination is common in higher latitudes</w:t>
      </w:r>
      <w:ins w:id="33" w:author="欣鑫 徐" w:date="2016-07-25T17:52:00Z">
        <w:r w:rsidR="00AD162B">
          <w:rPr>
            <w:rFonts w:ascii="Times New Roman" w:eastAsia="宋体-简" w:hAnsi="Times New Roman" w:cs="Times New Roman" w:hint="eastAsia"/>
          </w:rPr>
          <w:t>，但是没有直接对应的选项，但是在段落中，还明确提到</w:t>
        </w:r>
      </w:ins>
      <w:ins w:id="34" w:author="欣鑫 徐" w:date="2016-07-25T17:53:00Z">
        <w:r w:rsidR="00AD162B">
          <w:rPr>
            <w:rFonts w:ascii="Times New Roman" w:eastAsia="宋体-简" w:hAnsi="Times New Roman" w:cs="Times New Roman" w:hint="eastAsia"/>
          </w:rPr>
          <w:t>“</w:t>
        </w:r>
        <w:r w:rsidR="00AD162B" w:rsidRPr="00AD162B">
          <w:rPr>
            <w:rFonts w:ascii="Times New Roman" w:eastAsia="宋体-简" w:hAnsi="Times New Roman" w:cs="Times New Roman"/>
          </w:rPr>
          <w:t xml:space="preserve">For the relatively few dominant tree species </w:t>
        </w:r>
        <w:r w:rsidR="00AD162B">
          <w:rPr>
            <w:rFonts w:ascii="Times New Roman" w:eastAsia="宋体-简" w:hAnsi="Times New Roman" w:cs="Times New Roman"/>
          </w:rPr>
          <w:t>…</w:t>
        </w:r>
        <w:r w:rsidR="00AD162B" w:rsidRPr="00AD162B">
          <w:rPr>
            <w:rFonts w:ascii="Times New Roman" w:eastAsia="宋体-简" w:hAnsi="Times New Roman" w:cs="Times New Roman"/>
          </w:rPr>
          <w:t>this is quite a safe gamble.</w:t>
        </w:r>
        <w:r w:rsidR="00AD162B">
          <w:rPr>
            <w:rFonts w:ascii="Times New Roman" w:eastAsia="宋体-简" w:hAnsi="Times New Roman" w:cs="Times New Roman" w:hint="eastAsia"/>
          </w:rPr>
          <w:t>”对应</w:t>
        </w:r>
      </w:ins>
      <w:ins w:id="35" w:author="欣鑫 徐" w:date="2016-07-25T17:54:00Z">
        <w:r w:rsidR="00AD162B">
          <w:rPr>
            <w:rFonts w:ascii="Times New Roman" w:eastAsia="宋体-简" w:hAnsi="Times New Roman" w:cs="Times New Roman" w:hint="eastAsia"/>
          </w:rPr>
          <w:t>A</w:t>
        </w:r>
        <w:r w:rsidR="00AD162B">
          <w:rPr>
            <w:rFonts w:ascii="Times New Roman" w:eastAsia="宋体-简" w:hAnsi="Times New Roman" w:cs="Times New Roman" w:hint="eastAsia"/>
          </w:rPr>
          <w:t>选项。</w:t>
        </w:r>
      </w:ins>
      <w:del w:id="36" w:author="欣鑫 徐" w:date="2016-07-25T17:52:00Z">
        <w:r w:rsidRPr="00B33605" w:rsidDel="00AD162B">
          <w:rPr>
            <w:rFonts w:ascii="Times New Roman" w:eastAsia="宋体-简" w:hAnsi="Times New Roman" w:cs="Times New Roman" w:hint="eastAsia"/>
          </w:rPr>
          <w:delText>.</w:delText>
        </w:r>
        <w:r w:rsidRPr="00B33605" w:rsidDel="00BB71D1">
          <w:rPr>
            <w:rFonts w:ascii="Times New Roman" w:eastAsia="宋体-简" w:hAnsi="Times New Roman" w:cs="Times New Roman" w:hint="eastAsia"/>
          </w:rPr>
          <w:delText xml:space="preserve"> </w:delText>
        </w:r>
        <w:r w:rsidRPr="00B33605" w:rsidDel="00BB71D1">
          <w:rPr>
            <w:rFonts w:ascii="Times New Roman" w:eastAsia="宋体-简" w:hAnsi="Times New Roman" w:cs="Times New Roman" w:hint="eastAsia"/>
          </w:rPr>
          <w:delText>那么不选第二项，当然热带属于三个气候中纬度最低的，也可以先排除。看到倒数第五句，提到</w:delText>
        </w:r>
        <w:r w:rsidRPr="00B33605" w:rsidDel="00BB71D1">
          <w:rPr>
            <w:rFonts w:ascii="Times New Roman" w:eastAsia="宋体-简" w:hAnsi="Times New Roman" w:cs="Times New Roman" w:hint="eastAsia"/>
          </w:rPr>
          <w:delText xml:space="preserve"> in temperate zones, it is a safe gamble. </w:delText>
        </w:r>
        <w:r w:rsidRPr="00B33605" w:rsidDel="00BB71D1">
          <w:rPr>
            <w:rFonts w:ascii="Times New Roman" w:eastAsia="宋体-简" w:hAnsi="Times New Roman" w:cs="Times New Roman" w:hint="eastAsia"/>
          </w:rPr>
          <w:delText>对应第一项。</w:delText>
        </w:r>
      </w:del>
    </w:p>
    <w:p w14:paraId="70B2F6BC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A41D80F" w14:textId="77777777" w:rsidR="00E970D3" w:rsidRDefault="00E970D3" w:rsidP="00454A49">
      <w:pPr>
        <w:spacing w:line="400" w:lineRule="exact"/>
        <w:rPr>
          <w:ins w:id="37" w:author="欣鑫 徐" w:date="2016-07-25T17:54:00Z"/>
          <w:rFonts w:ascii="Times New Roman" w:eastAsia="宋体-简" w:hAnsi="Times New Roman" w:cs="Times New Roman"/>
        </w:rPr>
      </w:pPr>
      <w:ins w:id="38" w:author="欣鑫 徐" w:date="2016-07-25T17:54:00Z">
        <w:r>
          <w:rPr>
            <w:rFonts w:ascii="Times New Roman" w:eastAsia="宋体-简" w:hAnsi="Times New Roman" w:cs="Times New Roman" w:hint="eastAsia"/>
          </w:rPr>
          <w:t>Q4</w:t>
        </w:r>
      </w:ins>
    </w:p>
    <w:p w14:paraId="1CB08D20" w14:textId="10E3B13B" w:rsidR="00454A49" w:rsidRPr="007C2B96" w:rsidRDefault="00E970D3" w:rsidP="00454A49">
      <w:pPr>
        <w:spacing w:line="400" w:lineRule="exact"/>
        <w:rPr>
          <w:rFonts w:ascii="Times New Roman" w:eastAsia="宋体-简" w:hAnsi="Times New Roman" w:cs="Times New Roman"/>
        </w:rPr>
      </w:pPr>
      <w:ins w:id="39" w:author="欣鑫 徐" w:date="2016-07-25T17:5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40" w:author="欣鑫 徐" w:date="2016-07-25T18:10:00Z">
        <w:r w:rsidR="0091686C">
          <w:rPr>
            <w:rFonts w:ascii="Times New Roman" w:eastAsia="宋体-简" w:hAnsi="Times New Roman" w:cs="Times New Roman" w:hint="eastAsia"/>
          </w:rPr>
          <w:t>C</w:t>
        </w:r>
      </w:ins>
      <w:del w:id="41" w:author="欣鑫 徐" w:date="2016-07-25T17:54:00Z">
        <w:r w:rsidR="00454A49" w:rsidDel="00E970D3">
          <w:rPr>
            <w:rFonts w:ascii="Times New Roman" w:eastAsia="宋体-简" w:hAnsi="Times New Roman" w:cs="Times New Roman" w:hint="eastAsia"/>
          </w:rPr>
          <w:delText>4</w:delText>
        </w:r>
        <w:r w:rsidR="00454A49" w:rsidDel="00E970D3">
          <w:rPr>
            <w:rFonts w:ascii="Times New Roman" w:eastAsia="宋体-简" w:hAnsi="Times New Roman" w:cs="Times New Roman"/>
          </w:rPr>
          <w:delText>选择第</w:delText>
        </w:r>
        <w:r w:rsidR="00454A49" w:rsidRPr="00B33605" w:rsidDel="00E970D3">
          <w:rPr>
            <w:rFonts w:ascii="Times New Roman" w:eastAsia="宋体-简" w:hAnsi="Times New Roman" w:cs="Times New Roman" w:hint="eastAsia"/>
          </w:rPr>
          <w:delText>三</w:delText>
        </w:r>
        <w:r w:rsidR="00454A49" w:rsidRPr="007C2B96" w:rsidDel="00E970D3">
          <w:rPr>
            <w:rFonts w:ascii="Times New Roman" w:eastAsia="宋体-简" w:hAnsi="Times New Roman" w:cs="Times New Roman"/>
          </w:rPr>
          <w:delText>项。</w:delText>
        </w:r>
      </w:del>
    </w:p>
    <w:p w14:paraId="3C22BDCC" w14:textId="73648EA8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del w:id="42" w:author="欣鑫 徐" w:date="2016-07-25T17:54:00Z">
        <w:r w:rsidRPr="00B33605" w:rsidDel="00E970D3">
          <w:rPr>
            <w:rFonts w:ascii="Times New Roman" w:eastAsia="宋体-简" w:hAnsi="Times New Roman" w:cs="Times New Roman" w:hint="eastAsia"/>
          </w:rPr>
          <w:delText>事实信息题。</w:delText>
        </w:r>
      </w:del>
      <w:r w:rsidRPr="00B33605">
        <w:rPr>
          <w:rFonts w:ascii="Times New Roman" w:eastAsia="宋体-简" w:hAnsi="Times New Roman" w:cs="Times New Roman" w:hint="eastAsia"/>
        </w:rPr>
        <w:t>根据题干关键词“</w:t>
      </w:r>
      <w:r w:rsidRPr="00B33605">
        <w:rPr>
          <w:rFonts w:ascii="Times New Roman" w:eastAsia="宋体-简" w:hAnsi="Times New Roman" w:cs="Times New Roman" w:hint="eastAsia"/>
        </w:rPr>
        <w:t>safer bet</w:t>
      </w:r>
      <w:r w:rsidRPr="00B33605">
        <w:rPr>
          <w:rFonts w:ascii="Times New Roman" w:eastAsia="宋体-简" w:hAnsi="Times New Roman" w:cs="Times New Roman" w:hint="eastAsia"/>
        </w:rPr>
        <w:t>”定位到倒数第三句，这一句只是说明在热带地区，动物传播花粉是比较靠谱的</w:t>
      </w:r>
      <w:del w:id="43" w:author="欣鑫 徐" w:date="2016-07-25T17:55:00Z">
        <w:r w:rsidRPr="00B33605" w:rsidDel="00101E67">
          <w:rPr>
            <w:rFonts w:ascii="Times New Roman" w:eastAsia="宋体-简" w:hAnsi="Times New Roman" w:cs="Times New Roman" w:hint="eastAsia"/>
          </w:rPr>
          <w:delText>，没有陈述原因</w:delText>
        </w:r>
      </w:del>
      <w:r w:rsidRPr="00B33605">
        <w:rPr>
          <w:rFonts w:ascii="Times New Roman" w:eastAsia="宋体-简" w:hAnsi="Times New Roman" w:cs="Times New Roman" w:hint="eastAsia"/>
        </w:rPr>
        <w:t>。</w:t>
      </w:r>
      <w:ins w:id="44" w:author="欣鑫 徐" w:date="2016-07-25T17:58:00Z">
        <w:r w:rsidR="00405B39">
          <w:rPr>
            <w:rFonts w:ascii="Times New Roman" w:eastAsia="宋体-简" w:hAnsi="Times New Roman" w:cs="Times New Roman" w:hint="eastAsia"/>
          </w:rPr>
          <w:t>题目询问的是原因</w:t>
        </w:r>
      </w:ins>
      <w:ins w:id="45" w:author="欣鑫 徐" w:date="2016-07-25T17:59:00Z">
        <w:r w:rsidR="00405B39">
          <w:rPr>
            <w:rFonts w:ascii="Times New Roman" w:eastAsia="宋体-简" w:hAnsi="Times New Roman" w:cs="Times New Roman" w:hint="eastAsia"/>
          </w:rPr>
          <w:t>，但是文中并没有直接陈述，</w:t>
        </w:r>
      </w:ins>
      <w:ins w:id="46" w:author="欣鑫 徐" w:date="2016-07-25T18:07:00Z">
        <w:r w:rsidR="00DC685C">
          <w:rPr>
            <w:rFonts w:ascii="Times New Roman" w:eastAsia="宋体-简" w:hAnsi="Times New Roman" w:cs="Times New Roman" w:hint="eastAsia"/>
          </w:rPr>
          <w:t>但</w:t>
        </w:r>
      </w:ins>
      <w:ins w:id="47" w:author="欣鑫 徐" w:date="2016-07-25T17:59:00Z">
        <w:r w:rsidR="004D496A">
          <w:rPr>
            <w:rFonts w:ascii="Times New Roman" w:eastAsia="宋体-简" w:hAnsi="Times New Roman" w:cs="Times New Roman" w:hint="eastAsia"/>
          </w:rPr>
          <w:t>在</w:t>
        </w:r>
      </w:ins>
      <w:ins w:id="48" w:author="欣鑫 徐" w:date="2016-07-25T18:00:00Z">
        <w:r w:rsidR="004D496A">
          <w:rPr>
            <w:rFonts w:ascii="Times New Roman" w:eastAsia="宋体-简" w:hAnsi="Times New Roman" w:cs="Times New Roman" w:hint="eastAsia"/>
          </w:rPr>
          <w:t>这个</w:t>
        </w:r>
        <w:r w:rsidR="004D496A">
          <w:rPr>
            <w:rFonts w:ascii="Times New Roman" w:eastAsia="宋体-简" w:hAnsi="Times New Roman" w:cs="Times New Roman" w:hint="eastAsia"/>
          </w:rPr>
          <w:t>by contrast</w:t>
        </w:r>
        <w:r w:rsidR="004D496A">
          <w:rPr>
            <w:rFonts w:ascii="Times New Roman" w:eastAsia="宋体-简" w:hAnsi="Times New Roman" w:cs="Times New Roman" w:hint="eastAsia"/>
          </w:rPr>
          <w:t>之前说到的是一个比喻，意为在温带森林，</w:t>
        </w:r>
      </w:ins>
      <w:ins w:id="49" w:author="欣鑫 徐" w:date="2016-07-25T18:02:00Z">
        <w:r w:rsidR="00FF7712">
          <w:rPr>
            <w:rFonts w:ascii="Times New Roman" w:eastAsia="宋体-简" w:hAnsi="Times New Roman" w:cs="Times New Roman" w:hint="eastAsia"/>
          </w:rPr>
          <w:t>相对地</w:t>
        </w:r>
      </w:ins>
      <w:ins w:id="50" w:author="欣鑫 徐" w:date="2016-07-25T18:01:00Z">
        <w:r w:rsidR="004D496A">
          <w:rPr>
            <w:rFonts w:ascii="Times New Roman" w:eastAsia="宋体-简" w:hAnsi="Times New Roman" w:cs="Times New Roman" w:hint="eastAsia"/>
          </w:rPr>
          <w:t>基本没有哪一种树是</w:t>
        </w:r>
      </w:ins>
      <w:ins w:id="51" w:author="欣鑫 徐" w:date="2016-07-25T18:02:00Z">
        <w:r w:rsidR="00FF7712">
          <w:rPr>
            <w:rFonts w:ascii="Times New Roman" w:eastAsia="宋体-简" w:hAnsi="Times New Roman" w:cs="Times New Roman" w:hint="eastAsia"/>
          </w:rPr>
          <w:t>在整个森林占领主要地位，树的种类和数量</w:t>
        </w:r>
      </w:ins>
      <w:ins w:id="52" w:author="欣鑫 徐" w:date="2016-07-25T18:05:00Z">
        <w:r w:rsidR="00051C83">
          <w:rPr>
            <w:rFonts w:ascii="Times New Roman" w:eastAsia="宋体-简" w:hAnsi="Times New Roman" w:cs="Times New Roman" w:hint="eastAsia"/>
          </w:rPr>
          <w:t>分布</w:t>
        </w:r>
      </w:ins>
      <w:ins w:id="53" w:author="欣鑫 徐" w:date="2016-07-25T18:02:00Z">
        <w:r w:rsidR="00FF7712">
          <w:rPr>
            <w:rFonts w:ascii="Times New Roman" w:eastAsia="宋体-简" w:hAnsi="Times New Roman" w:cs="Times New Roman" w:hint="eastAsia"/>
          </w:rPr>
          <w:t>比较平均，</w:t>
        </w:r>
      </w:ins>
      <w:ins w:id="54" w:author="欣鑫 徐" w:date="2016-07-25T18:03:00Z">
        <w:r w:rsidR="00FF7712">
          <w:rPr>
            <w:rFonts w:ascii="Times New Roman" w:eastAsia="宋体-简" w:hAnsi="Times New Roman" w:cs="Times New Roman" w:hint="eastAsia"/>
          </w:rPr>
          <w:t>那就好比是</w:t>
        </w:r>
      </w:ins>
      <w:ins w:id="55" w:author="欣鑫 徐" w:date="2016-07-25T18:04:00Z">
        <w:r w:rsidR="00051C83">
          <w:rPr>
            <w:rFonts w:ascii="Times New Roman" w:eastAsia="宋体-简" w:hAnsi="Times New Roman" w:cs="Times New Roman" w:hint="eastAsia"/>
          </w:rPr>
          <w:t>一个村子里很多人都在从屋顶上扔信，</w:t>
        </w:r>
      </w:ins>
      <w:ins w:id="56" w:author="欣鑫 徐" w:date="2016-07-25T18:05:00Z">
        <w:r w:rsidR="00051C83">
          <w:rPr>
            <w:rFonts w:ascii="Times New Roman" w:eastAsia="宋体-简" w:hAnsi="Times New Roman" w:cs="Times New Roman" w:hint="eastAsia"/>
          </w:rPr>
          <w:t>你的朋友肯定能得到一封。相对比的话，</w:t>
        </w:r>
      </w:ins>
      <w:ins w:id="57" w:author="欣鑫 徐" w:date="2016-07-25T18:06:00Z">
        <w:r w:rsidR="00FE5C91">
          <w:rPr>
            <w:rFonts w:ascii="Times New Roman" w:eastAsia="宋体-简" w:hAnsi="Times New Roman" w:cs="Times New Roman" w:hint="eastAsia"/>
          </w:rPr>
          <w:t>热带森林肯定就</w:t>
        </w:r>
        <w:r w:rsidR="00051C83">
          <w:rPr>
            <w:rFonts w:ascii="Times New Roman" w:eastAsia="宋体-简" w:hAnsi="Times New Roman" w:cs="Times New Roman" w:hint="eastAsia"/>
          </w:rPr>
          <w:t>有</w:t>
        </w:r>
        <w:r w:rsidR="00DC685C">
          <w:rPr>
            <w:rFonts w:ascii="Times New Roman" w:eastAsia="宋体-简" w:hAnsi="Times New Roman" w:cs="Times New Roman" w:hint="eastAsia"/>
          </w:rPr>
          <w:t>占主导地位的树，也就是说</w:t>
        </w:r>
      </w:ins>
      <w:ins w:id="58" w:author="欣鑫 徐" w:date="2016-07-25T18:07:00Z">
        <w:r w:rsidR="00DC685C">
          <w:rPr>
            <w:rFonts w:ascii="Times New Roman" w:eastAsia="宋体-简" w:hAnsi="Times New Roman" w:cs="Times New Roman" w:hint="eastAsia"/>
          </w:rPr>
          <w:t>很有可能靠风传播</w:t>
        </w:r>
      </w:ins>
      <w:ins w:id="59" w:author="欣鑫 徐" w:date="2016-07-25T18:09:00Z">
        <w:r w:rsidR="003E7083">
          <w:rPr>
            <w:rFonts w:ascii="Times New Roman" w:eastAsia="宋体-简" w:hAnsi="Times New Roman" w:cs="Times New Roman" w:hint="eastAsia"/>
          </w:rPr>
          <w:t>的话</w:t>
        </w:r>
      </w:ins>
      <w:ins w:id="60" w:author="欣鑫 徐" w:date="2016-07-25T18:08:00Z">
        <w:r w:rsidR="003E7083">
          <w:rPr>
            <w:rFonts w:ascii="Times New Roman" w:eastAsia="宋体-简" w:hAnsi="Times New Roman" w:cs="Times New Roman" w:hint="eastAsia"/>
          </w:rPr>
          <w:t>，那些种类和数量相对稀少的树木很有</w:t>
        </w:r>
      </w:ins>
      <w:ins w:id="61" w:author="欣鑫 徐" w:date="2016-07-25T18:09:00Z">
        <w:r w:rsidR="003E7083">
          <w:rPr>
            <w:rFonts w:ascii="Times New Roman" w:eastAsia="宋体-简" w:hAnsi="Times New Roman" w:cs="Times New Roman" w:hint="eastAsia"/>
          </w:rPr>
          <w:t>可能就无法让自己的花粉和种子得到传播</w:t>
        </w:r>
        <w:r w:rsidR="0091686C">
          <w:rPr>
            <w:rFonts w:ascii="Times New Roman" w:eastAsia="宋体-简" w:hAnsi="Times New Roman" w:cs="Times New Roman" w:hint="eastAsia"/>
          </w:rPr>
          <w:t>，所以靠动物传播</w:t>
        </w:r>
      </w:ins>
      <w:ins w:id="62" w:author="欣鑫 徐" w:date="2016-07-25T18:12:00Z">
        <w:r w:rsidR="00E812F9">
          <w:rPr>
            <w:rFonts w:ascii="Times New Roman" w:eastAsia="宋体-简" w:hAnsi="Times New Roman" w:cs="Times New Roman" w:hint="eastAsia"/>
          </w:rPr>
          <w:t>才</w:t>
        </w:r>
      </w:ins>
      <w:ins w:id="63" w:author="欣鑫 徐" w:date="2016-07-25T18:09:00Z">
        <w:r w:rsidR="0091686C">
          <w:rPr>
            <w:rFonts w:ascii="Times New Roman" w:eastAsia="宋体-简" w:hAnsi="Times New Roman" w:cs="Times New Roman" w:hint="eastAsia"/>
          </w:rPr>
          <w:t>靠谱，</w:t>
        </w:r>
      </w:ins>
      <w:ins w:id="64" w:author="欣鑫 徐" w:date="2016-07-25T18:10:00Z">
        <w:r w:rsidR="0091686C">
          <w:rPr>
            <w:rFonts w:ascii="Times New Roman" w:eastAsia="宋体-简" w:hAnsi="Times New Roman" w:cs="Times New Roman" w:hint="eastAsia"/>
          </w:rPr>
          <w:t>言下之意</w:t>
        </w:r>
      </w:ins>
      <w:ins w:id="65" w:author="欣鑫 徐" w:date="2016-07-25T18:09:00Z">
        <w:r w:rsidR="0091686C">
          <w:rPr>
            <w:rFonts w:ascii="Times New Roman" w:eastAsia="宋体-简" w:hAnsi="Times New Roman" w:cs="Times New Roman" w:hint="eastAsia"/>
          </w:rPr>
          <w:t>，</w:t>
        </w:r>
      </w:ins>
      <w:ins w:id="66" w:author="欣鑫 徐" w:date="2016-07-25T18:10:00Z">
        <w:r w:rsidR="0091686C">
          <w:rPr>
            <w:rFonts w:ascii="Times New Roman" w:eastAsia="宋体-简" w:hAnsi="Times New Roman" w:cs="Times New Roman" w:hint="eastAsia"/>
          </w:rPr>
          <w:t>动物传播是有定向性和目的性的，对应选项</w:t>
        </w:r>
        <w:r w:rsidR="0091686C">
          <w:rPr>
            <w:rFonts w:ascii="Times New Roman" w:eastAsia="宋体-简" w:hAnsi="Times New Roman" w:cs="Times New Roman" w:hint="eastAsia"/>
          </w:rPr>
          <w:t>C</w:t>
        </w:r>
        <w:r w:rsidR="0091686C">
          <w:rPr>
            <w:rFonts w:ascii="Times New Roman" w:eastAsia="宋体-简" w:hAnsi="Times New Roman" w:cs="Times New Roman" w:hint="eastAsia"/>
          </w:rPr>
          <w:t>。</w:t>
        </w:r>
      </w:ins>
      <w:del w:id="67" w:author="欣鑫 徐" w:date="2016-07-25T17:58:00Z">
        <w:r w:rsidRPr="00B33605" w:rsidDel="00405B39">
          <w:rPr>
            <w:rFonts w:ascii="Times New Roman" w:eastAsia="宋体-简" w:hAnsi="Times New Roman" w:cs="Times New Roman" w:hint="eastAsia"/>
          </w:rPr>
          <w:delText>但是这里已经做到这一段的第四题，应该可以清楚风之所以不靠谱，是因为</w:delText>
        </w:r>
        <w:r w:rsidRPr="00B33605" w:rsidDel="00405B39">
          <w:rPr>
            <w:rFonts w:ascii="Times New Roman" w:eastAsia="宋体-简" w:hAnsi="Times New Roman" w:cs="Times New Roman" w:hint="eastAsia"/>
          </w:rPr>
          <w:delText>wind is obviously unspecific as to where it takes the pollen</w:delText>
        </w:r>
        <w:r w:rsidRPr="00B33605" w:rsidDel="00405B39">
          <w:rPr>
            <w:rFonts w:ascii="Times New Roman" w:eastAsia="宋体-简" w:hAnsi="Times New Roman" w:cs="Times New Roman" w:hint="eastAsia"/>
          </w:rPr>
          <w:delText>，那么反过来这就是动物的优势，“定向”，即选项三。</w:delText>
        </w:r>
      </w:del>
    </w:p>
    <w:p w14:paraId="1BD8054A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909A544" w14:textId="2D017BF8" w:rsidR="0059640D" w:rsidRDefault="0059640D" w:rsidP="00454A49">
      <w:pPr>
        <w:spacing w:line="400" w:lineRule="exact"/>
        <w:rPr>
          <w:ins w:id="68" w:author="欣鑫 徐" w:date="2016-07-25T18:07:00Z"/>
          <w:rFonts w:ascii="Times New Roman" w:eastAsia="宋体-简" w:hAnsi="Times New Roman" w:cs="Times New Roman"/>
        </w:rPr>
      </w:pPr>
      <w:ins w:id="69" w:author="欣鑫 徐" w:date="2016-07-25T18:07:00Z">
        <w:r>
          <w:rPr>
            <w:rFonts w:ascii="Times New Roman" w:eastAsia="宋体-简" w:hAnsi="Times New Roman" w:cs="Times New Roman" w:hint="eastAsia"/>
          </w:rPr>
          <w:t>Q5</w:t>
        </w:r>
      </w:ins>
    </w:p>
    <w:p w14:paraId="494FBAFA" w14:textId="068D3577" w:rsidR="00454A49" w:rsidRPr="007C2B96" w:rsidRDefault="006737A7" w:rsidP="00454A49">
      <w:pPr>
        <w:spacing w:line="400" w:lineRule="exact"/>
        <w:rPr>
          <w:rFonts w:ascii="Times New Roman" w:eastAsia="宋体-简" w:hAnsi="Times New Roman" w:cs="Times New Roman"/>
        </w:rPr>
      </w:pPr>
      <w:ins w:id="70" w:author="欣鑫 徐" w:date="2016-07-25T18:12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71" w:author="欣鑫 徐" w:date="2016-07-25T18:13:00Z">
        <w:r w:rsidR="007B78BF">
          <w:rPr>
            <w:rFonts w:ascii="Times New Roman" w:eastAsia="宋体-简" w:hAnsi="Times New Roman" w:cs="Times New Roman" w:hint="eastAsia"/>
          </w:rPr>
          <w:t>C</w:t>
        </w:r>
      </w:ins>
      <w:del w:id="72" w:author="欣鑫 徐" w:date="2016-07-25T18:12:00Z">
        <w:r w:rsidR="00454A49" w:rsidDel="006737A7">
          <w:rPr>
            <w:rFonts w:ascii="Times New Roman" w:eastAsia="宋体-简" w:hAnsi="Times New Roman" w:cs="Times New Roman" w:hint="eastAsia"/>
          </w:rPr>
          <w:delText>5</w:delText>
        </w:r>
        <w:r w:rsidR="00454A49" w:rsidDel="006737A7">
          <w:rPr>
            <w:rFonts w:ascii="Times New Roman" w:eastAsia="宋体-简" w:hAnsi="Times New Roman" w:cs="Times New Roman"/>
          </w:rPr>
          <w:delText>选择第</w:delText>
        </w:r>
        <w:r w:rsidR="00454A49" w:rsidRPr="00B33605" w:rsidDel="006737A7">
          <w:rPr>
            <w:rFonts w:ascii="Times New Roman" w:eastAsia="宋体-简" w:hAnsi="Times New Roman" w:cs="Times New Roman" w:hint="eastAsia"/>
          </w:rPr>
          <w:delText>三</w:delText>
        </w:r>
        <w:r w:rsidR="00454A49" w:rsidRPr="007C2B96" w:rsidDel="006737A7">
          <w:rPr>
            <w:rFonts w:ascii="Times New Roman" w:eastAsia="宋体-简" w:hAnsi="Times New Roman" w:cs="Times New Roman"/>
          </w:rPr>
          <w:delText>项。</w:delText>
        </w:r>
      </w:del>
    </w:p>
    <w:p w14:paraId="12C4F385" w14:textId="4413C2B5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del w:id="73" w:author="欣鑫 徐" w:date="2016-07-25T18:13:00Z">
        <w:r w:rsidRPr="00B33605" w:rsidDel="00A94D0C">
          <w:rPr>
            <w:rFonts w:ascii="Times New Roman" w:eastAsia="宋体-简" w:hAnsi="Times New Roman" w:cs="Times New Roman" w:hint="eastAsia"/>
          </w:rPr>
          <w:delText>修辞目的题。</w:delText>
        </w:r>
      </w:del>
      <w:ins w:id="74" w:author="欣鑫 徐" w:date="2016-07-25T18:14:00Z">
        <w:r w:rsidR="00FE5C91">
          <w:rPr>
            <w:rFonts w:ascii="Times New Roman" w:eastAsia="宋体-简" w:hAnsi="Times New Roman" w:cs="Times New Roman" w:hint="eastAsia"/>
          </w:rPr>
          <w:t>这是一个形象的比喻来描述</w:t>
        </w:r>
      </w:ins>
      <w:ins w:id="75" w:author="欣鑫 徐" w:date="2016-07-25T18:15:00Z">
        <w:r w:rsidR="00715A6B">
          <w:rPr>
            <w:rFonts w:ascii="Times New Roman" w:eastAsia="宋体-简" w:hAnsi="Times New Roman" w:cs="Times New Roman" w:hint="eastAsia"/>
          </w:rPr>
          <w:t>风媒传粉的概率，段落</w:t>
        </w:r>
      </w:ins>
      <w:ins w:id="76" w:author="欣鑫 徐" w:date="2016-07-25T18:16:00Z">
        <w:r w:rsidR="00715A6B">
          <w:rPr>
            <w:rFonts w:ascii="Times New Roman" w:eastAsia="宋体-简" w:hAnsi="Times New Roman" w:cs="Times New Roman" w:hint="eastAsia"/>
          </w:rPr>
          <w:t>中两次用到这个比喻，第一次是在说到</w:t>
        </w:r>
      </w:ins>
      <w:ins w:id="77" w:author="欣鑫 徐" w:date="2016-07-25T18:17:00Z">
        <w:r w:rsidR="006A537B">
          <w:rPr>
            <w:rFonts w:ascii="Times New Roman" w:eastAsia="宋体-简" w:hAnsi="Times New Roman" w:cs="Times New Roman" w:hint="eastAsia"/>
          </w:rPr>
          <w:t>风不定向的缺点时，形容好比在村子</w:t>
        </w:r>
      </w:ins>
      <w:ins w:id="78" w:author="欣鑫 徐" w:date="2016-07-25T18:18:00Z">
        <w:r w:rsidR="006A537B">
          <w:rPr>
            <w:rFonts w:ascii="Times New Roman" w:eastAsia="宋体-简" w:hAnsi="Times New Roman" w:cs="Times New Roman" w:hint="eastAsia"/>
          </w:rPr>
          <w:t>里的另一端的朋友收到靠风传播的信件，期待信件能够被风</w:t>
        </w:r>
      </w:ins>
      <w:ins w:id="79" w:author="欣鑫 徐" w:date="2016-07-25T18:19:00Z">
        <w:r w:rsidR="009E0FF9">
          <w:rPr>
            <w:rFonts w:ascii="Times New Roman" w:eastAsia="宋体-简" w:hAnsi="Times New Roman" w:cs="Times New Roman" w:hint="eastAsia"/>
          </w:rPr>
          <w:t>吹到朋友家的花园，概率极低；而第二次做这个</w:t>
        </w:r>
        <w:r w:rsidR="009E0FF9">
          <w:rPr>
            <w:rFonts w:ascii="Times New Roman" w:eastAsia="宋体-简" w:hAnsi="Times New Roman" w:cs="Times New Roman" w:hint="eastAsia"/>
          </w:rPr>
          <w:lastRenderedPageBreak/>
          <w:t>比喻是形容在</w:t>
        </w:r>
      </w:ins>
      <w:ins w:id="80" w:author="欣鑫 徐" w:date="2016-07-25T18:23:00Z">
        <w:r w:rsidR="00E41F2F">
          <w:rPr>
            <w:rFonts w:ascii="Times New Roman" w:eastAsia="宋体-简" w:hAnsi="Times New Roman" w:cs="Times New Roman" w:hint="eastAsia"/>
          </w:rPr>
          <w:t>温带森林，考风传播成功率比较高，</w:t>
        </w:r>
      </w:ins>
      <w:ins w:id="81" w:author="欣鑫 徐" w:date="2016-07-25T18:24:00Z">
        <w:r w:rsidR="00E41F2F" w:rsidRPr="00E41F2F">
          <w:rPr>
            <w:rFonts w:ascii="Times New Roman" w:eastAsia="宋体-简" w:hAnsi="Times New Roman" w:cs="Times New Roman" w:hint="eastAsia"/>
          </w:rPr>
          <w:t>就好比是一个村子里很多人都在从屋顶上扔信，你的朋友肯定能得到一封</w:t>
        </w:r>
        <w:r w:rsidR="00E41F2F">
          <w:rPr>
            <w:rFonts w:ascii="Times New Roman" w:eastAsia="宋体-简" w:hAnsi="Times New Roman" w:cs="Times New Roman" w:hint="eastAsia"/>
          </w:rPr>
          <w:t>一样。所以对应</w:t>
        </w:r>
        <w:r w:rsidR="00E41F2F">
          <w:rPr>
            <w:rFonts w:ascii="Times New Roman" w:eastAsia="宋体-简" w:hAnsi="Times New Roman" w:cs="Times New Roman" w:hint="eastAsia"/>
          </w:rPr>
          <w:t>C</w:t>
        </w:r>
        <w:r w:rsidR="00E41F2F">
          <w:rPr>
            <w:rFonts w:ascii="Times New Roman" w:eastAsia="宋体-简" w:hAnsi="Times New Roman" w:cs="Times New Roman" w:hint="eastAsia"/>
          </w:rPr>
          <w:t>选项。</w:t>
        </w:r>
      </w:ins>
      <w:del w:id="82" w:author="欣鑫 徐" w:date="2016-07-25T18:14:00Z">
        <w:r w:rsidRPr="00B33605" w:rsidDel="00FE5C91">
          <w:rPr>
            <w:rFonts w:ascii="Times New Roman" w:eastAsia="宋体-简" w:hAnsi="Times New Roman" w:cs="Times New Roman" w:hint="eastAsia"/>
          </w:rPr>
          <w:delText>看前一句说“缺点在于风的传播是不定向的”，即“不能定向传播到同种的植物”，那么为了说明这一点，作者用了一个类比“就好像利用风力把一封信寄到对面村庄的朋友手里，而不至于落在其他地方”，暗示了可能性极低。选择第三项。</w:delText>
        </w:r>
      </w:del>
    </w:p>
    <w:p w14:paraId="28BF01F8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2DE1404" w14:textId="77777777" w:rsidR="00E41F2F" w:rsidRDefault="00E41F2F" w:rsidP="00454A49">
      <w:pPr>
        <w:spacing w:line="400" w:lineRule="exact"/>
        <w:rPr>
          <w:ins w:id="83" w:author="欣鑫 徐" w:date="2016-07-25T18:24:00Z"/>
          <w:rFonts w:ascii="Times New Roman" w:eastAsia="宋体-简" w:hAnsi="Times New Roman" w:cs="Times New Roman"/>
        </w:rPr>
      </w:pPr>
      <w:ins w:id="84" w:author="欣鑫 徐" w:date="2016-07-25T18:24:00Z">
        <w:r>
          <w:rPr>
            <w:rFonts w:ascii="Times New Roman" w:eastAsia="宋体-简" w:hAnsi="Times New Roman" w:cs="Times New Roman" w:hint="eastAsia"/>
          </w:rPr>
          <w:t>Q6</w:t>
        </w:r>
      </w:ins>
    </w:p>
    <w:p w14:paraId="42BB59F7" w14:textId="3D99FFFC" w:rsidR="00454A49" w:rsidRPr="007C2B96" w:rsidRDefault="00E41F2F" w:rsidP="00454A49">
      <w:pPr>
        <w:spacing w:line="400" w:lineRule="exact"/>
        <w:rPr>
          <w:rFonts w:ascii="Times New Roman" w:eastAsia="宋体-简" w:hAnsi="Times New Roman" w:cs="Times New Roman"/>
        </w:rPr>
      </w:pPr>
      <w:ins w:id="85" w:author="欣鑫 徐" w:date="2016-07-25T18:2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86" w:author="欣鑫 徐" w:date="2016-07-26T09:02:00Z">
        <w:r w:rsidR="008B6099">
          <w:rPr>
            <w:rFonts w:ascii="Times New Roman" w:eastAsia="宋体-简" w:hAnsi="Times New Roman" w:cs="Times New Roman" w:hint="eastAsia"/>
          </w:rPr>
          <w:t>A C</w:t>
        </w:r>
      </w:ins>
      <w:del w:id="87" w:author="欣鑫 徐" w:date="2016-07-25T18:24:00Z">
        <w:r w:rsidR="00454A49" w:rsidDel="00E41F2F">
          <w:rPr>
            <w:rFonts w:ascii="Times New Roman" w:eastAsia="宋体-简" w:hAnsi="Times New Roman" w:cs="Times New Roman" w:hint="eastAsia"/>
          </w:rPr>
          <w:delText>6</w:delText>
        </w:r>
        <w:r w:rsidR="00454A49" w:rsidDel="00E41F2F">
          <w:rPr>
            <w:rFonts w:ascii="Times New Roman" w:eastAsia="宋体-简" w:hAnsi="Times New Roman" w:cs="Times New Roman"/>
          </w:rPr>
          <w:delText>选择第</w:delText>
        </w:r>
        <w:r w:rsidR="00454A49" w:rsidDel="00E41F2F">
          <w:rPr>
            <w:rFonts w:ascii="Times New Roman" w:eastAsia="宋体-简" w:hAnsi="Times New Roman" w:cs="Times New Roman" w:hint="eastAsia"/>
          </w:rPr>
          <w:delText>一</w:delText>
        </w:r>
        <w:r w:rsidR="00454A49" w:rsidRPr="007C2B96" w:rsidDel="00E41F2F">
          <w:rPr>
            <w:rFonts w:ascii="Times New Roman" w:eastAsia="宋体-简" w:hAnsi="Times New Roman" w:cs="Times New Roman"/>
          </w:rPr>
          <w:delText>项</w:delText>
        </w:r>
        <w:r w:rsidR="00454A49" w:rsidRPr="00B33605" w:rsidDel="00E41F2F">
          <w:rPr>
            <w:rFonts w:ascii="Times New Roman" w:eastAsia="宋体-简" w:hAnsi="Times New Roman" w:cs="Times New Roman" w:hint="eastAsia"/>
          </w:rPr>
          <w:delText>和第三项</w:delText>
        </w:r>
      </w:del>
    </w:p>
    <w:p w14:paraId="28772E86" w14:textId="3F6DEEF0" w:rsidR="00454A49" w:rsidRPr="00C03242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88" w:author="欣鑫 徐" w:date="2016-07-25T18:27:00Z">
        <w:r w:rsidR="00CA7D8B">
          <w:rPr>
            <w:rFonts w:ascii="Times New Roman" w:eastAsia="宋体-简" w:hAnsi="Times New Roman" w:cs="Times New Roman" w:hint="eastAsia"/>
          </w:rPr>
          <w:t>定位句“</w:t>
        </w:r>
        <w:r w:rsidR="00CA7D8B" w:rsidRPr="00D05371">
          <w:rPr>
            <w:rFonts w:ascii="Times New Roman" w:eastAsia="Times New Roman" w:hAnsi="Times New Roman" w:cs="Arial"/>
            <w:color w:val="000000"/>
            <w:kern w:val="0"/>
            <w:lang w:eastAsia="en-US"/>
          </w:rPr>
          <w:t>These are at best a waste and at worst an impediment to the transfer of pollen in the air</w:t>
        </w:r>
        <w:r w:rsidR="00CA7D8B" w:rsidRPr="00D05371">
          <w:rPr>
            <w:rFonts w:ascii="Times New Roman" w:eastAsia="Times New Roman" w:hAnsi="Times New Roman" w:cs="Microsoft Yi Baiti"/>
            <w:color w:val="000000"/>
            <w:kern w:val="0"/>
          </w:rPr>
          <w:t>.</w:t>
        </w:r>
        <w:r w:rsidR="00CA7D8B">
          <w:rPr>
            <w:rFonts w:ascii="Times New Roman" w:eastAsia="宋体-简" w:hAnsi="Times New Roman" w:cs="Times New Roman" w:hint="eastAsia"/>
          </w:rPr>
          <w:t>”</w:t>
        </w:r>
      </w:ins>
      <w:ins w:id="89" w:author="欣鑫 徐" w:date="2016-07-26T08:59:00Z">
        <w:r w:rsidR="008B6099">
          <w:rPr>
            <w:rFonts w:ascii="Times New Roman" w:eastAsia="宋体-简" w:hAnsi="Times New Roman" w:cs="Times New Roman" w:hint="eastAsia"/>
          </w:rPr>
          <w:t>所以两点是</w:t>
        </w:r>
      </w:ins>
      <w:ins w:id="90" w:author="欣鑫 徐" w:date="2016-07-26T09:00:00Z">
        <w:r w:rsidR="008B6099">
          <w:rPr>
            <w:rFonts w:ascii="Times New Roman" w:eastAsia="宋体-简" w:hAnsi="Times New Roman" w:cs="Times New Roman" w:hint="eastAsia"/>
          </w:rPr>
          <w:t>：一、</w:t>
        </w:r>
        <w:r w:rsidR="008B6099">
          <w:rPr>
            <w:rFonts w:ascii="Times New Roman" w:eastAsia="宋体-简" w:hAnsi="Times New Roman" w:cs="Times New Roman" w:hint="eastAsia"/>
          </w:rPr>
          <w:t>a waste</w:t>
        </w:r>
        <w:r w:rsidR="008B6099">
          <w:rPr>
            <w:rFonts w:ascii="Times New Roman" w:eastAsia="宋体-简" w:hAnsi="Times New Roman" w:cs="Times New Roman" w:hint="eastAsia"/>
          </w:rPr>
          <w:t>；二、</w:t>
        </w:r>
        <w:r w:rsidR="008B6099">
          <w:rPr>
            <w:rFonts w:ascii="Times New Roman" w:eastAsia="宋体-简" w:hAnsi="Times New Roman" w:cs="Times New Roman" w:hint="eastAsia"/>
          </w:rPr>
          <w:t>an impediment</w:t>
        </w:r>
        <w:r w:rsidR="008B6099">
          <w:rPr>
            <w:rFonts w:ascii="Times New Roman" w:eastAsia="宋体-简" w:hAnsi="Times New Roman" w:cs="Times New Roman" w:hint="eastAsia"/>
          </w:rPr>
          <w:t>，根据</w:t>
        </w:r>
      </w:ins>
      <w:ins w:id="91" w:author="欣鑫 徐" w:date="2016-07-26T09:01:00Z">
        <w:r w:rsidR="008B6099">
          <w:rPr>
            <w:rFonts w:ascii="Times New Roman" w:eastAsia="宋体-简" w:hAnsi="Times New Roman" w:cs="Times New Roman" w:hint="eastAsia"/>
          </w:rPr>
          <w:t>选项，选择</w:t>
        </w:r>
        <w:r w:rsidR="008B6099">
          <w:rPr>
            <w:rFonts w:ascii="Times New Roman" w:eastAsia="宋体-简" w:hAnsi="Times New Roman" w:cs="Times New Roman" w:hint="eastAsia"/>
          </w:rPr>
          <w:t>A</w:t>
        </w:r>
        <w:r w:rsidR="008B6099">
          <w:rPr>
            <w:rFonts w:ascii="Times New Roman" w:eastAsia="宋体-简" w:hAnsi="Times New Roman" w:cs="Times New Roman" w:hint="eastAsia"/>
          </w:rPr>
          <w:t>选项和</w:t>
        </w:r>
      </w:ins>
      <w:ins w:id="92" w:author="欣鑫 徐" w:date="2016-07-26T09:02:00Z">
        <w:r w:rsidR="008B6099">
          <w:rPr>
            <w:rFonts w:ascii="Times New Roman" w:eastAsia="宋体-简" w:hAnsi="Times New Roman" w:cs="Times New Roman" w:hint="eastAsia"/>
          </w:rPr>
          <w:t>C</w:t>
        </w:r>
        <w:r w:rsidR="008B6099">
          <w:rPr>
            <w:rFonts w:ascii="Times New Roman" w:eastAsia="宋体-简" w:hAnsi="Times New Roman" w:cs="Times New Roman" w:hint="eastAsia"/>
          </w:rPr>
          <w:t>选项。</w:t>
        </w:r>
      </w:ins>
      <w:del w:id="93" w:author="欣鑫 徐" w:date="2016-07-25T18:25:00Z">
        <w:r w:rsidRPr="00B33605" w:rsidDel="0072580F">
          <w:rPr>
            <w:rFonts w:ascii="Times New Roman" w:eastAsia="宋体-简" w:hAnsi="Times New Roman" w:cs="Times New Roman" w:hint="eastAsia"/>
          </w:rPr>
          <w:delText>事实信息题。</w:delText>
        </w:r>
        <w:r w:rsidRPr="00B33605" w:rsidDel="005346FC">
          <w:rPr>
            <w:rFonts w:ascii="Times New Roman" w:eastAsia="宋体-简" w:hAnsi="Times New Roman" w:cs="Times New Roman" w:hint="eastAsia"/>
          </w:rPr>
          <w:delText>第一句说明“靠风传播花粉的植物不需要吸引动物”，第二句也说“这些东西既是一种浪费，也阻碍花粉的传播”。对应第一和第三选项。</w:delText>
        </w:r>
      </w:del>
    </w:p>
    <w:p w14:paraId="7F40A3B1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0897E5D" w14:textId="77777777" w:rsidR="00871A2F" w:rsidRDefault="00871A2F" w:rsidP="00454A49">
      <w:pPr>
        <w:spacing w:line="400" w:lineRule="exact"/>
        <w:rPr>
          <w:ins w:id="94" w:author="欣鑫 徐" w:date="2016-07-26T09:02:00Z"/>
          <w:rFonts w:ascii="Times New Roman" w:eastAsia="宋体-简" w:hAnsi="Times New Roman" w:cs="Times New Roman"/>
        </w:rPr>
      </w:pPr>
      <w:ins w:id="95" w:author="欣鑫 徐" w:date="2016-07-26T09:02:00Z">
        <w:r>
          <w:rPr>
            <w:rFonts w:ascii="Times New Roman" w:eastAsia="宋体-简" w:hAnsi="Times New Roman" w:cs="Times New Roman" w:hint="eastAsia"/>
          </w:rPr>
          <w:t>Q7</w:t>
        </w:r>
      </w:ins>
    </w:p>
    <w:p w14:paraId="6DD4B569" w14:textId="1991A6CD" w:rsidR="00454A49" w:rsidRPr="007C2B96" w:rsidRDefault="00871A2F" w:rsidP="00454A49">
      <w:pPr>
        <w:spacing w:line="400" w:lineRule="exact"/>
        <w:rPr>
          <w:rFonts w:ascii="Times New Roman" w:eastAsia="宋体-简" w:hAnsi="Times New Roman" w:cs="Times New Roman"/>
        </w:rPr>
      </w:pPr>
      <w:ins w:id="96" w:author="欣鑫 徐" w:date="2016-07-26T09:02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97" w:author="欣鑫 徐" w:date="2016-07-26T09:04:00Z">
        <w:r w:rsidR="00D94AA3">
          <w:rPr>
            <w:rFonts w:ascii="Times New Roman" w:eastAsia="宋体-简" w:hAnsi="Times New Roman" w:cs="Times New Roman" w:hint="eastAsia"/>
          </w:rPr>
          <w:t>B</w:t>
        </w:r>
      </w:ins>
      <w:del w:id="98" w:author="欣鑫 徐" w:date="2016-07-26T09:02:00Z">
        <w:r w:rsidR="00454A49" w:rsidDel="00871A2F">
          <w:rPr>
            <w:rFonts w:ascii="Times New Roman" w:eastAsia="宋体-简" w:hAnsi="Times New Roman" w:cs="Times New Roman" w:hint="eastAsia"/>
          </w:rPr>
          <w:delText>7</w:delText>
        </w:r>
        <w:r w:rsidR="00454A49" w:rsidRPr="007C2B96" w:rsidDel="00871A2F">
          <w:rPr>
            <w:rFonts w:ascii="Times New Roman" w:eastAsia="宋体-简" w:hAnsi="Times New Roman" w:cs="Times New Roman"/>
          </w:rPr>
          <w:delText>选择第</w:delText>
        </w:r>
        <w:r w:rsidR="00454A49" w:rsidDel="00871A2F">
          <w:rPr>
            <w:rFonts w:ascii="Times New Roman" w:eastAsia="宋体-简" w:hAnsi="Times New Roman" w:cs="Times New Roman" w:hint="eastAsia"/>
          </w:rPr>
          <w:delText>二</w:delText>
        </w:r>
        <w:r w:rsidR="00454A49" w:rsidRPr="007C2B96" w:rsidDel="00871A2F">
          <w:rPr>
            <w:rFonts w:ascii="Times New Roman" w:eastAsia="宋体-简" w:hAnsi="Times New Roman" w:cs="Times New Roman"/>
          </w:rPr>
          <w:delText>项。</w:delText>
        </w:r>
      </w:del>
    </w:p>
    <w:p w14:paraId="14405D95" w14:textId="5D0FD983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B33605">
        <w:rPr>
          <w:rFonts w:ascii="Times New Roman" w:eastAsia="宋体-简" w:hAnsi="Times New Roman" w:cs="Times New Roman" w:hint="eastAsia"/>
        </w:rPr>
        <w:t xml:space="preserve">respectively </w:t>
      </w:r>
      <w:ins w:id="99" w:author="欣鑫 徐" w:date="2016-07-26T09:05:00Z">
        <w:r w:rsidR="008F0227">
          <w:rPr>
            <w:rFonts w:ascii="Times New Roman" w:eastAsia="宋体-简" w:hAnsi="Times New Roman" w:cs="Times New Roman" w:hint="eastAsia"/>
          </w:rPr>
          <w:t>意为</w:t>
        </w:r>
      </w:ins>
      <w:r w:rsidRPr="00B33605">
        <w:rPr>
          <w:rFonts w:ascii="Times New Roman" w:eastAsia="宋体-简" w:hAnsi="Times New Roman" w:cs="Times New Roman" w:hint="eastAsia"/>
        </w:rPr>
        <w:t>“分别地”对应</w:t>
      </w:r>
      <w:ins w:id="100" w:author="欣鑫 徐" w:date="2016-07-26T09:05:00Z">
        <w:r w:rsidR="008F0227">
          <w:rPr>
            <w:rFonts w:ascii="Times New Roman" w:eastAsia="宋体-简" w:hAnsi="Times New Roman" w:cs="Times New Roman" w:hint="eastAsia"/>
          </w:rPr>
          <w:t>B</w:t>
        </w:r>
        <w:r w:rsidR="008F0227">
          <w:rPr>
            <w:rFonts w:ascii="Times New Roman" w:eastAsia="宋体-简" w:hAnsi="Times New Roman" w:cs="Times New Roman" w:hint="eastAsia"/>
          </w:rPr>
          <w:t>选项</w:t>
        </w:r>
      </w:ins>
      <w:del w:id="101" w:author="欣鑫 徐" w:date="2016-07-26T09:05:00Z">
        <w:r w:rsidRPr="00B33605" w:rsidDel="008F0227">
          <w:rPr>
            <w:rFonts w:ascii="Times New Roman" w:eastAsia="宋体-简" w:hAnsi="Times New Roman" w:cs="Times New Roman" w:hint="eastAsia"/>
          </w:rPr>
          <w:delText>第二项</w:delText>
        </w:r>
      </w:del>
      <w:r w:rsidRPr="00B33605">
        <w:rPr>
          <w:rFonts w:ascii="Times New Roman" w:eastAsia="宋体-简" w:hAnsi="Times New Roman" w:cs="Times New Roman" w:hint="eastAsia"/>
        </w:rPr>
        <w:t>“各自地”。</w:t>
      </w:r>
    </w:p>
    <w:p w14:paraId="0452C7EB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6CFE5AD" w14:textId="77777777" w:rsidR="008F0227" w:rsidRDefault="008F0227" w:rsidP="00454A49">
      <w:pPr>
        <w:spacing w:line="400" w:lineRule="exact"/>
        <w:rPr>
          <w:ins w:id="102" w:author="欣鑫 徐" w:date="2016-07-26T09:06:00Z"/>
          <w:rFonts w:ascii="Times New Roman" w:eastAsia="宋体-简" w:hAnsi="Times New Roman" w:cs="Times New Roman"/>
        </w:rPr>
      </w:pPr>
      <w:ins w:id="103" w:author="欣鑫 徐" w:date="2016-07-26T09:06:00Z">
        <w:r>
          <w:rPr>
            <w:rFonts w:ascii="Times New Roman" w:eastAsia="宋体-简" w:hAnsi="Times New Roman" w:cs="Times New Roman" w:hint="eastAsia"/>
          </w:rPr>
          <w:t>Q8</w:t>
        </w:r>
      </w:ins>
    </w:p>
    <w:p w14:paraId="76CC2AFB" w14:textId="02F1028E" w:rsidR="00454A49" w:rsidRPr="007C2B96" w:rsidRDefault="008F0227" w:rsidP="00454A49">
      <w:pPr>
        <w:spacing w:line="400" w:lineRule="exact"/>
        <w:rPr>
          <w:rFonts w:ascii="Times New Roman" w:eastAsia="宋体-简" w:hAnsi="Times New Roman" w:cs="Times New Roman"/>
        </w:rPr>
      </w:pPr>
      <w:ins w:id="104" w:author="欣鑫 徐" w:date="2016-07-26T09:06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05" w:author="欣鑫 徐" w:date="2016-07-26T14:05:00Z">
        <w:r w:rsidR="00292997">
          <w:rPr>
            <w:rFonts w:ascii="Times New Roman" w:eastAsia="宋体-简" w:hAnsi="Times New Roman" w:cs="Times New Roman" w:hint="eastAsia"/>
          </w:rPr>
          <w:t>B</w:t>
        </w:r>
      </w:ins>
      <w:bookmarkStart w:id="106" w:name="_GoBack"/>
      <w:bookmarkEnd w:id="106"/>
      <w:del w:id="107" w:author="欣鑫 徐" w:date="2016-07-26T09:06:00Z">
        <w:r w:rsidR="00454A49" w:rsidDel="008F0227">
          <w:rPr>
            <w:rFonts w:ascii="Times New Roman" w:eastAsia="宋体-简" w:hAnsi="Times New Roman" w:cs="Times New Roman" w:hint="eastAsia"/>
          </w:rPr>
          <w:delText>8</w:delText>
        </w:r>
        <w:r w:rsidR="00454A49" w:rsidRPr="007C2B96" w:rsidDel="008F0227">
          <w:rPr>
            <w:rFonts w:ascii="Times New Roman" w:eastAsia="宋体-简" w:hAnsi="Times New Roman" w:cs="Times New Roman"/>
          </w:rPr>
          <w:delText>选择第二项。</w:delText>
        </w:r>
      </w:del>
    </w:p>
    <w:p w14:paraId="1199CA42" w14:textId="68558103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08" w:author="欣鑫 徐" w:date="2016-07-26T09:10:00Z">
        <w:r w:rsidR="00497913">
          <w:rPr>
            <w:rFonts w:ascii="Times New Roman" w:eastAsia="宋体-简" w:hAnsi="Times New Roman" w:cs="Times New Roman" w:hint="eastAsia"/>
          </w:rPr>
          <w:t>根据题干定位到原文“</w:t>
        </w:r>
        <w:r w:rsidR="00497913" w:rsidRPr="00D05371">
          <w:rPr>
            <w:rFonts w:ascii="Times New Roman" w:eastAsia="Times New Roman" w:hAnsi="Times New Roman" w:cs="Arial"/>
            <w:color w:val="000000"/>
            <w:kern w:val="0"/>
            <w:lang w:eastAsia="en-US"/>
          </w:rPr>
          <w:t>Most deciduous wind-pollinated trees</w:t>
        </w:r>
        <w:r w:rsidR="003A0CBD">
          <w:rPr>
            <w:rFonts w:ascii="Times New Roman" w:eastAsia="Times New Roman" w:hAnsi="Times New Roman" w:cs="Arial" w:hint="eastAsia"/>
            <w:color w:val="000000"/>
            <w:kern w:val="0"/>
          </w:rPr>
          <w:t xml:space="preserve"> </w:t>
        </w:r>
        <w:r w:rsidR="003A0CBD">
          <w:rPr>
            <w:rFonts w:ascii="Times New Roman" w:eastAsia="Times New Roman" w:hAnsi="Times New Roman" w:cs="Arial"/>
            <w:color w:val="000000"/>
            <w:kern w:val="0"/>
          </w:rPr>
          <w:t>…</w:t>
        </w:r>
        <w:r w:rsidR="003A0CBD">
          <w:rPr>
            <w:rFonts w:ascii="Times New Roman" w:eastAsia="Times New Roman" w:hAnsi="Times New Roman" w:cs="Arial" w:hint="eastAsia"/>
            <w:color w:val="000000"/>
            <w:kern w:val="0"/>
          </w:rPr>
          <w:t xml:space="preserve"> </w:t>
        </w:r>
        <w:r w:rsidR="00497913" w:rsidRPr="00D05371">
          <w:rPr>
            <w:rFonts w:ascii="Times New Roman" w:eastAsia="Times New Roman" w:hAnsi="Times New Roman" w:cs="Arial"/>
            <w:color w:val="000000"/>
            <w:kern w:val="0"/>
            <w:lang w:eastAsia="en-US"/>
          </w:rPr>
          <w:t>for pollen.</w:t>
        </w:r>
        <w:r w:rsidR="00497913">
          <w:rPr>
            <w:rFonts w:ascii="Times New Roman" w:eastAsia="宋体-简" w:hAnsi="Times New Roman" w:cs="Times New Roman" w:hint="eastAsia"/>
          </w:rPr>
          <w:t>”</w:t>
        </w:r>
      </w:ins>
      <w:del w:id="109" w:author="欣鑫 徐" w:date="2016-07-26T09:10:00Z">
        <w:r w:rsidRPr="00B33605" w:rsidDel="00497913">
          <w:rPr>
            <w:rFonts w:ascii="Times New Roman" w:eastAsia="宋体-简" w:hAnsi="Times New Roman" w:cs="Times New Roman" w:hint="eastAsia"/>
          </w:rPr>
          <w:delText>事实信息题。</w:delText>
        </w:r>
      </w:del>
      <w:ins w:id="110" w:author="欣鑫 徐" w:date="2016-07-26T09:12:00Z">
        <w:r w:rsidR="004531D8">
          <w:rPr>
            <w:rFonts w:ascii="Times New Roman" w:eastAsia="宋体-简" w:hAnsi="Times New Roman" w:cs="Times New Roman" w:hint="eastAsia"/>
          </w:rPr>
          <w:t>意思是</w:t>
        </w:r>
      </w:ins>
      <w:del w:id="111" w:author="欣鑫 徐" w:date="2016-07-26T09:12:00Z">
        <w:r w:rsidRPr="00B33605" w:rsidDel="004531D8">
          <w:rPr>
            <w:rFonts w:ascii="Times New Roman" w:eastAsia="宋体-简" w:hAnsi="Times New Roman" w:cs="Times New Roman" w:hint="eastAsia"/>
          </w:rPr>
          <w:delText>第四句说“</w:delText>
        </w:r>
      </w:del>
      <w:r w:rsidRPr="00B33605">
        <w:rPr>
          <w:rFonts w:ascii="Times New Roman" w:eastAsia="宋体-简" w:hAnsi="Times New Roman" w:cs="Times New Roman" w:hint="eastAsia"/>
        </w:rPr>
        <w:t>枝叶使花粉附着，这时</w:t>
      </w:r>
      <w:r w:rsidRPr="00B33605">
        <w:rPr>
          <w:rFonts w:ascii="Times New Roman" w:eastAsia="宋体-简" w:hAnsi="Times New Roman" w:cs="Times New Roman" w:hint="eastAsia"/>
        </w:rPr>
        <w:t>stigma</w:t>
      </w:r>
      <w:r w:rsidRPr="00B33605">
        <w:rPr>
          <w:rFonts w:ascii="Times New Roman" w:eastAsia="宋体-简" w:hAnsi="Times New Roman" w:cs="Times New Roman" w:hint="eastAsia"/>
        </w:rPr>
        <w:t>的受粉几率就会降低，而春天枝干光秃，即增加了</w:t>
      </w:r>
      <w:r w:rsidRPr="00B33605">
        <w:rPr>
          <w:rFonts w:ascii="Times New Roman" w:eastAsia="宋体-简" w:hAnsi="Times New Roman" w:cs="Times New Roman" w:hint="eastAsia"/>
        </w:rPr>
        <w:t>stigma</w:t>
      </w:r>
      <w:r w:rsidRPr="00B33605">
        <w:rPr>
          <w:rFonts w:ascii="Times New Roman" w:eastAsia="宋体-简" w:hAnsi="Times New Roman" w:cs="Times New Roman" w:hint="eastAsia"/>
        </w:rPr>
        <w:t>受粉的可能性</w:t>
      </w:r>
      <w:ins w:id="112" w:author="欣鑫 徐" w:date="2016-07-26T09:16:00Z">
        <w:r w:rsidR="00161E8F">
          <w:rPr>
            <w:rFonts w:ascii="Times New Roman" w:eastAsia="宋体-简" w:hAnsi="Times New Roman" w:cs="Times New Roman" w:hint="eastAsia"/>
          </w:rPr>
          <w:t>（</w:t>
        </w:r>
        <w:r w:rsidR="00734845">
          <w:rPr>
            <w:rFonts w:ascii="Times New Roman" w:eastAsia="宋体-简" w:hAnsi="Times New Roman" w:cs="Times New Roman" w:hint="eastAsia"/>
          </w:rPr>
          <w:t>reduce the</w:t>
        </w:r>
      </w:ins>
      <w:ins w:id="113" w:author="欣鑫 徐" w:date="2016-07-26T09:17:00Z">
        <w:r w:rsidR="00734845">
          <w:rPr>
            <w:rFonts w:ascii="Times New Roman" w:eastAsia="宋体-简" w:hAnsi="Times New Roman" w:cs="Times New Roman" w:hint="eastAsia"/>
          </w:rPr>
          <w:t xml:space="preserve"> surrounding surfaces that compete with stigmas for pollen</w:t>
        </w:r>
      </w:ins>
      <w:ins w:id="114" w:author="欣鑫 徐" w:date="2016-07-26T09:16:00Z">
        <w:r w:rsidR="00161E8F">
          <w:rPr>
            <w:rFonts w:ascii="Times New Roman" w:eastAsia="宋体-简" w:hAnsi="Times New Roman" w:cs="Times New Roman" w:hint="eastAsia"/>
          </w:rPr>
          <w:t>）</w:t>
        </w:r>
      </w:ins>
      <w:r w:rsidRPr="00B33605">
        <w:rPr>
          <w:rFonts w:ascii="Times New Roman" w:eastAsia="宋体-简" w:hAnsi="Times New Roman" w:cs="Times New Roman" w:hint="eastAsia"/>
        </w:rPr>
        <w:t>”，对应</w:t>
      </w:r>
      <w:ins w:id="115" w:author="欣鑫 徐" w:date="2016-07-26T09:16:00Z">
        <w:r w:rsidR="00161E8F">
          <w:rPr>
            <w:rFonts w:ascii="Times New Roman" w:eastAsia="宋体-简" w:hAnsi="Times New Roman" w:cs="Times New Roman" w:hint="eastAsia"/>
          </w:rPr>
          <w:t>B</w:t>
        </w:r>
        <w:r w:rsidR="00161E8F">
          <w:rPr>
            <w:rFonts w:ascii="Times New Roman" w:eastAsia="宋体-简" w:hAnsi="Times New Roman" w:cs="Times New Roman" w:hint="eastAsia"/>
          </w:rPr>
          <w:t>选</w:t>
        </w:r>
      </w:ins>
      <w:del w:id="116" w:author="欣鑫 徐" w:date="2016-07-26T09:16:00Z">
        <w:r w:rsidRPr="00B33605" w:rsidDel="00161E8F">
          <w:rPr>
            <w:rFonts w:ascii="Times New Roman" w:eastAsia="宋体-简" w:hAnsi="Times New Roman" w:cs="Times New Roman" w:hint="eastAsia"/>
          </w:rPr>
          <w:delText>第二</w:delText>
        </w:r>
      </w:del>
      <w:r w:rsidRPr="00B33605">
        <w:rPr>
          <w:rFonts w:ascii="Times New Roman" w:eastAsia="宋体-简" w:hAnsi="Times New Roman" w:cs="Times New Roman" w:hint="eastAsia"/>
        </w:rPr>
        <w:t>项。</w:t>
      </w:r>
    </w:p>
    <w:p w14:paraId="53F10F2E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61E0434E" w14:textId="6DA9B327" w:rsidR="00454A49" w:rsidRDefault="004531D8" w:rsidP="00454A49">
      <w:pPr>
        <w:spacing w:line="400" w:lineRule="exact"/>
        <w:rPr>
          <w:ins w:id="117" w:author="欣鑫 徐" w:date="2016-07-26T09:10:00Z"/>
          <w:rFonts w:ascii="Times New Roman" w:eastAsia="宋体-简" w:hAnsi="Times New Roman" w:cs="Times New Roman"/>
          <w:bCs/>
        </w:rPr>
      </w:pPr>
      <w:ins w:id="118" w:author="欣鑫 徐" w:date="2016-07-26T09:10:00Z">
        <w:r>
          <w:rPr>
            <w:rFonts w:ascii="Times New Roman" w:eastAsia="宋体-简" w:hAnsi="Times New Roman" w:cs="Times New Roman" w:hint="eastAsia"/>
            <w:bCs/>
          </w:rPr>
          <w:t>Q9</w:t>
        </w:r>
      </w:ins>
    </w:p>
    <w:p w14:paraId="224ADF5F" w14:textId="7070A4C0" w:rsidR="004531D8" w:rsidRPr="007C2B96" w:rsidRDefault="004531D8" w:rsidP="00454A49">
      <w:pPr>
        <w:spacing w:line="400" w:lineRule="exact"/>
        <w:rPr>
          <w:rFonts w:ascii="Times New Roman" w:eastAsia="宋体-简" w:hAnsi="Times New Roman" w:cs="Times New Roman"/>
          <w:bCs/>
        </w:rPr>
      </w:pPr>
      <w:ins w:id="119" w:author="欣鑫 徐" w:date="2016-07-26T09:11:00Z">
        <w:r>
          <w:rPr>
            <w:rFonts w:ascii="Times New Roman" w:eastAsia="宋体-简" w:hAnsi="Times New Roman" w:cs="Times New Roman" w:hint="eastAsia"/>
            <w:bCs/>
          </w:rPr>
          <w:t>正确答案：</w:t>
        </w:r>
      </w:ins>
      <w:ins w:id="120" w:author="欣鑫 徐" w:date="2016-07-26T09:13:00Z">
        <w:r w:rsidR="00F907AF">
          <w:rPr>
            <w:rFonts w:ascii="Times New Roman" w:eastAsia="宋体-简" w:hAnsi="Times New Roman" w:cs="Times New Roman" w:hint="eastAsia"/>
            <w:bCs/>
          </w:rPr>
          <w:t>B</w:t>
        </w:r>
      </w:ins>
    </w:p>
    <w:p w14:paraId="7383013E" w14:textId="7AED4293" w:rsidR="00454A49" w:rsidRPr="007C2B96" w:rsidDel="004531D8" w:rsidRDefault="00454A49" w:rsidP="00454A49">
      <w:pPr>
        <w:spacing w:line="400" w:lineRule="exact"/>
        <w:rPr>
          <w:del w:id="121" w:author="欣鑫 徐" w:date="2016-07-26T09:11:00Z"/>
          <w:rFonts w:ascii="Times New Roman" w:eastAsia="宋体-简" w:hAnsi="Times New Roman" w:cs="Times New Roman"/>
        </w:rPr>
      </w:pPr>
      <w:del w:id="122" w:author="欣鑫 徐" w:date="2016-07-26T09:11:00Z">
        <w:r w:rsidDel="004531D8">
          <w:rPr>
            <w:rFonts w:ascii="Times New Roman" w:eastAsia="宋体-简" w:hAnsi="Times New Roman" w:cs="Times New Roman" w:hint="eastAsia"/>
          </w:rPr>
          <w:delText>9</w:delText>
        </w:r>
        <w:r w:rsidRPr="007C2B96" w:rsidDel="004531D8">
          <w:rPr>
            <w:rFonts w:ascii="Times New Roman" w:eastAsia="宋体-简" w:hAnsi="Times New Roman" w:cs="Times New Roman"/>
          </w:rPr>
          <w:delText>选择第</w:delText>
        </w:r>
        <w:r w:rsidRPr="00B33605" w:rsidDel="004531D8">
          <w:rPr>
            <w:rFonts w:ascii="Times New Roman" w:eastAsia="宋体-简" w:hAnsi="Times New Roman" w:cs="Times New Roman" w:hint="eastAsia"/>
          </w:rPr>
          <w:delText>二</w:delText>
        </w:r>
        <w:r w:rsidRPr="007C2B96" w:rsidDel="004531D8">
          <w:rPr>
            <w:rFonts w:ascii="Times New Roman" w:eastAsia="宋体-简" w:hAnsi="Times New Roman" w:cs="Times New Roman"/>
          </w:rPr>
          <w:delText>项。</w:delText>
        </w:r>
      </w:del>
    </w:p>
    <w:p w14:paraId="03D395AC" w14:textId="25DBD308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23" w:author="欣鑫 徐" w:date="2016-07-26T09:22:00Z">
        <w:r w:rsidR="00FC001A">
          <w:rPr>
            <w:rFonts w:ascii="Times New Roman" w:eastAsia="宋体-简" w:hAnsi="Times New Roman" w:cs="Times New Roman" w:hint="eastAsia"/>
          </w:rPr>
          <w:t>A</w:t>
        </w:r>
        <w:r w:rsidR="00FC001A">
          <w:rPr>
            <w:rFonts w:ascii="Times New Roman" w:eastAsia="宋体-简" w:hAnsi="Times New Roman" w:cs="Times New Roman" w:hint="eastAsia"/>
          </w:rPr>
          <w:t>选项对应</w:t>
        </w:r>
      </w:ins>
      <w:ins w:id="124" w:author="欣鑫 徐" w:date="2016-07-26T09:23:00Z">
        <w:r w:rsidR="0041681E">
          <w:rPr>
            <w:rFonts w:ascii="Times New Roman" w:eastAsia="宋体-简" w:hAnsi="Times New Roman" w:cs="Times New Roman" w:hint="eastAsia"/>
          </w:rPr>
          <w:t>原文“</w:t>
        </w:r>
      </w:ins>
      <w:ins w:id="125" w:author="欣鑫 徐" w:date="2016-07-26T09:24:00Z">
        <w:r w:rsidR="0041681E" w:rsidRPr="0041681E">
          <w:rPr>
            <w:rFonts w:ascii="Times New Roman" w:eastAsia="宋体-简" w:hAnsi="Times New Roman" w:cs="Times New Roman"/>
          </w:rPr>
          <w:t>Pollen produced higher</w:t>
        </w:r>
        <w:r w:rsidR="0041681E">
          <w:rPr>
            <w:rFonts w:ascii="Times New Roman" w:eastAsia="宋体-简" w:hAnsi="Times New Roman" w:cs="Times New Roman"/>
          </w:rPr>
          <w:t>…</w:t>
        </w:r>
      </w:ins>
      <w:ins w:id="126" w:author="欣鑫 徐" w:date="2016-07-26T09:25:00Z">
        <w:r w:rsidR="00A24827">
          <w:rPr>
            <w:rFonts w:ascii="Times New Roman" w:eastAsia="宋体-简" w:hAnsi="Times New Roman" w:cs="Times New Roman" w:hint="eastAsia"/>
          </w:rPr>
          <w:t>hitting the ground</w:t>
        </w:r>
        <w:r w:rsidR="00A24827">
          <w:rPr>
            <w:rFonts w:ascii="Times New Roman" w:eastAsia="宋体-简" w:hAnsi="Times New Roman" w:cs="Times New Roman" w:hint="eastAsia"/>
          </w:rPr>
          <w:t>”</w:t>
        </w:r>
      </w:ins>
      <w:ins w:id="127" w:author="欣鑫 徐" w:date="2016-07-26T09:27:00Z">
        <w:r w:rsidR="00A1715B">
          <w:rPr>
            <w:rFonts w:ascii="Times New Roman" w:eastAsia="宋体-简" w:hAnsi="Times New Roman" w:cs="Times New Roman" w:hint="eastAsia"/>
          </w:rPr>
          <w:t>；</w:t>
        </w:r>
      </w:ins>
      <w:ins w:id="128" w:author="欣鑫 徐" w:date="2016-07-26T09:25:00Z">
        <w:r w:rsidR="00A24827">
          <w:rPr>
            <w:rFonts w:ascii="Times New Roman" w:eastAsia="宋体-简" w:hAnsi="Times New Roman" w:cs="Times New Roman" w:hint="eastAsia"/>
          </w:rPr>
          <w:t>C</w:t>
        </w:r>
      </w:ins>
      <w:ins w:id="129" w:author="欣鑫 徐" w:date="2016-07-26T09:26:00Z">
        <w:r w:rsidR="00A24827">
          <w:rPr>
            <w:rFonts w:ascii="Times New Roman" w:eastAsia="宋体-简" w:hAnsi="Times New Roman" w:cs="Times New Roman" w:hint="eastAsia"/>
          </w:rPr>
          <w:t>选项对应“</w:t>
        </w:r>
        <w:r w:rsidR="00A24827">
          <w:rPr>
            <w:rFonts w:ascii="Times New Roman" w:eastAsia="宋体-简" w:hAnsi="Times New Roman" w:cs="Times New Roman" w:hint="eastAsia"/>
          </w:rPr>
          <w:t>Dangling catkins</w:t>
        </w:r>
        <w:r w:rsidR="00A24827">
          <w:rPr>
            <w:rFonts w:ascii="Times New Roman" w:eastAsia="宋体-简" w:hAnsi="Times New Roman" w:cs="Times New Roman"/>
          </w:rPr>
          <w:t>…</w:t>
        </w:r>
        <w:r w:rsidR="00A24827">
          <w:rPr>
            <w:rFonts w:ascii="Times New Roman" w:eastAsia="宋体-简" w:hAnsi="Times New Roman" w:cs="Times New Roman" w:hint="eastAsia"/>
          </w:rPr>
          <w:t>blowing hard.</w:t>
        </w:r>
      </w:ins>
      <w:ins w:id="130" w:author="欣鑫 徐" w:date="2016-07-26T09:27:00Z">
        <w:r w:rsidR="00A1715B">
          <w:rPr>
            <w:rFonts w:ascii="Times New Roman" w:eastAsia="宋体-简" w:hAnsi="Times New Roman" w:cs="Times New Roman" w:hint="eastAsia"/>
          </w:rPr>
          <w:t>”；</w:t>
        </w:r>
        <w:r w:rsidR="00FC1525">
          <w:rPr>
            <w:rFonts w:ascii="Times New Roman" w:eastAsia="宋体-简" w:hAnsi="Times New Roman" w:cs="Times New Roman" w:hint="eastAsia"/>
          </w:rPr>
          <w:t>D</w:t>
        </w:r>
        <w:r w:rsidR="00FC1525">
          <w:rPr>
            <w:rFonts w:ascii="Times New Roman" w:eastAsia="宋体-简" w:hAnsi="Times New Roman" w:cs="Times New Roman" w:hint="eastAsia"/>
          </w:rPr>
          <w:t>选项对应</w:t>
        </w:r>
      </w:ins>
      <w:ins w:id="131" w:author="欣鑫 徐" w:date="2016-07-26T09:28:00Z">
        <w:r w:rsidR="00FC1525">
          <w:rPr>
            <w:rFonts w:ascii="Times New Roman" w:eastAsia="宋体-简" w:hAnsi="Times New Roman" w:cs="Times New Roman" w:hint="eastAsia"/>
          </w:rPr>
          <w:t>“</w:t>
        </w:r>
        <w:r w:rsidR="00FC1525">
          <w:rPr>
            <w:rFonts w:ascii="Times New Roman" w:eastAsia="宋体-简" w:hAnsi="Times New Roman" w:cs="Times New Roman" w:hint="eastAsia"/>
          </w:rPr>
          <w:t>Weather is</w:t>
        </w:r>
        <w:r w:rsidR="00FC1525">
          <w:rPr>
            <w:rFonts w:ascii="Times New Roman" w:eastAsia="宋体-简" w:hAnsi="Times New Roman" w:cs="Times New Roman"/>
          </w:rPr>
          <w:t>…</w:t>
        </w:r>
        <w:r w:rsidR="00FC1525">
          <w:rPr>
            <w:rFonts w:ascii="Times New Roman" w:eastAsia="宋体-简" w:hAnsi="Times New Roman" w:cs="Times New Roman" w:hint="eastAsia"/>
          </w:rPr>
          <w:t>by rain.</w:t>
        </w:r>
        <w:r w:rsidR="00FC1525">
          <w:rPr>
            <w:rFonts w:ascii="Times New Roman" w:eastAsia="宋体-简" w:hAnsi="Times New Roman" w:cs="Times New Roman" w:hint="eastAsia"/>
          </w:rPr>
          <w:t>”所以只能选择</w:t>
        </w:r>
        <w:r w:rsidR="00FC1525">
          <w:rPr>
            <w:rFonts w:ascii="Times New Roman" w:eastAsia="宋体-简" w:hAnsi="Times New Roman" w:cs="Times New Roman" w:hint="eastAsia"/>
          </w:rPr>
          <w:t>B</w:t>
        </w:r>
        <w:r w:rsidR="00FC1525">
          <w:rPr>
            <w:rFonts w:ascii="Times New Roman" w:eastAsia="宋体-简" w:hAnsi="Times New Roman" w:cs="Times New Roman" w:hint="eastAsia"/>
          </w:rPr>
          <w:t>选项</w:t>
        </w:r>
      </w:ins>
      <w:ins w:id="132" w:author="欣鑫 徐" w:date="2016-07-26T09:29:00Z">
        <w:r w:rsidR="00FC1525">
          <w:rPr>
            <w:rFonts w:ascii="Times New Roman" w:eastAsia="宋体-简" w:hAnsi="Times New Roman" w:cs="Times New Roman" w:hint="eastAsia"/>
          </w:rPr>
          <w:t>。</w:t>
        </w:r>
      </w:ins>
      <w:del w:id="133" w:author="欣鑫 徐" w:date="2016-07-26T09:22:00Z">
        <w:r w:rsidRPr="00B33605" w:rsidDel="00FC001A">
          <w:rPr>
            <w:rFonts w:ascii="Times New Roman" w:eastAsia="宋体-简" w:hAnsi="Times New Roman" w:cs="Times New Roman" w:hint="eastAsia"/>
          </w:rPr>
          <w:delText>否定事实信息题。文章的前三句提到的三个关键词“</w:delText>
        </w:r>
        <w:r w:rsidRPr="00B33605" w:rsidDel="00FC001A">
          <w:rPr>
            <w:rFonts w:ascii="Times New Roman" w:eastAsia="宋体-简" w:hAnsi="Times New Roman" w:cs="Times New Roman" w:hint="eastAsia"/>
          </w:rPr>
          <w:delText>top branches</w:delText>
        </w:r>
        <w:r w:rsidRPr="00B33605" w:rsidDel="00FC001A">
          <w:rPr>
            <w:rFonts w:ascii="Times New Roman" w:eastAsia="宋体-简" w:hAnsi="Times New Roman" w:cs="Times New Roman" w:hint="eastAsia"/>
          </w:rPr>
          <w:delText>”“</w:delText>
        </w:r>
        <w:r w:rsidRPr="00B33605" w:rsidDel="00FC001A">
          <w:rPr>
            <w:rFonts w:ascii="Times New Roman" w:eastAsia="宋体-简" w:hAnsi="Times New Roman" w:cs="Times New Roman" w:hint="eastAsia"/>
          </w:rPr>
          <w:delText>dangling catkins</w:delText>
        </w:r>
        <w:r w:rsidRPr="00B33605" w:rsidDel="00FC001A">
          <w:rPr>
            <w:rFonts w:ascii="Times New Roman" w:eastAsia="宋体-简" w:hAnsi="Times New Roman" w:cs="Times New Roman" w:hint="eastAsia"/>
          </w:rPr>
          <w:delText>”“</w:delText>
        </w:r>
        <w:r w:rsidRPr="00B33605" w:rsidDel="00FC001A">
          <w:rPr>
            <w:rFonts w:ascii="Times New Roman" w:eastAsia="宋体-简" w:hAnsi="Times New Roman" w:cs="Times New Roman" w:hint="eastAsia"/>
          </w:rPr>
          <w:delText>weather</w:delText>
        </w:r>
        <w:r w:rsidRPr="00B33605" w:rsidDel="00FC001A">
          <w:rPr>
            <w:rFonts w:ascii="Times New Roman" w:eastAsia="宋体-简" w:hAnsi="Times New Roman" w:cs="Times New Roman" w:hint="eastAsia"/>
          </w:rPr>
          <w:delText>”，分别对应第一，第三和第四项。所以选择第二项。</w:delText>
        </w:r>
      </w:del>
    </w:p>
    <w:p w14:paraId="67219B8F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9A05A6D" w14:textId="77777777" w:rsidR="00932BA7" w:rsidRDefault="00932BA7" w:rsidP="00454A49">
      <w:pPr>
        <w:spacing w:line="400" w:lineRule="exact"/>
        <w:rPr>
          <w:ins w:id="134" w:author="欣鑫 徐" w:date="2016-07-26T09:29:00Z"/>
          <w:rFonts w:ascii="Times New Roman" w:eastAsia="宋体-简" w:hAnsi="Times New Roman" w:cs="Times New Roman"/>
        </w:rPr>
      </w:pPr>
      <w:ins w:id="135" w:author="欣鑫 徐" w:date="2016-07-26T09:29:00Z">
        <w:r>
          <w:rPr>
            <w:rFonts w:ascii="Times New Roman" w:eastAsia="宋体-简" w:hAnsi="Times New Roman" w:cs="Times New Roman" w:hint="eastAsia"/>
          </w:rPr>
          <w:t>Q10</w:t>
        </w:r>
      </w:ins>
    </w:p>
    <w:p w14:paraId="0F59A002" w14:textId="751CF354" w:rsidR="00454A49" w:rsidRPr="007C2B96" w:rsidRDefault="00932BA7" w:rsidP="00454A49">
      <w:pPr>
        <w:spacing w:line="400" w:lineRule="exact"/>
        <w:rPr>
          <w:rFonts w:ascii="Times New Roman" w:eastAsia="宋体-简" w:hAnsi="Times New Roman" w:cs="Times New Roman"/>
        </w:rPr>
      </w:pPr>
      <w:ins w:id="136" w:author="欣鑫 徐" w:date="2016-07-26T09:29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137" w:author="欣鑫 徐" w:date="2016-07-26T09:29:00Z">
        <w:r w:rsidR="00454A49" w:rsidDel="00932BA7">
          <w:rPr>
            <w:rFonts w:ascii="Times New Roman" w:eastAsia="宋体-简" w:hAnsi="Times New Roman" w:cs="Times New Roman" w:hint="eastAsia"/>
          </w:rPr>
          <w:delText>10</w:delText>
        </w:r>
        <w:r w:rsidR="00454A49" w:rsidRPr="007C2B96" w:rsidDel="00932BA7">
          <w:rPr>
            <w:rFonts w:ascii="Times New Roman" w:eastAsia="宋体-简" w:hAnsi="Times New Roman" w:cs="Times New Roman"/>
          </w:rPr>
          <w:delText>选择第二项。</w:delText>
        </w:r>
      </w:del>
    </w:p>
    <w:p w14:paraId="7C5C2525" w14:textId="22A9203E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del w:id="138" w:author="欣鑫 徐" w:date="2016-07-26T09:29:00Z">
        <w:r w:rsidRPr="00B33605" w:rsidDel="00861BB5">
          <w:rPr>
            <w:rFonts w:ascii="Times New Roman" w:eastAsia="宋体-简" w:hAnsi="Times New Roman" w:cs="Times New Roman" w:hint="eastAsia"/>
          </w:rPr>
          <w:delText>词汇题。</w:delText>
        </w:r>
      </w:del>
      <w:r w:rsidRPr="00B33605">
        <w:rPr>
          <w:rFonts w:ascii="Times New Roman" w:eastAsia="宋体-简" w:hAnsi="Times New Roman" w:cs="Times New Roman" w:hint="eastAsia"/>
        </w:rPr>
        <w:t xml:space="preserve">significant </w:t>
      </w:r>
      <w:r w:rsidRPr="00B33605">
        <w:rPr>
          <w:rFonts w:ascii="Times New Roman" w:eastAsia="宋体-简" w:hAnsi="Times New Roman" w:cs="Times New Roman" w:hint="eastAsia"/>
        </w:rPr>
        <w:t>修饰</w:t>
      </w:r>
      <w:r w:rsidRPr="00B33605">
        <w:rPr>
          <w:rFonts w:ascii="Times New Roman" w:eastAsia="宋体-简" w:hAnsi="Times New Roman" w:cs="Times New Roman" w:hint="eastAsia"/>
        </w:rPr>
        <w:t>quantity</w:t>
      </w:r>
      <w:r w:rsidRPr="00B33605">
        <w:rPr>
          <w:rFonts w:ascii="Times New Roman" w:eastAsia="宋体-简" w:hAnsi="Times New Roman" w:cs="Times New Roman" w:hint="eastAsia"/>
        </w:rPr>
        <w:t>表“大量的”，对应</w:t>
      </w:r>
      <w:ins w:id="139" w:author="欣鑫 徐" w:date="2016-07-26T09:29:00Z">
        <w:r w:rsidR="00861BB5">
          <w:rPr>
            <w:rFonts w:ascii="Times New Roman" w:eastAsia="宋体-简" w:hAnsi="Times New Roman" w:cs="Times New Roman" w:hint="eastAsia"/>
          </w:rPr>
          <w:t>B</w:t>
        </w:r>
        <w:r w:rsidR="00861BB5">
          <w:rPr>
            <w:rFonts w:ascii="Times New Roman" w:eastAsia="宋体-简" w:hAnsi="Times New Roman" w:cs="Times New Roman" w:hint="eastAsia"/>
          </w:rPr>
          <w:t>选</w:t>
        </w:r>
      </w:ins>
      <w:del w:id="140" w:author="欣鑫 徐" w:date="2016-07-26T09:29:00Z">
        <w:r w:rsidRPr="00B33605" w:rsidDel="00861BB5">
          <w:rPr>
            <w:rFonts w:ascii="Times New Roman" w:eastAsia="宋体-简" w:hAnsi="Times New Roman" w:cs="Times New Roman" w:hint="eastAsia"/>
          </w:rPr>
          <w:delText>第二</w:delText>
        </w:r>
      </w:del>
      <w:r w:rsidRPr="00B33605">
        <w:rPr>
          <w:rFonts w:ascii="Times New Roman" w:eastAsia="宋体-简" w:hAnsi="Times New Roman" w:cs="Times New Roman" w:hint="eastAsia"/>
        </w:rPr>
        <w:t>项，</w:t>
      </w:r>
      <w:r w:rsidRPr="00B33605">
        <w:rPr>
          <w:rFonts w:ascii="Times New Roman" w:eastAsia="宋体-简" w:hAnsi="Times New Roman" w:cs="Times New Roman" w:hint="eastAsia"/>
        </w:rPr>
        <w:t>considerable</w:t>
      </w:r>
      <w:r w:rsidRPr="00B33605">
        <w:rPr>
          <w:rFonts w:ascii="Times New Roman" w:eastAsia="宋体-简" w:hAnsi="Times New Roman" w:cs="Times New Roman" w:hint="eastAsia"/>
        </w:rPr>
        <w:t>可以表示数量上庞大。</w:t>
      </w:r>
      <w:del w:id="141" w:author="欣鑫 徐" w:date="2016-07-26T09:29:00Z">
        <w:r w:rsidRPr="00B33605" w:rsidDel="00861BB5">
          <w:rPr>
            <w:rFonts w:ascii="Times New Roman" w:eastAsia="宋体-简" w:hAnsi="Times New Roman" w:cs="Times New Roman" w:hint="eastAsia"/>
          </w:rPr>
          <w:delText>这题的考点托福阅读已经不止一次以词汇题的形式考查，可重点记忆。</w:delText>
        </w:r>
      </w:del>
    </w:p>
    <w:p w14:paraId="7609F406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8F37728" w14:textId="77777777" w:rsidR="000B7658" w:rsidRDefault="000B7658" w:rsidP="00454A49">
      <w:pPr>
        <w:spacing w:line="400" w:lineRule="exact"/>
        <w:rPr>
          <w:ins w:id="142" w:author="欣鑫 徐" w:date="2016-07-26T09:30:00Z"/>
          <w:rFonts w:ascii="Times New Roman" w:eastAsia="宋体-简" w:hAnsi="Times New Roman" w:cs="Times New Roman"/>
        </w:rPr>
      </w:pPr>
      <w:ins w:id="143" w:author="欣鑫 徐" w:date="2016-07-26T09:30:00Z">
        <w:r>
          <w:rPr>
            <w:rFonts w:ascii="Times New Roman" w:eastAsia="宋体-简" w:hAnsi="Times New Roman" w:cs="Times New Roman" w:hint="eastAsia"/>
          </w:rPr>
          <w:t>Q11</w:t>
        </w:r>
      </w:ins>
    </w:p>
    <w:p w14:paraId="76E3867C" w14:textId="2E63631C" w:rsidR="00454A49" w:rsidRPr="007C2B96" w:rsidRDefault="000B7658" w:rsidP="00454A49">
      <w:pPr>
        <w:spacing w:line="400" w:lineRule="exact"/>
        <w:rPr>
          <w:rFonts w:ascii="Times New Roman" w:eastAsia="宋体-简" w:hAnsi="Times New Roman" w:cs="Times New Roman"/>
        </w:rPr>
      </w:pPr>
      <w:ins w:id="144" w:author="欣鑫 徐" w:date="2016-07-26T09:30:00Z">
        <w:r>
          <w:rPr>
            <w:rFonts w:ascii="Times New Roman" w:eastAsia="宋体-简" w:hAnsi="Times New Roman" w:cs="Times New Roman" w:hint="eastAsia"/>
          </w:rPr>
          <w:t>正确答案：</w:t>
        </w:r>
        <w:r w:rsidR="007E5A26">
          <w:rPr>
            <w:rFonts w:ascii="Times New Roman" w:eastAsia="宋体-简" w:hAnsi="Times New Roman" w:cs="Times New Roman" w:hint="eastAsia"/>
          </w:rPr>
          <w:t>A</w:t>
        </w:r>
      </w:ins>
      <w:del w:id="145" w:author="欣鑫 徐" w:date="2016-07-26T09:30:00Z">
        <w:r w:rsidR="00454A49" w:rsidDel="000B7658">
          <w:rPr>
            <w:rFonts w:ascii="Times New Roman" w:eastAsia="宋体-简" w:hAnsi="Times New Roman" w:cs="Times New Roman" w:hint="eastAsia"/>
          </w:rPr>
          <w:delText>11</w:delText>
        </w:r>
      </w:del>
      <w:del w:id="146" w:author="欣鑫 徐" w:date="2016-07-26T09:29:00Z">
        <w:r w:rsidR="00454A49" w:rsidRPr="007C2B96" w:rsidDel="000B7658">
          <w:rPr>
            <w:rFonts w:ascii="Times New Roman" w:eastAsia="宋体-简" w:hAnsi="Times New Roman" w:cs="Times New Roman"/>
          </w:rPr>
          <w:delText>选择第</w:delText>
        </w:r>
        <w:r w:rsidR="00454A49" w:rsidRPr="00B33605" w:rsidDel="000B7658">
          <w:rPr>
            <w:rFonts w:ascii="Times New Roman" w:eastAsia="宋体-简" w:hAnsi="Times New Roman" w:cs="Times New Roman" w:hint="eastAsia"/>
          </w:rPr>
          <w:delText>一</w:delText>
        </w:r>
        <w:r w:rsidR="00454A49" w:rsidRPr="007C2B96" w:rsidDel="000B7658">
          <w:rPr>
            <w:rFonts w:ascii="Times New Roman" w:eastAsia="宋体-简" w:hAnsi="Times New Roman" w:cs="Times New Roman"/>
          </w:rPr>
          <w:delText>项。</w:delText>
        </w:r>
      </w:del>
    </w:p>
    <w:p w14:paraId="11AB2A14" w14:textId="0888F3CB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del w:id="147" w:author="欣鑫 徐" w:date="2016-07-26T09:30:00Z">
        <w:r w:rsidRPr="00B33605" w:rsidDel="00C96C67">
          <w:rPr>
            <w:rFonts w:ascii="Times New Roman" w:eastAsia="宋体-简" w:hAnsi="Times New Roman" w:cs="Times New Roman" w:hint="eastAsia"/>
          </w:rPr>
          <w:delText>词汇题。</w:delText>
        </w:r>
      </w:del>
      <w:r w:rsidRPr="00B33605">
        <w:rPr>
          <w:rFonts w:ascii="Times New Roman" w:eastAsia="宋体-简" w:hAnsi="Times New Roman" w:cs="Times New Roman" w:hint="eastAsia"/>
        </w:rPr>
        <w:t>句子是因果关系，意为“正因为花粉都浮在空气中，这也难怪靠风授粉的</w:t>
      </w:r>
      <w:r w:rsidRPr="00B33605">
        <w:rPr>
          <w:rFonts w:ascii="Times New Roman" w:eastAsia="宋体-简" w:hAnsi="Times New Roman" w:cs="Times New Roman" w:hint="eastAsia"/>
        </w:rPr>
        <w:lastRenderedPageBreak/>
        <w:t>植物是主要过敏源”。选择</w:t>
      </w:r>
      <w:ins w:id="148" w:author="欣鑫 徐" w:date="2016-07-26T09:30:00Z">
        <w:r w:rsidR="00C96C67">
          <w:rPr>
            <w:rFonts w:ascii="Times New Roman" w:eastAsia="宋体-简" w:hAnsi="Times New Roman" w:cs="Times New Roman" w:hint="eastAsia"/>
          </w:rPr>
          <w:t>A</w:t>
        </w:r>
        <w:r w:rsidR="00C96C67">
          <w:rPr>
            <w:rFonts w:ascii="Times New Roman" w:eastAsia="宋体-简" w:hAnsi="Times New Roman" w:cs="Times New Roman" w:hint="eastAsia"/>
          </w:rPr>
          <w:t>选</w:t>
        </w:r>
      </w:ins>
      <w:del w:id="149" w:author="欣鑫 徐" w:date="2016-07-26T09:30:00Z">
        <w:r w:rsidRPr="00B33605" w:rsidDel="00C96C67">
          <w:rPr>
            <w:rFonts w:ascii="Times New Roman" w:eastAsia="宋体-简" w:hAnsi="Times New Roman" w:cs="Times New Roman" w:hint="eastAsia"/>
          </w:rPr>
          <w:delText>第一</w:delText>
        </w:r>
      </w:del>
      <w:r w:rsidRPr="00B33605">
        <w:rPr>
          <w:rFonts w:ascii="Times New Roman" w:eastAsia="宋体-简" w:hAnsi="Times New Roman" w:cs="Times New Roman" w:hint="eastAsia"/>
        </w:rPr>
        <w:t>项。</w:t>
      </w:r>
    </w:p>
    <w:p w14:paraId="6E79EB73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D36954E" w14:textId="7114AA45" w:rsidR="00151764" w:rsidRDefault="00151764" w:rsidP="00454A49">
      <w:pPr>
        <w:spacing w:line="400" w:lineRule="exact"/>
        <w:rPr>
          <w:ins w:id="150" w:author="欣鑫 徐" w:date="2016-07-26T09:35:00Z"/>
          <w:rFonts w:ascii="Times New Roman" w:eastAsia="宋体-简" w:hAnsi="Times New Roman" w:cs="Times New Roman"/>
        </w:rPr>
      </w:pPr>
      <w:ins w:id="151" w:author="欣鑫 徐" w:date="2016-07-26T09:35:00Z">
        <w:r>
          <w:rPr>
            <w:rFonts w:ascii="Times New Roman" w:eastAsia="宋体-简" w:hAnsi="Times New Roman" w:cs="Times New Roman" w:hint="eastAsia"/>
          </w:rPr>
          <w:t>Q12</w:t>
        </w:r>
      </w:ins>
    </w:p>
    <w:p w14:paraId="40D51539" w14:textId="0D203327" w:rsidR="00151764" w:rsidRDefault="00151764" w:rsidP="00454A49">
      <w:pPr>
        <w:spacing w:line="400" w:lineRule="exact"/>
        <w:rPr>
          <w:ins w:id="152" w:author="欣鑫 徐" w:date="2016-07-26T09:35:00Z"/>
          <w:rFonts w:ascii="Times New Roman" w:eastAsia="宋体-简" w:hAnsi="Times New Roman" w:cs="Times New Roman"/>
        </w:rPr>
      </w:pPr>
      <w:ins w:id="153" w:author="欣鑫 徐" w:date="2016-07-26T09:35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54" w:author="欣鑫 徐" w:date="2016-07-26T09:39:00Z">
        <w:r w:rsidR="00CF66B5">
          <w:rPr>
            <w:rFonts w:ascii="Times New Roman" w:eastAsia="宋体-简" w:hAnsi="Times New Roman" w:cs="Times New Roman" w:hint="eastAsia"/>
          </w:rPr>
          <w:t>D</w:t>
        </w:r>
      </w:ins>
    </w:p>
    <w:p w14:paraId="564A7EBB" w14:textId="64E2D5F2" w:rsidR="00454A49" w:rsidRPr="007C2B96" w:rsidDel="00151764" w:rsidRDefault="00454A49" w:rsidP="00454A49">
      <w:pPr>
        <w:spacing w:line="400" w:lineRule="exact"/>
        <w:rPr>
          <w:del w:id="155" w:author="欣鑫 徐" w:date="2016-07-26T09:35:00Z"/>
          <w:rFonts w:ascii="Times New Roman" w:eastAsia="宋体-简" w:hAnsi="Times New Roman" w:cs="Times New Roman"/>
        </w:rPr>
      </w:pPr>
      <w:del w:id="156" w:author="欣鑫 徐" w:date="2016-07-26T09:35:00Z">
        <w:r w:rsidDel="00151764">
          <w:rPr>
            <w:rFonts w:ascii="Times New Roman" w:eastAsia="宋体-简" w:hAnsi="Times New Roman" w:cs="Times New Roman" w:hint="eastAsia"/>
          </w:rPr>
          <w:delText>12</w:delText>
        </w:r>
        <w:r w:rsidRPr="007C2B96" w:rsidDel="00151764">
          <w:rPr>
            <w:rFonts w:ascii="Times New Roman" w:eastAsia="宋体-简" w:hAnsi="Times New Roman" w:cs="Times New Roman"/>
          </w:rPr>
          <w:delText>选择第</w:delText>
        </w:r>
        <w:r w:rsidRPr="00B33605" w:rsidDel="00151764">
          <w:rPr>
            <w:rFonts w:ascii="Times New Roman" w:eastAsia="宋体-简" w:hAnsi="Times New Roman" w:cs="Times New Roman" w:hint="eastAsia"/>
          </w:rPr>
          <w:delText>四</w:delText>
        </w:r>
        <w:r w:rsidRPr="007C2B96" w:rsidDel="00151764">
          <w:rPr>
            <w:rFonts w:ascii="Times New Roman" w:eastAsia="宋体-简" w:hAnsi="Times New Roman" w:cs="Times New Roman"/>
          </w:rPr>
          <w:delText>项。</w:delText>
        </w:r>
      </w:del>
    </w:p>
    <w:p w14:paraId="02ECB1C4" w14:textId="10849E0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57" w:author="欣鑫 徐" w:date="2016-07-26T09:41:00Z">
        <w:r w:rsidR="00D4353E">
          <w:rPr>
            <w:rFonts w:ascii="Times New Roman" w:eastAsia="宋体-简" w:hAnsi="Times New Roman" w:cs="Times New Roman" w:hint="eastAsia"/>
          </w:rPr>
          <w:t>将高亮句文本分层，第一层</w:t>
        </w:r>
        <w:r w:rsidR="00FE5E4B">
          <w:rPr>
            <w:rFonts w:ascii="Times New Roman" w:eastAsia="宋体-简" w:hAnsi="Times New Roman" w:cs="Times New Roman" w:hint="eastAsia"/>
          </w:rPr>
          <w:t>是：</w:t>
        </w:r>
        <w:r w:rsidR="00FE5E4B">
          <w:rPr>
            <w:rFonts w:ascii="Times New Roman" w:eastAsia="宋体-简" w:hAnsi="Times New Roman" w:cs="Times New Roman" w:hint="eastAsia"/>
          </w:rPr>
          <w:t>small grains</w:t>
        </w:r>
      </w:ins>
      <w:ins w:id="158" w:author="欣鑫 徐" w:date="2016-07-26T09:42:00Z">
        <w:r w:rsidR="00FE5E4B">
          <w:rPr>
            <w:rFonts w:ascii="Times New Roman" w:eastAsia="宋体-简" w:hAnsi="Times New Roman" w:cs="Times New Roman" w:hint="eastAsia"/>
          </w:rPr>
          <w:t xml:space="preserve"> may be blown farther</w:t>
        </w:r>
        <w:r w:rsidR="00D4353E">
          <w:rPr>
            <w:rFonts w:ascii="Times New Roman" w:eastAsia="宋体-简" w:hAnsi="Times New Roman" w:cs="Times New Roman" w:hint="eastAsia"/>
          </w:rPr>
          <w:t>；第二层是：</w:t>
        </w:r>
      </w:ins>
      <w:ins w:id="159" w:author="欣鑫 徐" w:date="2016-07-26T09:45:00Z">
        <w:r w:rsidR="00C5149E" w:rsidRPr="00C5149E">
          <w:rPr>
            <w:rFonts w:ascii="Times New Roman" w:eastAsia="宋体-简" w:hAnsi="Times New Roman" w:cs="Times New Roman"/>
          </w:rPr>
          <w:t>but they are also more prone to be whisked past the waiting stigma</w:t>
        </w:r>
      </w:ins>
      <w:ins w:id="160" w:author="欣鑫 徐" w:date="2016-07-26T09:43:00Z">
        <w:r w:rsidR="00D4353E">
          <w:rPr>
            <w:rFonts w:ascii="Times New Roman" w:eastAsia="宋体-简" w:hAnsi="Times New Roman" w:cs="Times New Roman" w:hint="eastAsia"/>
          </w:rPr>
          <w:t>；第三层</w:t>
        </w:r>
      </w:ins>
      <w:ins w:id="161" w:author="欣鑫 徐" w:date="2016-07-26T09:44:00Z">
        <w:r w:rsidR="00D4353E">
          <w:rPr>
            <w:rFonts w:ascii="Times New Roman" w:eastAsia="宋体-简" w:hAnsi="Times New Roman" w:cs="Times New Roman" w:hint="eastAsia"/>
          </w:rPr>
          <w:t>：</w:t>
        </w:r>
        <w:r w:rsidR="00C5149E">
          <w:rPr>
            <w:rFonts w:ascii="Times New Roman" w:eastAsia="宋体-简" w:hAnsi="Times New Roman" w:cs="Times New Roman" w:hint="eastAsia"/>
          </w:rPr>
          <w:t>because smaller particles tend to stay</w:t>
        </w:r>
        <w:r w:rsidR="00C5149E" w:rsidRPr="00D4353E">
          <w:t xml:space="preserve"> </w:t>
        </w:r>
        <w:r w:rsidR="00C5149E" w:rsidRPr="00D4353E">
          <w:rPr>
            <w:rFonts w:ascii="Times New Roman" w:eastAsia="宋体-简" w:hAnsi="Times New Roman" w:cs="Times New Roman"/>
          </w:rPr>
          <w:t>trapped in the fast-moving air</w:t>
        </w:r>
      </w:ins>
      <w:ins w:id="162" w:author="欣鑫 徐" w:date="2016-07-26T09:49:00Z">
        <w:r w:rsidR="009D398C">
          <w:rPr>
            <w:rFonts w:ascii="Times New Roman" w:eastAsia="宋体-简" w:hAnsi="Times New Roman" w:cs="Times New Roman" w:hint="eastAsia"/>
          </w:rPr>
          <w:t>；第四层：</w:t>
        </w:r>
        <w:r w:rsidR="009D398C">
          <w:rPr>
            <w:rFonts w:ascii="Times New Roman" w:eastAsia="宋体-简" w:hAnsi="Times New Roman" w:cs="Times New Roman" w:hint="eastAsia"/>
          </w:rPr>
          <w:t xml:space="preserve">the air flows </w:t>
        </w:r>
      </w:ins>
      <w:ins w:id="163" w:author="欣鑫 徐" w:date="2016-07-26T09:50:00Z">
        <w:r w:rsidR="009D398C">
          <w:rPr>
            <w:rFonts w:ascii="Times New Roman" w:eastAsia="宋体-简" w:hAnsi="Times New Roman" w:cs="Times New Roman" w:hint="eastAsia"/>
          </w:rPr>
          <w:t xml:space="preserve">around the stigma. </w:t>
        </w:r>
      </w:ins>
      <w:del w:id="164" w:author="欣鑫 徐" w:date="2016-07-26T09:40:00Z">
        <w:r w:rsidRPr="00B33605" w:rsidDel="00FE5E4B">
          <w:rPr>
            <w:rFonts w:ascii="Times New Roman" w:eastAsia="宋体-简" w:hAnsi="Times New Roman" w:cs="Times New Roman" w:hint="eastAsia"/>
          </w:rPr>
          <w:delText>句子简化题。句子可以简化为“</w:delText>
        </w:r>
        <w:r w:rsidRPr="00B33605" w:rsidDel="00FE5E4B">
          <w:rPr>
            <w:rFonts w:ascii="Times New Roman" w:eastAsia="宋体-简" w:hAnsi="Times New Roman" w:cs="Times New Roman" w:hint="eastAsia"/>
          </w:rPr>
          <w:delText>A but B</w:delText>
        </w:r>
        <w:r w:rsidRPr="00B33605" w:rsidDel="00FE5E4B">
          <w:rPr>
            <w:rFonts w:ascii="Times New Roman" w:eastAsia="宋体-简" w:hAnsi="Times New Roman" w:cs="Times New Roman" w:hint="eastAsia"/>
          </w:rPr>
          <w:delText>”结构，重点看</w:delText>
        </w:r>
        <w:r w:rsidRPr="00B33605" w:rsidDel="00FE5E4B">
          <w:rPr>
            <w:rFonts w:ascii="Times New Roman" w:eastAsia="宋体-简" w:hAnsi="Times New Roman" w:cs="Times New Roman" w:hint="eastAsia"/>
          </w:rPr>
          <w:delText>B</w:delText>
        </w:r>
        <w:r w:rsidRPr="00B33605" w:rsidDel="00FE5E4B">
          <w:rPr>
            <w:rFonts w:ascii="Times New Roman" w:eastAsia="宋体-简" w:hAnsi="Times New Roman" w:cs="Times New Roman" w:hint="eastAsia"/>
          </w:rPr>
          <w:delText>句子，</w:delText>
        </w:r>
        <w:r w:rsidRPr="00B33605" w:rsidDel="00FE5E4B">
          <w:rPr>
            <w:rFonts w:ascii="Times New Roman" w:eastAsia="宋体-简" w:hAnsi="Times New Roman" w:cs="Times New Roman" w:hint="eastAsia"/>
          </w:rPr>
          <w:delText>B</w:delText>
        </w:r>
        <w:r w:rsidRPr="00B33605" w:rsidDel="00FE5E4B">
          <w:rPr>
            <w:rFonts w:ascii="Times New Roman" w:eastAsia="宋体-简" w:hAnsi="Times New Roman" w:cs="Times New Roman" w:hint="eastAsia"/>
          </w:rPr>
          <w:delText>句子又是一个主从句，除去从句，看主句，</w:delText>
        </w:r>
      </w:del>
      <w:r w:rsidRPr="00B33605">
        <w:rPr>
          <w:rFonts w:ascii="Times New Roman" w:eastAsia="宋体-简" w:hAnsi="Times New Roman" w:cs="Times New Roman" w:hint="eastAsia"/>
        </w:rPr>
        <w:t>说明整句话的主要意思</w:t>
      </w:r>
      <w:ins w:id="165" w:author="欣鑫 徐" w:date="2016-07-26T09:50:00Z">
        <w:r w:rsidR="006C6F5B">
          <w:rPr>
            <w:rFonts w:ascii="Times New Roman" w:eastAsia="宋体-简" w:hAnsi="Times New Roman" w:cs="Times New Roman" w:hint="eastAsia"/>
          </w:rPr>
          <w:t>就</w:t>
        </w:r>
      </w:ins>
      <w:r w:rsidRPr="00B33605">
        <w:rPr>
          <w:rFonts w:ascii="Times New Roman" w:eastAsia="宋体-简" w:hAnsi="Times New Roman" w:cs="Times New Roman" w:hint="eastAsia"/>
        </w:rPr>
        <w:t>是</w:t>
      </w:r>
      <w:ins w:id="166" w:author="欣鑫 徐" w:date="2016-07-26T09:52:00Z">
        <w:r w:rsidR="006B6194">
          <w:rPr>
            <w:rFonts w:ascii="Times New Roman" w:eastAsia="宋体-简" w:hAnsi="Times New Roman" w:cs="Times New Roman" w:hint="eastAsia"/>
          </w:rPr>
          <w:t>第二层</w:t>
        </w:r>
      </w:ins>
      <w:ins w:id="167" w:author="欣鑫 徐" w:date="2016-07-26T09:53:00Z">
        <w:r w:rsidR="006B6194">
          <w:rPr>
            <w:rFonts w:ascii="Times New Roman" w:eastAsia="宋体-简" w:hAnsi="Times New Roman" w:cs="Times New Roman" w:hint="eastAsia"/>
          </w:rPr>
          <w:t>和第三层，细小的花粉</w:t>
        </w:r>
      </w:ins>
      <w:ins w:id="168" w:author="欣鑫 徐" w:date="2016-07-26T09:55:00Z">
        <w:r w:rsidR="00F25D7D">
          <w:rPr>
            <w:rFonts w:ascii="Times New Roman" w:eastAsia="宋体-简" w:hAnsi="Times New Roman" w:cs="Times New Roman" w:hint="eastAsia"/>
          </w:rPr>
          <w:t>可能更容易</w:t>
        </w:r>
      </w:ins>
      <w:ins w:id="169" w:author="欣鑫 徐" w:date="2016-07-26T09:54:00Z">
        <w:r w:rsidR="00F25D7D">
          <w:rPr>
            <w:rFonts w:ascii="Times New Roman" w:eastAsia="宋体-简" w:hAnsi="Times New Roman" w:cs="Times New Roman" w:hint="eastAsia"/>
          </w:rPr>
          <w:t>会</w:t>
        </w:r>
      </w:ins>
      <w:ins w:id="170" w:author="欣鑫 徐" w:date="2016-07-26T09:55:00Z">
        <w:r w:rsidR="00F25D7D">
          <w:rPr>
            <w:rFonts w:ascii="Times New Roman" w:eastAsia="宋体-简" w:hAnsi="Times New Roman" w:cs="Times New Roman" w:hint="eastAsia"/>
          </w:rPr>
          <w:t>拂过待授粉的花柱，因为它们很容易</w:t>
        </w:r>
      </w:ins>
      <w:ins w:id="171" w:author="欣鑫 徐" w:date="2016-07-26T09:56:00Z">
        <w:r w:rsidR="00F25D7D">
          <w:rPr>
            <w:rFonts w:ascii="Times New Roman" w:eastAsia="宋体-简" w:hAnsi="Times New Roman" w:cs="Times New Roman" w:hint="eastAsia"/>
          </w:rPr>
          <w:t>收到风速强劲的风的控制。对应选项，选择</w:t>
        </w:r>
        <w:r w:rsidR="00F25D7D">
          <w:rPr>
            <w:rFonts w:ascii="Times New Roman" w:eastAsia="宋体-简" w:hAnsi="Times New Roman" w:cs="Times New Roman" w:hint="eastAsia"/>
          </w:rPr>
          <w:t>D</w:t>
        </w:r>
        <w:r w:rsidR="00F25D7D">
          <w:rPr>
            <w:rFonts w:ascii="Times New Roman" w:eastAsia="宋体-简" w:hAnsi="Times New Roman" w:cs="Times New Roman" w:hint="eastAsia"/>
          </w:rPr>
          <w:t>选项。</w:t>
        </w:r>
      </w:ins>
      <w:del w:id="172" w:author="欣鑫 徐" w:date="2016-07-26T09:51:00Z">
        <w:r w:rsidRPr="00B33605" w:rsidDel="00B50F18">
          <w:rPr>
            <w:rFonts w:ascii="Times New Roman" w:eastAsia="宋体-简" w:hAnsi="Times New Roman" w:cs="Times New Roman" w:hint="eastAsia"/>
          </w:rPr>
          <w:delText>“花粉也可能直接飘过花柱”。选项一的主要意思是“小颗粒的花粉比大颗粒花粉飞得快”，不对，排除；选项二相反，排除；选项三的主要意思是小颗粒的花粉常常被快速流动的空气带走，也不符合高亮句子的句意。选项四是正确的。</w:delText>
        </w:r>
      </w:del>
    </w:p>
    <w:p w14:paraId="4D6C59E9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E2B9232" w14:textId="6ED17DE5" w:rsidR="006B6194" w:rsidRDefault="006B6194" w:rsidP="00454A49">
      <w:pPr>
        <w:spacing w:line="400" w:lineRule="exact"/>
        <w:rPr>
          <w:ins w:id="173" w:author="欣鑫 徐" w:date="2016-07-26T09:52:00Z"/>
          <w:rFonts w:ascii="Times New Roman" w:eastAsia="宋体-简" w:hAnsi="Times New Roman" w:cs="Times New Roman"/>
        </w:rPr>
      </w:pPr>
      <w:ins w:id="174" w:author="欣鑫 徐" w:date="2016-07-26T09:52:00Z">
        <w:r>
          <w:rPr>
            <w:rFonts w:ascii="Times New Roman" w:eastAsia="宋体-简" w:hAnsi="Times New Roman" w:cs="Times New Roman" w:hint="eastAsia"/>
          </w:rPr>
          <w:t>Q13</w:t>
        </w:r>
      </w:ins>
    </w:p>
    <w:p w14:paraId="50C211D8" w14:textId="75E7945B" w:rsidR="00454A49" w:rsidRPr="004E0795" w:rsidRDefault="006B6194" w:rsidP="00454A49">
      <w:pPr>
        <w:spacing w:line="400" w:lineRule="exact"/>
        <w:rPr>
          <w:rFonts w:ascii="Times New Roman" w:eastAsia="宋体-简" w:hAnsi="Times New Roman" w:cs="Times New Roman"/>
        </w:rPr>
      </w:pPr>
      <w:ins w:id="175" w:author="欣鑫 徐" w:date="2016-07-26T09:52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176" w:author="欣鑫 徐" w:date="2016-07-26T09:52:00Z">
        <w:r w:rsidR="00454A49" w:rsidDel="006B6194">
          <w:rPr>
            <w:rFonts w:ascii="Times New Roman" w:eastAsia="宋体-简" w:hAnsi="Times New Roman" w:cs="Times New Roman" w:hint="eastAsia"/>
          </w:rPr>
          <w:delText>13</w:delText>
        </w:r>
      </w:del>
      <w:r w:rsidR="00454A49" w:rsidRPr="004E0795">
        <w:rPr>
          <w:rFonts w:ascii="Times New Roman" w:eastAsia="宋体-简" w:hAnsi="Times New Roman" w:cs="Times New Roman"/>
        </w:rPr>
        <w:t>填入第</w:t>
      </w:r>
      <w:r w:rsidR="00454A49" w:rsidRPr="00B33605">
        <w:rPr>
          <w:rFonts w:ascii="Times New Roman" w:eastAsia="宋体-简" w:hAnsi="Times New Roman" w:cs="Times New Roman" w:hint="eastAsia"/>
        </w:rPr>
        <w:t>二</w:t>
      </w:r>
      <w:r w:rsidR="00454A49" w:rsidRPr="004E0795">
        <w:rPr>
          <w:rFonts w:ascii="Times New Roman" w:eastAsia="宋体-简" w:hAnsi="Times New Roman" w:cs="Times New Roman"/>
        </w:rPr>
        <w:t>个方框</w:t>
      </w:r>
      <w:ins w:id="177" w:author="欣鑫 徐" w:date="2016-07-26T09:58:00Z">
        <w:r w:rsidR="009A4133">
          <w:rPr>
            <w:rFonts w:ascii="Times New Roman" w:eastAsia="宋体-简" w:hAnsi="Times New Roman" w:cs="Times New Roman" w:hint="eastAsia"/>
          </w:rPr>
          <w:t>(B)</w:t>
        </w:r>
      </w:ins>
      <w:r w:rsidR="00454A49" w:rsidRPr="004E0795">
        <w:rPr>
          <w:rFonts w:ascii="Times New Roman" w:eastAsia="宋体-简" w:hAnsi="Times New Roman" w:cs="Times New Roman"/>
        </w:rPr>
        <w:t>。</w:t>
      </w:r>
    </w:p>
    <w:p w14:paraId="40335FEA" w14:textId="63872FC6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78" w:author="欣鑫 徐" w:date="2016-07-26T09:58:00Z">
        <w:r w:rsidR="009A4133">
          <w:rPr>
            <w:rFonts w:ascii="Times New Roman" w:eastAsia="宋体-简" w:hAnsi="Times New Roman" w:cs="Times New Roman" w:hint="eastAsia"/>
          </w:rPr>
          <w:t>插入句子的意思是：</w:t>
        </w:r>
      </w:ins>
      <w:ins w:id="179" w:author="欣鑫 徐" w:date="2016-07-26T09:59:00Z">
        <w:r w:rsidR="006520A7">
          <w:rPr>
            <w:rFonts w:ascii="Times New Roman" w:eastAsia="宋体-简" w:hAnsi="Times New Roman" w:cs="Times New Roman" w:hint="eastAsia"/>
          </w:rPr>
          <w:t>量的标准很重要，因为要确保至少有一些花粉能够到达目标群体的树</w:t>
        </w:r>
      </w:ins>
      <w:ins w:id="180" w:author="欣鑫 徐" w:date="2016-07-26T10:00:00Z">
        <w:r w:rsidR="006520A7">
          <w:rPr>
            <w:rFonts w:ascii="Times New Roman" w:eastAsia="宋体-简" w:hAnsi="Times New Roman" w:cs="Times New Roman" w:hint="eastAsia"/>
          </w:rPr>
          <w:t>（</w:t>
        </w:r>
        <w:r w:rsidR="00354AD6">
          <w:rPr>
            <w:rFonts w:ascii="Times New Roman" w:eastAsia="宋体-简" w:hAnsi="Times New Roman" w:cs="Times New Roman" w:hint="eastAsia"/>
          </w:rPr>
          <w:t>待</w:t>
        </w:r>
        <w:r w:rsidR="006520A7">
          <w:rPr>
            <w:rFonts w:ascii="Times New Roman" w:eastAsia="宋体-简" w:hAnsi="Times New Roman" w:cs="Times New Roman" w:hint="eastAsia"/>
          </w:rPr>
          <w:t>授粉树）</w:t>
        </w:r>
      </w:ins>
      <w:ins w:id="181" w:author="欣鑫 徐" w:date="2016-07-26T10:01:00Z">
        <w:r w:rsidR="00DC3CC0">
          <w:rPr>
            <w:rFonts w:ascii="Times New Roman" w:eastAsia="宋体-简" w:hAnsi="Times New Roman" w:cs="Times New Roman" w:hint="eastAsia"/>
          </w:rPr>
          <w:t>，但是花粉的分散传播也一样重要。</w:t>
        </w:r>
      </w:ins>
      <w:r w:rsidRPr="00B33605">
        <w:rPr>
          <w:rFonts w:ascii="Times New Roman" w:eastAsia="宋体-简" w:hAnsi="Times New Roman" w:cs="Times New Roman" w:hint="eastAsia"/>
        </w:rPr>
        <w:t>句子的“</w:t>
      </w:r>
      <w:r w:rsidRPr="00B33605">
        <w:rPr>
          <w:rFonts w:ascii="Times New Roman" w:eastAsia="宋体-简" w:hAnsi="Times New Roman" w:cs="Times New Roman" w:hint="eastAsia"/>
        </w:rPr>
        <w:t>this level of volume</w:t>
      </w:r>
      <w:r w:rsidRPr="00B33605">
        <w:rPr>
          <w:rFonts w:ascii="Times New Roman" w:eastAsia="宋体-简" w:hAnsi="Times New Roman" w:cs="Times New Roman" w:hint="eastAsia"/>
        </w:rPr>
        <w:t>”，</w:t>
      </w:r>
      <w:ins w:id="182" w:author="欣鑫 徐" w:date="2016-07-26T10:01:00Z">
        <w:r w:rsidR="00DC3CC0">
          <w:rPr>
            <w:rFonts w:ascii="Times New Roman" w:eastAsia="宋体-简" w:hAnsi="Times New Roman" w:cs="Times New Roman" w:hint="eastAsia"/>
          </w:rPr>
          <w:t>在之前应该是有所指代的，</w:t>
        </w:r>
      </w:ins>
      <w:ins w:id="183" w:author="欣鑫 徐" w:date="2016-07-26T10:02:00Z">
        <w:r w:rsidR="00DC3CC0">
          <w:rPr>
            <w:rFonts w:ascii="Times New Roman" w:eastAsia="宋体-简" w:hAnsi="Times New Roman" w:cs="Times New Roman" w:hint="eastAsia"/>
          </w:rPr>
          <w:t>正好</w:t>
        </w:r>
      </w:ins>
      <w:r w:rsidRPr="00B33605">
        <w:rPr>
          <w:rFonts w:ascii="Times New Roman" w:eastAsia="宋体-简" w:hAnsi="Times New Roman" w:cs="Times New Roman" w:hint="eastAsia"/>
        </w:rPr>
        <w:t>对应</w:t>
      </w:r>
      <w:ins w:id="184" w:author="欣鑫 徐" w:date="2016-07-26T10:02:00Z">
        <w:r w:rsidR="00DC3CC0">
          <w:rPr>
            <w:rFonts w:ascii="Times New Roman" w:eastAsia="宋体-简" w:hAnsi="Times New Roman" w:cs="Times New Roman" w:hint="eastAsia"/>
          </w:rPr>
          <w:t>B</w:t>
        </w:r>
      </w:ins>
      <w:del w:id="185" w:author="欣鑫 徐" w:date="2016-07-26T10:02:00Z">
        <w:r w:rsidRPr="00B33605" w:rsidDel="00DC3CC0">
          <w:rPr>
            <w:rFonts w:ascii="Times New Roman" w:eastAsia="宋体-简" w:hAnsi="Times New Roman" w:cs="Times New Roman" w:hint="eastAsia"/>
          </w:rPr>
          <w:delText>第二</w:delText>
        </w:r>
      </w:del>
      <w:r w:rsidRPr="00B33605">
        <w:rPr>
          <w:rFonts w:ascii="Times New Roman" w:eastAsia="宋体-简" w:hAnsi="Times New Roman" w:cs="Times New Roman" w:hint="eastAsia"/>
        </w:rPr>
        <w:t>选项前面的</w:t>
      </w:r>
      <w:r w:rsidRPr="00B33605">
        <w:rPr>
          <w:rFonts w:ascii="Times New Roman" w:eastAsia="宋体-简" w:hAnsi="Times New Roman" w:cs="Times New Roman" w:hint="eastAsia"/>
        </w:rPr>
        <w:t>5.5 million</w:t>
      </w:r>
      <w:r w:rsidRPr="00B33605">
        <w:rPr>
          <w:rFonts w:ascii="Times New Roman" w:eastAsia="宋体-简" w:hAnsi="Times New Roman" w:cs="Times New Roman" w:hint="eastAsia"/>
        </w:rPr>
        <w:t>，</w:t>
      </w:r>
      <w:r w:rsidRPr="00B33605">
        <w:rPr>
          <w:rFonts w:ascii="Times New Roman" w:eastAsia="宋体-简" w:hAnsi="Times New Roman" w:cs="Times New Roman" w:hint="eastAsia"/>
        </w:rPr>
        <w:t>4million</w:t>
      </w:r>
      <w:r w:rsidRPr="00B33605">
        <w:rPr>
          <w:rFonts w:ascii="Times New Roman" w:eastAsia="宋体-简" w:hAnsi="Times New Roman" w:cs="Times New Roman" w:hint="eastAsia"/>
        </w:rPr>
        <w:t>。句子后半部分提示空格后面应该重点说明花粉的传播情况，</w:t>
      </w:r>
      <w:ins w:id="186" w:author="欣鑫 徐" w:date="2016-07-26T10:03:00Z">
        <w:r w:rsidR="008450AE">
          <w:rPr>
            <w:rFonts w:ascii="Times New Roman" w:eastAsia="宋体-简" w:hAnsi="Times New Roman" w:cs="Times New Roman" w:hint="eastAsia"/>
          </w:rPr>
          <w:t>第二个方框位置</w:t>
        </w:r>
      </w:ins>
      <w:del w:id="187" w:author="欣鑫 徐" w:date="2016-07-26T10:03:00Z">
        <w:r w:rsidRPr="00B33605" w:rsidDel="008450AE">
          <w:rPr>
            <w:rFonts w:ascii="Times New Roman" w:eastAsia="宋体-简" w:hAnsi="Times New Roman" w:cs="Times New Roman" w:hint="eastAsia"/>
          </w:rPr>
          <w:delText>第二空同样</w:delText>
        </w:r>
      </w:del>
      <w:r w:rsidRPr="00B33605">
        <w:rPr>
          <w:rFonts w:ascii="Times New Roman" w:eastAsia="宋体-简" w:hAnsi="Times New Roman" w:cs="Times New Roman" w:hint="eastAsia"/>
        </w:rPr>
        <w:t>符合。选择</w:t>
      </w:r>
      <w:ins w:id="188" w:author="欣鑫 徐" w:date="2016-07-26T10:03:00Z">
        <w:r w:rsidR="008450AE">
          <w:rPr>
            <w:rFonts w:ascii="Times New Roman" w:eastAsia="宋体-简" w:hAnsi="Times New Roman" w:cs="Times New Roman" w:hint="eastAsia"/>
          </w:rPr>
          <w:t>B</w:t>
        </w:r>
        <w:r w:rsidR="008450AE">
          <w:rPr>
            <w:rFonts w:ascii="Times New Roman" w:eastAsia="宋体-简" w:hAnsi="Times New Roman" w:cs="Times New Roman" w:hint="eastAsia"/>
          </w:rPr>
          <w:t>选</w:t>
        </w:r>
      </w:ins>
      <w:del w:id="189" w:author="欣鑫 徐" w:date="2016-07-26T10:03:00Z">
        <w:r w:rsidRPr="00B33605" w:rsidDel="008450AE">
          <w:rPr>
            <w:rFonts w:ascii="Times New Roman" w:eastAsia="宋体-简" w:hAnsi="Times New Roman" w:cs="Times New Roman" w:hint="eastAsia"/>
          </w:rPr>
          <w:delText>第二</w:delText>
        </w:r>
      </w:del>
      <w:r w:rsidRPr="00B33605">
        <w:rPr>
          <w:rFonts w:ascii="Times New Roman" w:eastAsia="宋体-简" w:hAnsi="Times New Roman" w:cs="Times New Roman" w:hint="eastAsia"/>
        </w:rPr>
        <w:t>项。</w:t>
      </w:r>
    </w:p>
    <w:p w14:paraId="0DF362B0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420335A" w14:textId="6BAE79D7" w:rsidR="00DC3CC0" w:rsidRDefault="00DC3CC0" w:rsidP="00454A49">
      <w:pPr>
        <w:spacing w:line="400" w:lineRule="exact"/>
        <w:rPr>
          <w:ins w:id="190" w:author="欣鑫 徐" w:date="2016-07-26T10:02:00Z"/>
          <w:rFonts w:ascii="Times New Roman" w:eastAsia="宋体-简" w:hAnsi="Times New Roman" w:cs="Times New Roman"/>
        </w:rPr>
      </w:pPr>
      <w:ins w:id="191" w:author="欣鑫 徐" w:date="2016-07-26T10:02:00Z">
        <w:r>
          <w:rPr>
            <w:rFonts w:ascii="Times New Roman" w:eastAsia="宋体-简" w:hAnsi="Times New Roman" w:cs="Times New Roman" w:hint="eastAsia"/>
          </w:rPr>
          <w:t>Q14</w:t>
        </w:r>
      </w:ins>
    </w:p>
    <w:p w14:paraId="4D1DA2C6" w14:textId="296C8056" w:rsidR="00454A49" w:rsidRPr="007C2B96" w:rsidRDefault="0002416D" w:rsidP="00454A49">
      <w:pPr>
        <w:spacing w:line="400" w:lineRule="exact"/>
        <w:rPr>
          <w:rFonts w:ascii="Times New Roman" w:eastAsia="宋体-简" w:hAnsi="Times New Roman" w:cs="Times New Roman"/>
        </w:rPr>
      </w:pPr>
      <w:ins w:id="192" w:author="欣鑫 徐" w:date="2016-07-26T10:04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193" w:author="欣鑫 徐" w:date="2016-07-26T10:04:00Z">
        <w:r w:rsidR="00454A49" w:rsidDel="0002416D">
          <w:rPr>
            <w:rFonts w:ascii="Times New Roman" w:eastAsia="宋体-简" w:hAnsi="Times New Roman" w:cs="Times New Roman" w:hint="eastAsia"/>
          </w:rPr>
          <w:delText>14</w:delText>
        </w:r>
      </w:del>
      <w:r w:rsidR="00454A49" w:rsidRPr="007C2B96">
        <w:rPr>
          <w:rFonts w:ascii="Times New Roman" w:eastAsia="宋体-简" w:hAnsi="Times New Roman" w:cs="Times New Roman"/>
        </w:rPr>
        <w:t>依次填入</w:t>
      </w:r>
      <w:ins w:id="194" w:author="欣鑫 徐" w:date="2016-07-26T10:04:00Z">
        <w:r>
          <w:rPr>
            <w:rFonts w:ascii="Times New Roman" w:eastAsia="宋体-简" w:hAnsi="Times New Roman" w:cs="Times New Roman" w:hint="eastAsia"/>
          </w:rPr>
          <w:t>B C E</w:t>
        </w:r>
      </w:ins>
    </w:p>
    <w:p w14:paraId="04FA5F8C" w14:textId="5BA78166" w:rsidR="00454A49" w:rsidRPr="0000393A" w:rsidDel="0002416D" w:rsidRDefault="00320C74" w:rsidP="00454A49">
      <w:pPr>
        <w:spacing w:line="400" w:lineRule="exact"/>
        <w:rPr>
          <w:del w:id="195" w:author="欣鑫 徐" w:date="2016-07-26T10:04:00Z"/>
          <w:rFonts w:ascii="Times New Roman" w:eastAsia="宋体-简" w:hAnsi="Times New Roman" w:cs="Times New Roman"/>
        </w:rPr>
      </w:pPr>
      <w:ins w:id="196" w:author="欣鑫 徐" w:date="2016-07-26T10:27:00Z">
        <w:r>
          <w:rPr>
            <w:rFonts w:ascii="Times New Roman" w:eastAsia="宋体-简" w:hAnsi="Times New Roman" w:cs="Times New Roman" w:hint="eastAsia"/>
          </w:rPr>
          <w:t>解析：</w:t>
        </w:r>
      </w:ins>
      <w:del w:id="197" w:author="欣鑫 徐" w:date="2016-07-26T10:04:00Z">
        <w:r w:rsidR="00454A49" w:rsidRPr="0000393A" w:rsidDel="0002416D">
          <w:rPr>
            <w:rFonts w:ascii="Times New Roman" w:eastAsia="宋体-简" w:hAnsi="Times New Roman" w:cs="Times New Roman"/>
          </w:rPr>
          <w:delText>○</w:delText>
        </w:r>
        <w:r w:rsidR="00454A49" w:rsidRPr="0000393A" w:rsidDel="0002416D">
          <w:rPr>
            <w:rFonts w:ascii="Times New Roman" w:eastAsia="宋体-简" w:hAnsi="Times New Roman" w:cs="Times New Roman" w:hint="eastAsia"/>
          </w:rPr>
          <w:delText xml:space="preserve"> </w:delText>
        </w:r>
        <w:r w:rsidR="00454A49" w:rsidRPr="0000393A" w:rsidDel="0002416D">
          <w:rPr>
            <w:rFonts w:ascii="Times New Roman" w:eastAsia="宋体-简" w:hAnsi="Times New Roman" w:cs="Times New Roman"/>
          </w:rPr>
          <w:delText>Wind pollination is a safe reproductive strategy for trees in temperate forests</w:delText>
        </w:r>
      </w:del>
    </w:p>
    <w:p w14:paraId="14303AA1" w14:textId="6C637C73" w:rsidR="00454A49" w:rsidDel="0002416D" w:rsidRDefault="00454A49" w:rsidP="00454A49">
      <w:pPr>
        <w:spacing w:line="400" w:lineRule="exact"/>
        <w:rPr>
          <w:del w:id="198" w:author="欣鑫 徐" w:date="2016-07-26T10:04:00Z"/>
          <w:rFonts w:ascii="Times New Roman" w:eastAsia="宋体-简" w:hAnsi="Times New Roman" w:cs="Times New Roman"/>
        </w:rPr>
      </w:pPr>
      <w:del w:id="199" w:author="欣鑫 徐" w:date="2016-07-26T10:04:00Z">
        <w:r w:rsidRPr="0000393A" w:rsidDel="0002416D">
          <w:rPr>
            <w:rFonts w:ascii="Times New Roman" w:eastAsia="宋体-简" w:hAnsi="Times New Roman" w:cs="Times New Roman"/>
          </w:rPr>
          <w:delText>where there are only a few dominant species and, therefore, many individuals of the</w:delText>
        </w:r>
        <w:r w:rsidRPr="0000393A" w:rsidDel="0002416D">
          <w:rPr>
            <w:rFonts w:ascii="Times New Roman" w:eastAsia="宋体-简" w:hAnsi="Times New Roman" w:cs="Times New Roman" w:hint="eastAsia"/>
          </w:rPr>
          <w:delText xml:space="preserve"> </w:delText>
        </w:r>
        <w:r w:rsidRPr="0000393A" w:rsidDel="0002416D">
          <w:rPr>
            <w:rFonts w:ascii="Times New Roman" w:eastAsia="宋体-简" w:hAnsi="Times New Roman" w:cs="Times New Roman"/>
          </w:rPr>
          <w:delText>same species.</w:delText>
        </w:r>
      </w:del>
    </w:p>
    <w:p w14:paraId="1945F1E1" w14:textId="3FAA4283" w:rsidR="00454A49" w:rsidRPr="0000393A" w:rsidDel="0002416D" w:rsidRDefault="00454A49" w:rsidP="00454A49">
      <w:pPr>
        <w:spacing w:line="400" w:lineRule="exact"/>
        <w:rPr>
          <w:del w:id="200" w:author="欣鑫 徐" w:date="2016-07-26T10:04:00Z"/>
          <w:rFonts w:ascii="Times New Roman" w:eastAsia="宋体-简" w:hAnsi="Times New Roman" w:cs="Times New Roman"/>
        </w:rPr>
      </w:pPr>
    </w:p>
    <w:p w14:paraId="2B5D11D7" w14:textId="44EA5D16" w:rsidR="00454A49" w:rsidRPr="0000393A" w:rsidDel="0002416D" w:rsidRDefault="00454A49" w:rsidP="00454A49">
      <w:pPr>
        <w:spacing w:line="400" w:lineRule="exact"/>
        <w:rPr>
          <w:del w:id="201" w:author="欣鑫 徐" w:date="2016-07-26T10:04:00Z"/>
          <w:rFonts w:ascii="Times New Roman" w:eastAsia="宋体-简" w:hAnsi="Times New Roman" w:cs="Times New Roman"/>
        </w:rPr>
      </w:pPr>
      <w:del w:id="202" w:author="欣鑫 徐" w:date="2016-07-26T10:04:00Z">
        <w:r w:rsidRPr="0000393A" w:rsidDel="0002416D">
          <w:rPr>
            <w:rFonts w:ascii="Times New Roman" w:eastAsia="宋体-简" w:hAnsi="Times New Roman" w:cs="Times New Roman"/>
          </w:rPr>
          <w:delText>○</w:delText>
        </w:r>
        <w:r w:rsidRPr="0000393A" w:rsidDel="0002416D">
          <w:rPr>
            <w:rFonts w:ascii="Times New Roman" w:eastAsia="宋体-简" w:hAnsi="Times New Roman" w:cs="Times New Roman" w:hint="eastAsia"/>
          </w:rPr>
          <w:delText xml:space="preserve"> </w:delText>
        </w:r>
        <w:r w:rsidRPr="0000393A" w:rsidDel="0002416D">
          <w:rPr>
            <w:rFonts w:ascii="Times New Roman" w:eastAsia="宋体-简" w:hAnsi="Times New Roman" w:cs="Times New Roman"/>
          </w:rPr>
          <w:delText>Wind pollination requires production of a large amount of pollen, which must be</w:delText>
        </w:r>
      </w:del>
    </w:p>
    <w:p w14:paraId="2C823B6D" w14:textId="5DA9B6BA" w:rsidR="00454A49" w:rsidDel="0002416D" w:rsidRDefault="00454A49" w:rsidP="00454A49">
      <w:pPr>
        <w:spacing w:line="400" w:lineRule="exact"/>
        <w:rPr>
          <w:del w:id="203" w:author="欣鑫 徐" w:date="2016-07-26T10:04:00Z"/>
          <w:rFonts w:ascii="Times New Roman" w:eastAsia="宋体-简" w:hAnsi="Times New Roman" w:cs="Times New Roman"/>
        </w:rPr>
      </w:pPr>
      <w:del w:id="204" w:author="欣鑫 徐" w:date="2016-07-26T10:04:00Z">
        <w:r w:rsidRPr="0000393A" w:rsidDel="0002416D">
          <w:rPr>
            <w:rFonts w:ascii="Times New Roman" w:eastAsia="宋体-简" w:hAnsi="Times New Roman" w:cs="Times New Roman"/>
          </w:rPr>
          <w:delText xml:space="preserve">released at the right time and under the right conditions to extend its range. </w:delText>
        </w:r>
      </w:del>
    </w:p>
    <w:p w14:paraId="1B2E81AB" w14:textId="52D3E93E" w:rsidR="00454A49" w:rsidRPr="0000393A" w:rsidDel="0002416D" w:rsidRDefault="00454A49" w:rsidP="00454A49">
      <w:pPr>
        <w:spacing w:line="400" w:lineRule="exact"/>
        <w:rPr>
          <w:del w:id="205" w:author="欣鑫 徐" w:date="2016-07-26T10:04:00Z"/>
          <w:rFonts w:ascii="Times New Roman" w:eastAsia="宋体-简" w:hAnsi="Times New Roman" w:cs="Times New Roman"/>
        </w:rPr>
      </w:pPr>
    </w:p>
    <w:p w14:paraId="62313205" w14:textId="7D1808E8" w:rsidR="00454A49" w:rsidRPr="0000393A" w:rsidDel="0002416D" w:rsidRDefault="00454A49" w:rsidP="00454A49">
      <w:pPr>
        <w:spacing w:line="400" w:lineRule="exact"/>
        <w:rPr>
          <w:del w:id="206" w:author="欣鑫 徐" w:date="2016-07-26T10:04:00Z"/>
          <w:rFonts w:ascii="Times New Roman" w:eastAsia="宋体-简" w:hAnsi="Times New Roman" w:cs="Times New Roman"/>
        </w:rPr>
      </w:pPr>
      <w:del w:id="207" w:author="欣鑫 徐" w:date="2016-07-26T10:04:00Z">
        <w:r w:rsidRPr="0000393A" w:rsidDel="0002416D">
          <w:rPr>
            <w:rFonts w:ascii="Times New Roman" w:eastAsia="宋体-简" w:hAnsi="Times New Roman" w:cs="Times New Roman"/>
          </w:rPr>
          <w:delText>○</w:delText>
        </w:r>
        <w:r w:rsidRPr="0000393A" w:rsidDel="0002416D">
          <w:rPr>
            <w:rFonts w:ascii="Times New Roman" w:eastAsia="宋体-简" w:hAnsi="Times New Roman" w:cs="Times New Roman" w:hint="eastAsia"/>
          </w:rPr>
          <w:delText xml:space="preserve"> </w:delText>
        </w:r>
        <w:r w:rsidRPr="0000393A" w:rsidDel="0002416D">
          <w:rPr>
            <w:rFonts w:ascii="Times New Roman" w:eastAsia="宋体-简" w:hAnsi="Times New Roman" w:cs="Times New Roman"/>
          </w:rPr>
          <w:delText>Wind-pollinated plants usually have small petalless flowers which often grow in</w:delText>
        </w:r>
      </w:del>
    </w:p>
    <w:p w14:paraId="1458CCCD" w14:textId="1E1AA43E" w:rsidR="00454A49" w:rsidRPr="0000393A" w:rsidDel="0002416D" w:rsidRDefault="00454A49" w:rsidP="00454A49">
      <w:pPr>
        <w:spacing w:line="400" w:lineRule="exact"/>
        <w:rPr>
          <w:del w:id="208" w:author="欣鑫 徐" w:date="2016-07-26T10:04:00Z"/>
          <w:rFonts w:ascii="Times New Roman" w:eastAsia="宋体-简" w:hAnsi="Times New Roman" w:cs="Times New Roman"/>
        </w:rPr>
      </w:pPr>
      <w:del w:id="209" w:author="欣鑫 徐" w:date="2016-07-26T10:04:00Z">
        <w:r w:rsidRPr="0000393A" w:rsidDel="0002416D">
          <w:rPr>
            <w:rFonts w:ascii="Times New Roman" w:eastAsia="宋体-简" w:hAnsi="Times New Roman" w:cs="Times New Roman"/>
          </w:rPr>
          <w:delText>catkins that produce a very fine-grained pollen.</w:delText>
        </w:r>
      </w:del>
    </w:p>
    <w:p w14:paraId="2DB585ED" w14:textId="77777777" w:rsidR="00454A49" w:rsidRPr="00B33605" w:rsidDel="0002416D" w:rsidRDefault="00454A49" w:rsidP="00454A49">
      <w:pPr>
        <w:spacing w:line="400" w:lineRule="exact"/>
        <w:rPr>
          <w:del w:id="210" w:author="欣鑫 徐" w:date="2016-07-26T10:04:00Z"/>
          <w:rFonts w:ascii="Times New Roman" w:eastAsia="宋体-简" w:hAnsi="Times New Roman" w:cs="Times New Roman"/>
        </w:rPr>
      </w:pPr>
    </w:p>
    <w:p w14:paraId="27DFAA71" w14:textId="0DA1CEE0" w:rsidR="00454A49" w:rsidRPr="007C2B96" w:rsidRDefault="0002416D" w:rsidP="00454A49">
      <w:pPr>
        <w:spacing w:line="400" w:lineRule="exact"/>
        <w:rPr>
          <w:rFonts w:ascii="Times New Roman" w:eastAsia="宋体-简" w:hAnsi="Times New Roman" w:cs="Times New Roman"/>
        </w:rPr>
      </w:pPr>
      <w:ins w:id="211" w:author="欣鑫 徐" w:date="2016-07-26T10:04:00Z">
        <w:r>
          <w:rPr>
            <w:rFonts w:ascii="Times New Roman" w:eastAsia="宋体-简" w:hAnsi="Times New Roman" w:cs="Times New Roman" w:hint="eastAsia"/>
          </w:rPr>
          <w:t>B</w:t>
        </w:r>
        <w:r>
          <w:rPr>
            <w:rFonts w:ascii="Times New Roman" w:eastAsia="宋体-简" w:hAnsi="Times New Roman" w:cs="Times New Roman" w:hint="eastAsia"/>
          </w:rPr>
          <w:t>选</w:t>
        </w:r>
      </w:ins>
      <w:del w:id="212" w:author="欣鑫 徐" w:date="2016-07-26T10:04:00Z">
        <w:r w:rsidR="00454A49" w:rsidRPr="00B33605" w:rsidDel="0002416D">
          <w:rPr>
            <w:rFonts w:ascii="Times New Roman" w:eastAsia="宋体-简" w:hAnsi="Times New Roman" w:cs="Times New Roman" w:hint="eastAsia"/>
          </w:rPr>
          <w:delText>第二</w:delText>
        </w:r>
      </w:del>
      <w:r w:rsidR="00454A49" w:rsidRPr="00B33605">
        <w:rPr>
          <w:rFonts w:ascii="Times New Roman" w:eastAsia="宋体-简" w:hAnsi="Times New Roman" w:cs="Times New Roman" w:hint="eastAsia"/>
        </w:rPr>
        <w:t>项对应第一段，</w:t>
      </w:r>
      <w:ins w:id="213" w:author="欣鑫 徐" w:date="2016-07-26T10:05:00Z">
        <w:r w:rsidR="00AF1A7A">
          <w:rPr>
            <w:rFonts w:ascii="Times New Roman" w:eastAsia="宋体-简" w:hAnsi="Times New Roman" w:cs="Times New Roman" w:hint="eastAsia"/>
          </w:rPr>
          <w:t>参见</w:t>
        </w:r>
      </w:ins>
      <w:del w:id="214" w:author="欣鑫 徐" w:date="2016-07-26T10:05:00Z">
        <w:r w:rsidR="00454A49" w:rsidRPr="00B33605" w:rsidDel="00AF1A7A">
          <w:rPr>
            <w:rFonts w:ascii="Times New Roman" w:eastAsia="宋体-简" w:hAnsi="Times New Roman" w:cs="Times New Roman" w:hint="eastAsia"/>
          </w:rPr>
          <w:delText>对应</w:delText>
        </w:r>
      </w:del>
      <w:ins w:id="215" w:author="欣鑫 徐" w:date="2016-07-26T10:06:00Z">
        <w:r w:rsidR="00A56093">
          <w:rPr>
            <w:rFonts w:ascii="Times New Roman" w:eastAsia="宋体-简" w:hAnsi="Times New Roman" w:cs="Times New Roman" w:hint="eastAsia"/>
          </w:rPr>
          <w:t>Q3</w:t>
        </w:r>
      </w:ins>
      <w:ins w:id="216" w:author="欣鑫 徐" w:date="2016-07-26T10:07:00Z">
        <w:r w:rsidR="009F59D2">
          <w:rPr>
            <w:rFonts w:ascii="Times New Roman" w:eastAsia="宋体-简" w:hAnsi="Times New Roman" w:cs="Times New Roman" w:hint="eastAsia"/>
          </w:rPr>
          <w:t>，</w:t>
        </w:r>
      </w:ins>
      <w:ins w:id="217" w:author="欣鑫 徐" w:date="2016-07-26T10:08:00Z">
        <w:r w:rsidR="009F59D2">
          <w:rPr>
            <w:rFonts w:ascii="Times New Roman" w:eastAsia="宋体-简" w:hAnsi="Times New Roman" w:cs="Times New Roman" w:hint="eastAsia"/>
          </w:rPr>
          <w:t>温带</w:t>
        </w:r>
      </w:ins>
      <w:ins w:id="218" w:author="欣鑫 徐" w:date="2016-07-26T10:09:00Z">
        <w:r w:rsidR="009F59D2">
          <w:rPr>
            <w:rFonts w:ascii="Times New Roman" w:eastAsia="宋体-简" w:hAnsi="Times New Roman" w:cs="Times New Roman" w:hint="eastAsia"/>
          </w:rPr>
          <w:t>森林中，风媒传播是</w:t>
        </w:r>
        <w:r w:rsidR="009F59D2">
          <w:rPr>
            <w:rFonts w:ascii="Times New Roman" w:eastAsia="宋体-简" w:hAnsi="Times New Roman" w:cs="Times New Roman" w:hint="eastAsia"/>
          </w:rPr>
          <w:t>a safe gamble</w:t>
        </w:r>
      </w:ins>
      <w:del w:id="219" w:author="欣鑫 徐" w:date="2016-07-26T10:06:00Z">
        <w:r w:rsidR="00454A49" w:rsidRPr="00B33605" w:rsidDel="00A56093">
          <w:rPr>
            <w:rFonts w:ascii="Times New Roman" w:eastAsia="宋体-简" w:hAnsi="Times New Roman" w:cs="Times New Roman" w:hint="eastAsia"/>
          </w:rPr>
          <w:delText>第三题</w:delText>
        </w:r>
      </w:del>
      <w:r w:rsidR="00454A49" w:rsidRPr="00B33605">
        <w:rPr>
          <w:rFonts w:ascii="Times New Roman" w:eastAsia="宋体-简" w:hAnsi="Times New Roman" w:cs="Times New Roman" w:hint="eastAsia"/>
        </w:rPr>
        <w:t>；</w:t>
      </w:r>
      <w:ins w:id="220" w:author="欣鑫 徐" w:date="2016-07-26T10:07:00Z">
        <w:r w:rsidR="009F59D2">
          <w:rPr>
            <w:rFonts w:ascii="Times New Roman" w:eastAsia="宋体-简" w:hAnsi="Times New Roman" w:cs="Times New Roman" w:hint="eastAsia"/>
          </w:rPr>
          <w:t>C</w:t>
        </w:r>
        <w:r w:rsidR="009F59D2">
          <w:rPr>
            <w:rFonts w:ascii="Times New Roman" w:eastAsia="宋体-简" w:hAnsi="Times New Roman" w:cs="Times New Roman" w:hint="eastAsia"/>
          </w:rPr>
          <w:t>选</w:t>
        </w:r>
      </w:ins>
      <w:del w:id="221" w:author="欣鑫 徐" w:date="2016-07-26T10:07:00Z">
        <w:r w:rsidR="00454A49" w:rsidRPr="00B33605" w:rsidDel="009F59D2">
          <w:rPr>
            <w:rFonts w:ascii="Times New Roman" w:eastAsia="宋体-简" w:hAnsi="Times New Roman" w:cs="Times New Roman" w:hint="eastAsia"/>
          </w:rPr>
          <w:delText>第三</w:delText>
        </w:r>
      </w:del>
      <w:r w:rsidR="00454A49" w:rsidRPr="00B33605">
        <w:rPr>
          <w:rFonts w:ascii="Times New Roman" w:eastAsia="宋体-简" w:hAnsi="Times New Roman" w:cs="Times New Roman" w:hint="eastAsia"/>
        </w:rPr>
        <w:t>项对应第三和第四段，</w:t>
      </w:r>
      <w:ins w:id="222" w:author="欣鑫 徐" w:date="2016-07-26T10:11:00Z">
        <w:r w:rsidR="009F7520">
          <w:rPr>
            <w:rFonts w:ascii="Times New Roman" w:eastAsia="宋体-简" w:hAnsi="Times New Roman" w:cs="Times New Roman" w:hint="eastAsia"/>
          </w:rPr>
          <w:t>参见</w:t>
        </w:r>
        <w:r w:rsidR="009F7520">
          <w:rPr>
            <w:rFonts w:ascii="Times New Roman" w:eastAsia="宋体-简" w:hAnsi="Times New Roman" w:cs="Times New Roman" w:hint="eastAsia"/>
          </w:rPr>
          <w:t>Q8</w:t>
        </w:r>
        <w:r w:rsidR="009F7520">
          <w:rPr>
            <w:rFonts w:ascii="Times New Roman" w:eastAsia="宋体-简" w:hAnsi="Times New Roman" w:cs="Times New Roman" w:hint="eastAsia"/>
          </w:rPr>
          <w:t>和</w:t>
        </w:r>
        <w:r w:rsidR="009F7520">
          <w:rPr>
            <w:rFonts w:ascii="Times New Roman" w:eastAsia="宋体-简" w:hAnsi="Times New Roman" w:cs="Times New Roman" w:hint="eastAsia"/>
          </w:rPr>
          <w:t>Q9</w:t>
        </w:r>
      </w:ins>
      <w:del w:id="223" w:author="欣鑫 徐" w:date="2016-07-26T10:11:00Z">
        <w:r w:rsidR="00454A49" w:rsidRPr="00B33605" w:rsidDel="009F7520">
          <w:rPr>
            <w:rFonts w:ascii="Times New Roman" w:eastAsia="宋体-简" w:hAnsi="Times New Roman" w:cs="Times New Roman" w:hint="eastAsia"/>
          </w:rPr>
          <w:delText>对应第七，八，九题</w:delText>
        </w:r>
      </w:del>
      <w:r w:rsidR="00454A49" w:rsidRPr="00B33605">
        <w:rPr>
          <w:rFonts w:ascii="Times New Roman" w:eastAsia="宋体-简" w:hAnsi="Times New Roman" w:cs="Times New Roman" w:hint="eastAsia"/>
        </w:rPr>
        <w:t>；</w:t>
      </w:r>
      <w:ins w:id="224" w:author="欣鑫 徐" w:date="2016-07-26T10:11:00Z">
        <w:r w:rsidR="007F2800">
          <w:rPr>
            <w:rFonts w:ascii="Times New Roman" w:eastAsia="宋体-简" w:hAnsi="Times New Roman" w:cs="Times New Roman" w:hint="eastAsia"/>
          </w:rPr>
          <w:t>E</w:t>
        </w:r>
        <w:r w:rsidR="007F2800">
          <w:rPr>
            <w:rFonts w:ascii="Times New Roman" w:eastAsia="宋体-简" w:hAnsi="Times New Roman" w:cs="Times New Roman" w:hint="eastAsia"/>
          </w:rPr>
          <w:t>选</w:t>
        </w:r>
      </w:ins>
      <w:del w:id="225" w:author="欣鑫 徐" w:date="2016-07-26T10:11:00Z">
        <w:r w:rsidR="00454A49" w:rsidRPr="00B33605" w:rsidDel="007F2800">
          <w:rPr>
            <w:rFonts w:ascii="Times New Roman" w:eastAsia="宋体-简" w:hAnsi="Times New Roman" w:cs="Times New Roman" w:hint="eastAsia"/>
          </w:rPr>
          <w:delText>第五</w:delText>
        </w:r>
      </w:del>
      <w:r w:rsidR="00454A49" w:rsidRPr="00B33605">
        <w:rPr>
          <w:rFonts w:ascii="Times New Roman" w:eastAsia="宋体-简" w:hAnsi="Times New Roman" w:cs="Times New Roman" w:hint="eastAsia"/>
        </w:rPr>
        <w:t>项对应</w:t>
      </w:r>
      <w:ins w:id="226" w:author="欣鑫 徐" w:date="2016-07-26T10:25:00Z">
        <w:r w:rsidR="00E5139D">
          <w:rPr>
            <w:rFonts w:ascii="Times New Roman" w:eastAsia="宋体-简" w:hAnsi="Times New Roman" w:cs="Times New Roman" w:hint="eastAsia"/>
          </w:rPr>
          <w:t>第五段内容</w:t>
        </w:r>
      </w:ins>
      <w:del w:id="227" w:author="欣鑫 徐" w:date="2016-07-26T10:25:00Z">
        <w:r w:rsidR="00454A49" w:rsidRPr="00B33605" w:rsidDel="00E5139D">
          <w:rPr>
            <w:rFonts w:ascii="Times New Roman" w:eastAsia="宋体-简" w:hAnsi="Times New Roman" w:cs="Times New Roman" w:hint="eastAsia"/>
          </w:rPr>
          <w:delText>第二段的最后一句</w:delText>
        </w:r>
      </w:del>
      <w:r w:rsidR="00454A49" w:rsidRPr="00B33605">
        <w:rPr>
          <w:rFonts w:ascii="Times New Roman" w:eastAsia="宋体-简" w:hAnsi="Times New Roman" w:cs="Times New Roman" w:hint="eastAsia"/>
        </w:rPr>
        <w:t>。</w:t>
      </w:r>
    </w:p>
    <w:p w14:paraId="4A9A869E" w14:textId="77777777" w:rsidR="00454A49" w:rsidRPr="007C2B96" w:rsidRDefault="00454A49" w:rsidP="00454A49">
      <w:pPr>
        <w:spacing w:line="400" w:lineRule="exact"/>
        <w:rPr>
          <w:rFonts w:ascii="Times New Roman" w:eastAsia="宋体-简" w:hAnsi="Times New Roman"/>
        </w:rPr>
      </w:pPr>
    </w:p>
    <w:p w14:paraId="252B45E0" w14:textId="77777777" w:rsidR="00882578" w:rsidRPr="00454A49" w:rsidRDefault="00882578"/>
    <w:sectPr w:rsidR="00882578" w:rsidRPr="00454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49"/>
    <w:rsid w:val="0002416D"/>
    <w:rsid w:val="00051C83"/>
    <w:rsid w:val="00090C11"/>
    <w:rsid w:val="000B7658"/>
    <w:rsid w:val="00101E67"/>
    <w:rsid w:val="00151764"/>
    <w:rsid w:val="00156373"/>
    <w:rsid w:val="00161E8F"/>
    <w:rsid w:val="001C2455"/>
    <w:rsid w:val="001E12ED"/>
    <w:rsid w:val="00221F6A"/>
    <w:rsid w:val="00292997"/>
    <w:rsid w:val="002A1E59"/>
    <w:rsid w:val="002B6668"/>
    <w:rsid w:val="00320C74"/>
    <w:rsid w:val="00342823"/>
    <w:rsid w:val="00354AD6"/>
    <w:rsid w:val="003A0CBD"/>
    <w:rsid w:val="003B5B21"/>
    <w:rsid w:val="003E7083"/>
    <w:rsid w:val="00405B39"/>
    <w:rsid w:val="0041681E"/>
    <w:rsid w:val="004531D8"/>
    <w:rsid w:val="00454A49"/>
    <w:rsid w:val="00497913"/>
    <w:rsid w:val="004A3D7A"/>
    <w:rsid w:val="004D496A"/>
    <w:rsid w:val="004E547D"/>
    <w:rsid w:val="004F0DA8"/>
    <w:rsid w:val="005346FC"/>
    <w:rsid w:val="0054407D"/>
    <w:rsid w:val="00594389"/>
    <w:rsid w:val="0059640D"/>
    <w:rsid w:val="006520A7"/>
    <w:rsid w:val="006737A7"/>
    <w:rsid w:val="006A537B"/>
    <w:rsid w:val="006B6194"/>
    <w:rsid w:val="006C6F5B"/>
    <w:rsid w:val="00714203"/>
    <w:rsid w:val="00715A6B"/>
    <w:rsid w:val="0072580F"/>
    <w:rsid w:val="00734845"/>
    <w:rsid w:val="007457A7"/>
    <w:rsid w:val="007460C2"/>
    <w:rsid w:val="007B78BF"/>
    <w:rsid w:val="007E5A26"/>
    <w:rsid w:val="007F2800"/>
    <w:rsid w:val="008450AE"/>
    <w:rsid w:val="00861BB5"/>
    <w:rsid w:val="00871A2F"/>
    <w:rsid w:val="00882578"/>
    <w:rsid w:val="008B6099"/>
    <w:rsid w:val="008B6470"/>
    <w:rsid w:val="008F0227"/>
    <w:rsid w:val="00916004"/>
    <w:rsid w:val="0091686C"/>
    <w:rsid w:val="00932BA7"/>
    <w:rsid w:val="00956BA5"/>
    <w:rsid w:val="009A4133"/>
    <w:rsid w:val="009D398C"/>
    <w:rsid w:val="009D458B"/>
    <w:rsid w:val="009E0FF9"/>
    <w:rsid w:val="009F4577"/>
    <w:rsid w:val="009F59D2"/>
    <w:rsid w:val="009F7520"/>
    <w:rsid w:val="00A1715B"/>
    <w:rsid w:val="00A24827"/>
    <w:rsid w:val="00A56093"/>
    <w:rsid w:val="00A94D0C"/>
    <w:rsid w:val="00AD162B"/>
    <w:rsid w:val="00AE3C9F"/>
    <w:rsid w:val="00AF1A7A"/>
    <w:rsid w:val="00B50F18"/>
    <w:rsid w:val="00BB71D1"/>
    <w:rsid w:val="00C02B92"/>
    <w:rsid w:val="00C171B7"/>
    <w:rsid w:val="00C42515"/>
    <w:rsid w:val="00C5149E"/>
    <w:rsid w:val="00C96C67"/>
    <w:rsid w:val="00CA7D8B"/>
    <w:rsid w:val="00CF66B5"/>
    <w:rsid w:val="00D21A1F"/>
    <w:rsid w:val="00D32768"/>
    <w:rsid w:val="00D4353E"/>
    <w:rsid w:val="00D91FD2"/>
    <w:rsid w:val="00D94AA3"/>
    <w:rsid w:val="00DA51B4"/>
    <w:rsid w:val="00DC3CC0"/>
    <w:rsid w:val="00DC685C"/>
    <w:rsid w:val="00DE6C12"/>
    <w:rsid w:val="00E41F2F"/>
    <w:rsid w:val="00E5139D"/>
    <w:rsid w:val="00E812F9"/>
    <w:rsid w:val="00E839FB"/>
    <w:rsid w:val="00E970D3"/>
    <w:rsid w:val="00F25D7D"/>
    <w:rsid w:val="00F425D5"/>
    <w:rsid w:val="00F67FD3"/>
    <w:rsid w:val="00F907AF"/>
    <w:rsid w:val="00FB519F"/>
    <w:rsid w:val="00FC001A"/>
    <w:rsid w:val="00FC1525"/>
    <w:rsid w:val="00FE5C91"/>
    <w:rsid w:val="00FE5E4B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23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A4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45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C2455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6A537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A4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45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C2455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6A53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546</Words>
  <Characters>3113</Characters>
  <Application>Microsoft Macintosh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90</cp:revision>
  <dcterms:created xsi:type="dcterms:W3CDTF">2016-02-29T05:58:00Z</dcterms:created>
  <dcterms:modified xsi:type="dcterms:W3CDTF">2016-07-26T06:05:00Z</dcterms:modified>
</cp:coreProperties>
</file>