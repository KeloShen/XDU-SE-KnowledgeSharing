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CA18F" w14:textId="2E8D3546" w:rsidR="009E100D" w:rsidRDefault="009E100D" w:rsidP="009323F3">
      <w:pPr>
        <w:spacing w:line="400" w:lineRule="exact"/>
        <w:rPr>
          <w:ins w:id="0" w:author="欣鑫 徐" w:date="2016-07-19T14:27:00Z"/>
          <w:rFonts w:ascii="Times New Roman" w:eastAsia="宋体-简" w:hAnsi="Times New Roman" w:cs="Times New Roman"/>
        </w:rPr>
      </w:pPr>
      <w:ins w:id="1" w:author="欣鑫 徐" w:date="2016-07-19T14:27:00Z">
        <w:r>
          <w:rPr>
            <w:rFonts w:ascii="Times New Roman" w:eastAsia="宋体-简" w:hAnsi="Times New Roman" w:cs="Times New Roman" w:hint="eastAsia"/>
          </w:rPr>
          <w:t>Q1</w:t>
        </w:r>
      </w:ins>
    </w:p>
    <w:p w14:paraId="369A97C2" w14:textId="3E1CB646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</w:rPr>
      </w:pPr>
      <w:del w:id="2" w:author="欣鑫 徐" w:date="2016-07-19T14:27:00Z">
        <w:r w:rsidDel="009E100D">
          <w:rPr>
            <w:rFonts w:ascii="Times New Roman" w:eastAsia="宋体-简" w:hAnsi="Times New Roman" w:cs="Times New Roman" w:hint="eastAsia"/>
          </w:rPr>
          <w:delText>1</w:delText>
        </w:r>
      </w:del>
      <w:ins w:id="3" w:author="欣鑫 徐" w:date="2016-07-19T14:27:00Z">
        <w:r w:rsidR="009E100D">
          <w:rPr>
            <w:rFonts w:ascii="Times New Roman" w:eastAsia="宋体-简" w:hAnsi="Times New Roman" w:cs="Times New Roman" w:hint="eastAsia"/>
          </w:rPr>
          <w:t>正确答案：</w:t>
        </w:r>
        <w:r w:rsidR="009E100D">
          <w:rPr>
            <w:rFonts w:ascii="Times New Roman" w:eastAsia="宋体-简" w:hAnsi="Times New Roman" w:cs="Times New Roman" w:hint="eastAsia"/>
          </w:rPr>
          <w:t>B</w:t>
        </w:r>
      </w:ins>
      <w:del w:id="4" w:author="欣鑫 徐" w:date="2016-07-19T14:27:00Z">
        <w:r w:rsidRPr="007C2B96" w:rsidDel="009E100D">
          <w:rPr>
            <w:rFonts w:ascii="Times New Roman" w:eastAsia="宋体-简" w:hAnsi="Times New Roman" w:cs="Times New Roman"/>
          </w:rPr>
          <w:delText>选择第</w:delText>
        </w:r>
        <w:r w:rsidRPr="00F56BF4" w:rsidDel="009E100D">
          <w:rPr>
            <w:rFonts w:ascii="Times New Roman" w:eastAsia="宋体-简" w:hAnsi="Times New Roman" w:cs="Times New Roman"/>
            <w:bCs/>
          </w:rPr>
          <w:delText>二</w:delText>
        </w:r>
        <w:r w:rsidRPr="007C2B96" w:rsidDel="009E100D">
          <w:rPr>
            <w:rFonts w:ascii="Times New Roman" w:eastAsia="宋体-简" w:hAnsi="Times New Roman" w:cs="Times New Roman"/>
          </w:rPr>
          <w:delText>项。</w:delText>
        </w:r>
      </w:del>
    </w:p>
    <w:p w14:paraId="755580EE" w14:textId="77777777" w:rsidR="009E100D" w:rsidRDefault="009323F3" w:rsidP="009323F3">
      <w:pPr>
        <w:spacing w:line="400" w:lineRule="exact"/>
        <w:rPr>
          <w:ins w:id="5" w:author="欣鑫 徐" w:date="2016-07-19T14:28:00Z"/>
          <w:rFonts w:ascii="Times New Roman" w:eastAsia="宋体-简" w:hAnsi="Times New Roman" w:cs="Times New Roman"/>
          <w:bCs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F56BF4">
        <w:rPr>
          <w:rFonts w:ascii="Times New Roman" w:eastAsia="宋体-简" w:hAnsi="Times New Roman" w:cs="Times New Roman"/>
          <w:bCs/>
        </w:rPr>
        <w:t>根据关键人物</w:t>
      </w:r>
      <w:r w:rsidRPr="00F56BF4">
        <w:rPr>
          <w:rFonts w:ascii="Times New Roman" w:eastAsia="宋体-简" w:hAnsi="Times New Roman" w:cs="Times New Roman"/>
          <w:bCs/>
        </w:rPr>
        <w:t xml:space="preserve">“Giovanni Battista Della </w:t>
      </w:r>
      <w:proofErr w:type="spellStart"/>
      <w:r w:rsidRPr="00F56BF4">
        <w:rPr>
          <w:rFonts w:ascii="Times New Roman" w:eastAsia="宋体-简" w:hAnsi="Times New Roman" w:cs="Times New Roman"/>
          <w:bCs/>
        </w:rPr>
        <w:t>Porta</w:t>
      </w:r>
      <w:proofErr w:type="spellEnd"/>
      <w:r w:rsidRPr="00F56BF4">
        <w:rPr>
          <w:rFonts w:ascii="Times New Roman" w:eastAsia="宋体-简" w:hAnsi="Times New Roman" w:cs="Times New Roman"/>
          <w:bCs/>
        </w:rPr>
        <w:t>”</w:t>
      </w:r>
      <w:ins w:id="6" w:author="欣鑫 徐" w:date="2016-07-19T14:27:00Z">
        <w:r w:rsidR="009E100D">
          <w:rPr>
            <w:rFonts w:ascii="Times New Roman" w:eastAsia="宋体-简" w:hAnsi="Times New Roman" w:cs="Times New Roman" w:hint="eastAsia"/>
            <w:bCs/>
          </w:rPr>
          <w:t>定位原文：</w:t>
        </w:r>
      </w:ins>
      <w:del w:id="7" w:author="欣鑫 徐" w:date="2016-07-19T14:27:00Z">
        <w:r w:rsidRPr="00F56BF4" w:rsidDel="009E100D">
          <w:rPr>
            <w:rFonts w:ascii="Times New Roman" w:eastAsia="宋体-简" w:hAnsi="Times New Roman" w:cs="Times New Roman"/>
            <w:bCs/>
          </w:rPr>
          <w:delText>，对应</w:delText>
        </w:r>
      </w:del>
      <w:r w:rsidRPr="00F56BF4">
        <w:rPr>
          <w:rFonts w:ascii="Times New Roman" w:eastAsia="宋体-简" w:hAnsi="Times New Roman" w:cs="Times New Roman"/>
          <w:bCs/>
        </w:rPr>
        <w:t xml:space="preserve">“Giovanni Battista Della </w:t>
      </w:r>
      <w:proofErr w:type="spellStart"/>
      <w:r w:rsidRPr="00F56BF4">
        <w:rPr>
          <w:rFonts w:ascii="Times New Roman" w:eastAsia="宋体-简" w:hAnsi="Times New Roman" w:cs="Times New Roman"/>
          <w:bCs/>
        </w:rPr>
        <w:t>Porta</w:t>
      </w:r>
      <w:proofErr w:type="spellEnd"/>
      <w:r w:rsidRPr="00F56BF4">
        <w:rPr>
          <w:rFonts w:ascii="Times New Roman" w:eastAsia="宋体-简" w:hAnsi="Times New Roman" w:cs="Times New Roman"/>
          <w:bCs/>
        </w:rPr>
        <w:t xml:space="preserve"> wrote…</w:t>
      </w:r>
      <w:del w:id="8" w:author="欣鑫 徐" w:date="2016-07-19T14:27:00Z">
        <w:r w:rsidRPr="00F56BF4" w:rsidDel="009E100D">
          <w:rPr>
            <w:rFonts w:ascii="Times New Roman" w:eastAsia="宋体-简" w:hAnsi="Times New Roman" w:cs="Times New Roman"/>
            <w:bCs/>
          </w:rPr>
          <w:delText xml:space="preserve"> adding a convex lens to improve the quality of the image thrown against a canvas or panel…</w:delText>
        </w:r>
      </w:del>
      <w:r w:rsidRPr="00F56BF4">
        <w:rPr>
          <w:rFonts w:ascii="Times New Roman" w:eastAsia="宋体-简" w:hAnsi="Times New Roman" w:cs="Times New Roman"/>
          <w:bCs/>
        </w:rPr>
        <w:t>where its outlines could be traced</w:t>
      </w:r>
      <w:ins w:id="9" w:author="欣鑫 徐" w:date="2016-07-19T14:27:00Z">
        <w:r w:rsidR="009E100D">
          <w:rPr>
            <w:rFonts w:ascii="Times New Roman" w:eastAsia="宋体-简" w:hAnsi="Times New Roman" w:cs="Times New Roman" w:hint="eastAsia"/>
            <w:bCs/>
          </w:rPr>
          <w:t>.</w:t>
        </w:r>
      </w:ins>
      <w:r w:rsidRPr="00F56BF4">
        <w:rPr>
          <w:rFonts w:ascii="Times New Roman" w:eastAsia="宋体-简" w:hAnsi="Times New Roman" w:cs="Times New Roman"/>
          <w:bCs/>
        </w:rPr>
        <w:t>”</w:t>
      </w:r>
      <w:r w:rsidRPr="00F56BF4">
        <w:rPr>
          <w:rFonts w:ascii="Times New Roman" w:eastAsia="宋体-简" w:hAnsi="Times New Roman" w:cs="Times New Roman"/>
          <w:bCs/>
        </w:rPr>
        <w:t>，也就是此人发明的凸透镜有助于图像的追踪</w:t>
      </w:r>
      <w:ins w:id="10" w:author="欣鑫 徐" w:date="2016-07-19T14:28:00Z">
        <w:r w:rsidR="009E100D">
          <w:rPr>
            <w:rFonts w:ascii="Times New Roman" w:eastAsia="宋体-简" w:hAnsi="Times New Roman" w:cs="Times New Roman" w:hint="eastAsia"/>
            <w:bCs/>
          </w:rPr>
          <w:t>, B</w:t>
        </w:r>
        <w:r w:rsidR="009E100D">
          <w:rPr>
            <w:rFonts w:ascii="Times New Roman" w:eastAsia="宋体-简" w:hAnsi="Times New Roman" w:cs="Times New Roman" w:hint="eastAsia"/>
            <w:bCs/>
          </w:rPr>
          <w:t>选</w:t>
        </w:r>
      </w:ins>
      <w:del w:id="11" w:author="欣鑫 徐" w:date="2016-07-19T14:28:00Z">
        <w:r w:rsidRPr="00F56BF4" w:rsidDel="009E100D">
          <w:rPr>
            <w:rFonts w:ascii="Times New Roman" w:eastAsia="宋体-简" w:hAnsi="Times New Roman" w:cs="Times New Roman"/>
            <w:bCs/>
          </w:rPr>
          <w:delText>。第二</w:delText>
        </w:r>
      </w:del>
      <w:r w:rsidRPr="00F56BF4">
        <w:rPr>
          <w:rFonts w:ascii="Times New Roman" w:eastAsia="宋体-简" w:hAnsi="Times New Roman" w:cs="Times New Roman"/>
          <w:bCs/>
        </w:rPr>
        <w:t>项正确。</w:t>
      </w:r>
    </w:p>
    <w:p w14:paraId="40389CB7" w14:textId="77777777" w:rsidR="009E100D" w:rsidRDefault="009E100D" w:rsidP="009323F3">
      <w:pPr>
        <w:spacing w:line="400" w:lineRule="exact"/>
        <w:rPr>
          <w:ins w:id="12" w:author="欣鑫 徐" w:date="2016-07-19T14:28:00Z"/>
          <w:rFonts w:ascii="Times New Roman" w:eastAsia="宋体-简" w:hAnsi="Times New Roman" w:cs="Times New Roman"/>
          <w:bCs/>
        </w:rPr>
      </w:pPr>
    </w:p>
    <w:p w14:paraId="63BCCBA9" w14:textId="0609C78A" w:rsidR="009323F3" w:rsidRPr="007C2B96" w:rsidRDefault="009E100D" w:rsidP="009323F3">
      <w:pPr>
        <w:spacing w:line="400" w:lineRule="exact"/>
        <w:rPr>
          <w:rFonts w:ascii="Times New Roman" w:eastAsia="宋体-简" w:hAnsi="Times New Roman" w:cs="Times New Roman"/>
        </w:rPr>
      </w:pPr>
      <w:ins w:id="13" w:author="欣鑫 徐" w:date="2016-07-19T14:28:00Z">
        <w:r>
          <w:rPr>
            <w:rFonts w:ascii="Times New Roman" w:eastAsia="宋体-简" w:hAnsi="Times New Roman" w:cs="Times New Roman" w:hint="eastAsia"/>
            <w:bCs/>
          </w:rPr>
          <w:t>Q2</w:t>
        </w:r>
      </w:ins>
      <w:del w:id="14" w:author="欣鑫 徐" w:date="2016-07-19T14:28:00Z">
        <w:r w:rsidR="009323F3" w:rsidRPr="00F56BF4" w:rsidDel="009E100D">
          <w:rPr>
            <w:rFonts w:ascii="Times New Roman" w:eastAsia="宋体-简" w:hAnsi="Times New Roman" w:cs="Times New Roman"/>
            <w:bCs/>
          </w:rPr>
          <w:delText>其余选项都不是对应</w:delText>
        </w:r>
        <w:r w:rsidR="009323F3" w:rsidRPr="00F56BF4" w:rsidDel="009E100D">
          <w:rPr>
            <w:rFonts w:ascii="Times New Roman" w:eastAsia="宋体-简" w:hAnsi="Times New Roman" w:cs="Times New Roman"/>
            <w:bCs/>
          </w:rPr>
          <w:delText>Giovanni Battista Della Porta</w:delText>
        </w:r>
        <w:r w:rsidR="009323F3" w:rsidRPr="00F56BF4" w:rsidDel="009E100D">
          <w:rPr>
            <w:rFonts w:ascii="Times New Roman" w:eastAsia="宋体-简" w:hAnsi="Times New Roman" w:cs="Times New Roman"/>
            <w:bCs/>
          </w:rPr>
          <w:delText>，不选。</w:delText>
        </w:r>
      </w:del>
    </w:p>
    <w:p w14:paraId="5CDDF898" w14:textId="08F7A0B1" w:rsidR="009323F3" w:rsidRPr="007C2B96" w:rsidRDefault="009E100D" w:rsidP="009323F3">
      <w:pPr>
        <w:spacing w:line="400" w:lineRule="exact"/>
        <w:rPr>
          <w:rFonts w:ascii="Times New Roman" w:eastAsia="宋体-简" w:hAnsi="Times New Roman" w:cs="Times New Roman"/>
        </w:rPr>
      </w:pPr>
      <w:ins w:id="15" w:author="欣鑫 徐" w:date="2016-07-19T14:28:00Z">
        <w:r>
          <w:rPr>
            <w:rFonts w:ascii="Times New Roman" w:eastAsia="宋体-简" w:hAnsi="Times New Roman" w:cs="Times New Roman" w:hint="eastAsia"/>
          </w:rPr>
          <w:t>正确答案：</w:t>
        </w:r>
        <w:r w:rsidR="00E86C89">
          <w:rPr>
            <w:rFonts w:ascii="Times New Roman" w:eastAsia="宋体-简" w:hAnsi="Times New Roman" w:cs="Times New Roman" w:hint="eastAsia"/>
          </w:rPr>
          <w:t>C</w:t>
        </w:r>
      </w:ins>
      <w:del w:id="16" w:author="欣鑫 徐" w:date="2016-07-19T14:28:00Z">
        <w:r w:rsidR="009323F3" w:rsidDel="009E100D">
          <w:rPr>
            <w:rFonts w:ascii="Times New Roman" w:eastAsia="宋体-简" w:hAnsi="Times New Roman" w:cs="Times New Roman" w:hint="eastAsia"/>
          </w:rPr>
          <w:delText>2</w:delText>
        </w:r>
        <w:r w:rsidR="009323F3" w:rsidDel="009E100D">
          <w:rPr>
            <w:rFonts w:ascii="Times New Roman" w:eastAsia="宋体-简" w:hAnsi="Times New Roman" w:cs="Times New Roman"/>
          </w:rPr>
          <w:delText>选择第</w:delText>
        </w:r>
        <w:r w:rsidR="009323F3" w:rsidDel="009E100D">
          <w:rPr>
            <w:rFonts w:ascii="Times New Roman" w:eastAsia="宋体-简" w:hAnsi="Times New Roman" w:cs="Times New Roman" w:hint="eastAsia"/>
          </w:rPr>
          <w:delText>三</w:delText>
        </w:r>
        <w:r w:rsidR="009323F3" w:rsidRPr="007C2B96" w:rsidDel="009E100D">
          <w:rPr>
            <w:rFonts w:ascii="Times New Roman" w:eastAsia="宋体-简" w:hAnsi="Times New Roman" w:cs="Times New Roman"/>
          </w:rPr>
          <w:delText>项。</w:delText>
        </w:r>
      </w:del>
    </w:p>
    <w:p w14:paraId="4A96D621" w14:textId="09D019FA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7" w:author="欣鑫 徐" w:date="2016-07-19T14:30:00Z">
        <w:r w:rsidR="005F0577">
          <w:rPr>
            <w:rFonts w:ascii="Times New Roman" w:eastAsia="宋体-简" w:hAnsi="Times New Roman" w:cs="Times New Roman" w:hint="eastAsia"/>
          </w:rPr>
          <w:t>定位原文句子</w:t>
        </w:r>
      </w:ins>
      <w:ins w:id="18" w:author="欣鑫 徐" w:date="2016-07-19T14:43:00Z">
        <w:r w:rsidR="005F0577">
          <w:rPr>
            <w:rFonts w:ascii="Times New Roman" w:eastAsia="宋体-简" w:hAnsi="Times New Roman" w:cs="Times New Roman" w:hint="eastAsia"/>
          </w:rPr>
          <w:t>：</w:t>
        </w:r>
      </w:ins>
      <w:ins w:id="19" w:author="欣鑫 徐" w:date="2016-07-19T14:30:00Z">
        <w:r w:rsidR="00DC07FF">
          <w:rPr>
            <w:rFonts w:ascii="Times New Roman" w:eastAsia="宋体-简" w:hAnsi="Times New Roman" w:cs="Times New Roman" w:hint="eastAsia"/>
          </w:rPr>
          <w:t>后来</w:t>
        </w:r>
        <w:r w:rsidR="00DC07FF">
          <w:rPr>
            <w:rFonts w:ascii="Times New Roman" w:eastAsia="宋体-简" w:hAnsi="Times New Roman" w:cs="Times New Roman" w:hint="eastAsia"/>
          </w:rPr>
          <w:t xml:space="preserve">portable </w:t>
        </w:r>
        <w:r w:rsidR="00DC07FF">
          <w:rPr>
            <w:rFonts w:ascii="Times New Roman" w:eastAsia="宋体-简" w:hAnsi="Times New Roman" w:cs="Times New Roman" w:hint="eastAsia"/>
          </w:rPr>
          <w:t>相机</w:t>
        </w:r>
      </w:ins>
      <w:ins w:id="20" w:author="欣鑫 徐" w:date="2016-07-19T14:31:00Z">
        <w:r w:rsidR="00DB53A2">
          <w:rPr>
            <w:rFonts w:ascii="Times New Roman" w:eastAsia="宋体-简" w:hAnsi="Times New Roman" w:cs="Times New Roman" w:hint="eastAsia"/>
          </w:rPr>
          <w:t>暗箱被发明出来了，</w:t>
        </w:r>
      </w:ins>
      <w:ins w:id="21" w:author="欣鑫 徐" w:date="2016-07-19T14:32:00Z">
        <w:r w:rsidR="00DB53A2">
          <w:rPr>
            <w:rFonts w:ascii="Times New Roman" w:eastAsia="宋体-简" w:hAnsi="Times New Roman" w:cs="Times New Roman" w:hint="eastAsia"/>
          </w:rPr>
          <w:t>艺术家们可以在</w:t>
        </w:r>
      </w:ins>
      <w:ins w:id="22" w:author="欣鑫 徐" w:date="2016-07-19T14:38:00Z">
        <w:r w:rsidR="002B3871">
          <w:rPr>
            <w:rFonts w:ascii="Times New Roman" w:eastAsia="宋体-简" w:hAnsi="Times New Roman" w:cs="Times New Roman" w:hint="eastAsia"/>
          </w:rPr>
          <w:t>内部</w:t>
        </w:r>
      </w:ins>
      <w:ins w:id="23" w:author="欣鑫 徐" w:date="2016-07-19T14:32:00Z">
        <w:r w:rsidR="00DB53A2">
          <w:rPr>
            <w:rFonts w:ascii="Times New Roman" w:eastAsia="宋体-简" w:hAnsi="Times New Roman" w:cs="Times New Roman" w:hint="eastAsia"/>
          </w:rPr>
          <w:t>的镜子和绘图桌上</w:t>
        </w:r>
      </w:ins>
      <w:ins w:id="24" w:author="欣鑫 徐" w:date="2016-07-19T14:33:00Z">
        <w:r w:rsidR="0035563D">
          <w:rPr>
            <w:rFonts w:ascii="Times New Roman" w:eastAsia="宋体-简" w:hAnsi="Times New Roman" w:cs="Times New Roman" w:hint="eastAsia"/>
          </w:rPr>
          <w:t>追溯图像。这里的</w:t>
        </w:r>
        <w:r w:rsidR="0035563D">
          <w:rPr>
            <w:rFonts w:ascii="Times New Roman" w:eastAsia="宋体-简" w:hAnsi="Times New Roman" w:cs="Times New Roman" w:hint="eastAsia"/>
          </w:rPr>
          <w:t>portable</w:t>
        </w:r>
        <w:r w:rsidR="0035563D">
          <w:rPr>
            <w:rFonts w:ascii="Times New Roman" w:eastAsia="宋体-简" w:hAnsi="Times New Roman" w:cs="Times New Roman" w:hint="eastAsia"/>
          </w:rPr>
          <w:t>是“便于携带的”意思，</w:t>
        </w:r>
      </w:ins>
      <w:ins w:id="25" w:author="欣鑫 徐" w:date="2016-07-19T14:34:00Z">
        <w:r w:rsidR="0035563D">
          <w:rPr>
            <w:rFonts w:ascii="Times New Roman" w:eastAsia="宋体-简" w:hAnsi="Times New Roman" w:cs="Times New Roman" w:hint="eastAsia"/>
          </w:rPr>
          <w:t>和</w:t>
        </w:r>
        <w:r w:rsidR="0035563D">
          <w:rPr>
            <w:rFonts w:ascii="Times New Roman" w:eastAsia="宋体-简" w:hAnsi="Times New Roman" w:cs="Times New Roman" w:hint="eastAsia"/>
          </w:rPr>
          <w:t>C</w:t>
        </w:r>
        <w:r w:rsidR="0035563D">
          <w:rPr>
            <w:rFonts w:ascii="Times New Roman" w:eastAsia="宋体-简" w:hAnsi="Times New Roman" w:cs="Times New Roman" w:hint="eastAsia"/>
          </w:rPr>
          <w:t>选项</w:t>
        </w:r>
      </w:ins>
      <w:ins w:id="26" w:author="欣鑫 徐" w:date="2016-07-19T14:35:00Z">
        <w:r w:rsidR="006F6CFE">
          <w:rPr>
            <w:rFonts w:ascii="Times New Roman" w:eastAsia="宋体-简" w:hAnsi="Times New Roman" w:cs="Times New Roman" w:hint="eastAsia"/>
          </w:rPr>
          <w:t>“可移动的”</w:t>
        </w:r>
      </w:ins>
      <w:ins w:id="27" w:author="欣鑫 徐" w:date="2016-07-19T14:34:00Z">
        <w:r w:rsidR="0035563D">
          <w:rPr>
            <w:rFonts w:ascii="Times New Roman" w:eastAsia="宋体-简" w:hAnsi="Times New Roman" w:cs="Times New Roman" w:hint="eastAsia"/>
          </w:rPr>
          <w:t>属于同义表达，</w:t>
        </w:r>
        <w:r w:rsidR="0035563D">
          <w:rPr>
            <w:rFonts w:ascii="Times New Roman" w:eastAsia="宋体-简" w:hAnsi="Times New Roman" w:cs="Times New Roman" w:hint="eastAsia"/>
          </w:rPr>
          <w:t>A</w:t>
        </w:r>
        <w:r w:rsidR="0035563D">
          <w:rPr>
            <w:rFonts w:ascii="Times New Roman" w:eastAsia="宋体-简" w:hAnsi="Times New Roman" w:cs="Times New Roman" w:hint="eastAsia"/>
          </w:rPr>
          <w:t>选项是“有价值的”，</w:t>
        </w:r>
        <w:r w:rsidR="0035563D">
          <w:rPr>
            <w:rFonts w:ascii="Times New Roman" w:eastAsia="宋体-简" w:hAnsi="Times New Roman" w:cs="Times New Roman" w:hint="eastAsia"/>
          </w:rPr>
          <w:t>B</w:t>
        </w:r>
        <w:r w:rsidR="0035563D">
          <w:rPr>
            <w:rFonts w:ascii="Times New Roman" w:eastAsia="宋体-简" w:hAnsi="Times New Roman" w:cs="Times New Roman" w:hint="eastAsia"/>
          </w:rPr>
          <w:t>选项是“实际的，实践的”，</w:t>
        </w:r>
        <w:r w:rsidR="0035563D">
          <w:rPr>
            <w:rFonts w:ascii="Times New Roman" w:eastAsia="宋体-简" w:hAnsi="Times New Roman" w:cs="Times New Roman" w:hint="eastAsia"/>
          </w:rPr>
          <w:t>D</w:t>
        </w:r>
        <w:r w:rsidR="0035563D">
          <w:rPr>
            <w:rFonts w:ascii="Times New Roman" w:eastAsia="宋体-简" w:hAnsi="Times New Roman" w:cs="Times New Roman" w:hint="eastAsia"/>
          </w:rPr>
          <w:t>选项是“</w:t>
        </w:r>
      </w:ins>
      <w:ins w:id="28" w:author="欣鑫 徐" w:date="2016-07-19T14:35:00Z">
        <w:r w:rsidR="0035563D">
          <w:rPr>
            <w:rFonts w:ascii="Times New Roman" w:eastAsia="宋体-简" w:hAnsi="Times New Roman" w:cs="Times New Roman" w:hint="eastAsia"/>
          </w:rPr>
          <w:t>流行的，受欢迎的</w:t>
        </w:r>
      </w:ins>
      <w:ins w:id="29" w:author="欣鑫 徐" w:date="2016-07-19T14:34:00Z">
        <w:r w:rsidR="0035563D">
          <w:rPr>
            <w:rFonts w:ascii="Times New Roman" w:eastAsia="宋体-简" w:hAnsi="Times New Roman" w:cs="Times New Roman" w:hint="eastAsia"/>
          </w:rPr>
          <w:t>”</w:t>
        </w:r>
      </w:ins>
      <w:ins w:id="30" w:author="欣鑫 徐" w:date="2016-07-19T14:35:00Z">
        <w:r w:rsidR="0035563D">
          <w:rPr>
            <w:rFonts w:ascii="Times New Roman" w:eastAsia="宋体-简" w:hAnsi="Times New Roman" w:cs="Times New Roman" w:hint="eastAsia"/>
          </w:rPr>
          <w:t>。</w:t>
        </w:r>
      </w:ins>
      <w:ins w:id="31" w:author="欣鑫 徐" w:date="2016-07-19T14:30:00Z">
        <w:r w:rsidR="00DC07FF" w:rsidRPr="00C03242" w:rsidDel="00DC07FF">
          <w:rPr>
            <w:rFonts w:ascii="Times New Roman" w:eastAsia="宋体-简" w:hAnsi="Times New Roman" w:cs="Times New Roman"/>
          </w:rPr>
          <w:t xml:space="preserve"> </w:t>
        </w:r>
      </w:ins>
      <w:del w:id="32" w:author="欣鑫 徐" w:date="2016-07-19T14:30:00Z">
        <w:r w:rsidRPr="00C03242" w:rsidDel="00DC07FF">
          <w:rPr>
            <w:rFonts w:ascii="Times New Roman" w:eastAsia="宋体-简" w:hAnsi="Times New Roman" w:cs="Times New Roman"/>
          </w:rPr>
          <w:delText>剩余三项分别对应</w:delText>
        </w:r>
        <w:r w:rsidRPr="00C03242" w:rsidDel="00DC07FF">
          <w:rPr>
            <w:rFonts w:ascii="Times New Roman" w:eastAsia="宋体-简" w:hAnsi="Times New Roman" w:cs="Times New Roman"/>
          </w:rPr>
          <w:delText>“an aristocratic council”“an assembly of adult males”</w:delText>
        </w:r>
        <w:r w:rsidRPr="00C03242" w:rsidDel="00DC07FF">
          <w:rPr>
            <w:rFonts w:ascii="Times New Roman" w:eastAsia="宋体-简" w:hAnsi="Times New Roman" w:cs="Times New Roman"/>
          </w:rPr>
          <w:delText>以及</w:delText>
        </w:r>
        <w:r w:rsidRPr="00C03242" w:rsidDel="00DC07FF">
          <w:rPr>
            <w:rFonts w:ascii="Times New Roman" w:eastAsia="宋体-简" w:hAnsi="Times New Roman" w:cs="Times New Roman"/>
          </w:rPr>
          <w:delText>“nnually elected officials”</w:delText>
        </w:r>
        <w:r w:rsidRPr="00C03242" w:rsidDel="00DC07FF">
          <w:rPr>
            <w:rFonts w:ascii="Times New Roman" w:eastAsia="宋体-简" w:hAnsi="Times New Roman" w:cs="Times New Roman"/>
          </w:rPr>
          <w:delText>，只有第三项没有提</w:delText>
        </w:r>
        <w:commentRangeStart w:id="33"/>
        <w:r w:rsidRPr="00C03242" w:rsidDel="00DC07FF">
          <w:rPr>
            <w:rFonts w:ascii="Times New Roman" w:eastAsia="宋体-简" w:hAnsi="Times New Roman" w:cs="Times New Roman"/>
          </w:rPr>
          <w:delText>到</w:delText>
        </w:r>
        <w:commentRangeEnd w:id="33"/>
        <w:r w:rsidR="004B5591" w:rsidDel="00DC07FF">
          <w:rPr>
            <w:rStyle w:val="a3"/>
          </w:rPr>
          <w:commentReference w:id="33"/>
        </w:r>
        <w:r w:rsidRPr="00C03242" w:rsidDel="00DC07FF">
          <w:rPr>
            <w:rFonts w:ascii="Times New Roman" w:eastAsia="宋体-简" w:hAnsi="Times New Roman" w:cs="Times New Roman"/>
          </w:rPr>
          <w:delText>。</w:delText>
        </w:r>
      </w:del>
    </w:p>
    <w:p w14:paraId="17A193F2" w14:textId="77777777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59C2CFD6" w14:textId="77777777" w:rsidR="002B3871" w:rsidRDefault="002B3871" w:rsidP="009323F3">
      <w:pPr>
        <w:spacing w:line="400" w:lineRule="exact"/>
        <w:rPr>
          <w:ins w:id="34" w:author="欣鑫 徐" w:date="2016-07-19T14:38:00Z"/>
          <w:rFonts w:ascii="Times New Roman" w:eastAsia="宋体-简" w:hAnsi="Times New Roman" w:cs="Times New Roman"/>
        </w:rPr>
      </w:pPr>
      <w:ins w:id="35" w:author="欣鑫 徐" w:date="2016-07-19T14:38:00Z">
        <w:r>
          <w:rPr>
            <w:rFonts w:ascii="Times New Roman" w:eastAsia="宋体-简" w:hAnsi="Times New Roman" w:cs="Times New Roman" w:hint="eastAsia"/>
          </w:rPr>
          <w:t>Q3</w:t>
        </w:r>
      </w:ins>
    </w:p>
    <w:p w14:paraId="2CB56A3B" w14:textId="4A3E2497" w:rsidR="009323F3" w:rsidRPr="007C2B96" w:rsidRDefault="002B3871" w:rsidP="009323F3">
      <w:pPr>
        <w:spacing w:line="400" w:lineRule="exact"/>
        <w:rPr>
          <w:rFonts w:ascii="Times New Roman" w:eastAsia="宋体-简" w:hAnsi="Times New Roman" w:cs="Times New Roman"/>
        </w:rPr>
      </w:pPr>
      <w:ins w:id="36" w:author="欣鑫 徐" w:date="2016-07-19T14:38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37" w:author="欣鑫 徐" w:date="2016-07-19T14:42:00Z">
        <w:r w:rsidR="00880AAF">
          <w:rPr>
            <w:rFonts w:ascii="Times New Roman" w:eastAsia="宋体-简" w:hAnsi="Times New Roman" w:cs="Times New Roman" w:hint="eastAsia"/>
          </w:rPr>
          <w:t>D</w:t>
        </w:r>
      </w:ins>
      <w:del w:id="38" w:author="欣鑫 徐" w:date="2016-07-19T14:38:00Z">
        <w:r w:rsidR="009323F3" w:rsidDel="002B3871">
          <w:rPr>
            <w:rFonts w:ascii="Times New Roman" w:eastAsia="宋体-简" w:hAnsi="Times New Roman" w:cs="Times New Roman" w:hint="eastAsia"/>
          </w:rPr>
          <w:delText>3</w:delText>
        </w:r>
        <w:r w:rsidR="009323F3" w:rsidRPr="007C2B96" w:rsidDel="002B3871">
          <w:rPr>
            <w:rFonts w:ascii="Times New Roman" w:eastAsia="宋体-简" w:hAnsi="Times New Roman" w:cs="Times New Roman"/>
          </w:rPr>
          <w:delText>选择第二项。</w:delText>
        </w:r>
      </w:del>
    </w:p>
    <w:p w14:paraId="46B91F91" w14:textId="095AEA0A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39" w:author="欣鑫 徐" w:date="2016-07-19T14:43:00Z">
        <w:r w:rsidR="005F0577">
          <w:rPr>
            <w:rFonts w:ascii="Times New Roman" w:eastAsia="宋体-简" w:hAnsi="Times New Roman" w:cs="Times New Roman" w:hint="eastAsia"/>
          </w:rPr>
          <w:t>定位原文句子：</w:t>
        </w:r>
        <w:r w:rsidR="000A7C71">
          <w:rPr>
            <w:rFonts w:ascii="Times New Roman" w:eastAsia="宋体-简" w:hAnsi="Times New Roman" w:cs="Times New Roman" w:hint="eastAsia"/>
          </w:rPr>
          <w:t>镜子也被用于</w:t>
        </w:r>
      </w:ins>
      <w:ins w:id="40" w:author="欣鑫 徐" w:date="2016-07-19T14:44:00Z">
        <w:r w:rsidR="000A7C71">
          <w:rPr>
            <w:rFonts w:ascii="Times New Roman" w:eastAsia="宋体-简" w:hAnsi="Times New Roman" w:cs="Times New Roman" w:hint="eastAsia"/>
          </w:rPr>
          <w:t>颠倒和其原位置相反的</w:t>
        </w:r>
        <w:r w:rsidR="000A7C71">
          <w:rPr>
            <w:rFonts w:ascii="Times New Roman" w:eastAsia="宋体-简" w:hAnsi="Times New Roman" w:cs="Times New Roman" w:hint="eastAsia"/>
          </w:rPr>
          <w:t xml:space="preserve">projected </w:t>
        </w:r>
        <w:r w:rsidR="000A7C71">
          <w:rPr>
            <w:rFonts w:ascii="Times New Roman" w:eastAsia="宋体-简" w:hAnsi="Times New Roman" w:cs="Times New Roman" w:hint="eastAsia"/>
          </w:rPr>
          <w:t>图像。这里的</w:t>
        </w:r>
        <w:r w:rsidR="000A7C71">
          <w:rPr>
            <w:rFonts w:ascii="Times New Roman" w:eastAsia="宋体-简" w:hAnsi="Times New Roman" w:cs="Times New Roman" w:hint="eastAsia"/>
          </w:rPr>
          <w:t>projected</w:t>
        </w:r>
        <w:r w:rsidR="000A7C71">
          <w:rPr>
            <w:rFonts w:ascii="Times New Roman" w:eastAsia="宋体-简" w:hAnsi="Times New Roman" w:cs="Times New Roman" w:hint="eastAsia"/>
          </w:rPr>
          <w:t>是</w:t>
        </w:r>
      </w:ins>
      <w:ins w:id="41" w:author="欣鑫 徐" w:date="2016-07-19T14:45:00Z">
        <w:r w:rsidR="000A7C71">
          <w:rPr>
            <w:rFonts w:ascii="Times New Roman" w:eastAsia="宋体-简" w:hAnsi="Times New Roman" w:cs="Times New Roman" w:hint="eastAsia"/>
          </w:rPr>
          <w:t>“投射的，投影的”，和</w:t>
        </w:r>
        <w:r w:rsidR="000A7C71">
          <w:rPr>
            <w:rFonts w:ascii="Times New Roman" w:eastAsia="宋体-简" w:hAnsi="Times New Roman" w:cs="Times New Roman" w:hint="eastAsia"/>
          </w:rPr>
          <w:t>D</w:t>
        </w:r>
        <w:r w:rsidR="000A7C71">
          <w:rPr>
            <w:rFonts w:ascii="Times New Roman" w:eastAsia="宋体-简" w:hAnsi="Times New Roman" w:cs="Times New Roman" w:hint="eastAsia"/>
          </w:rPr>
          <w:t>选项的“显示的”属于近义；</w:t>
        </w:r>
        <w:r w:rsidR="00363A01">
          <w:rPr>
            <w:rFonts w:ascii="Times New Roman" w:eastAsia="宋体-简" w:hAnsi="Times New Roman" w:cs="Times New Roman" w:hint="eastAsia"/>
          </w:rPr>
          <w:t>其余三个选项分别是“</w:t>
        </w:r>
      </w:ins>
      <w:ins w:id="42" w:author="欣鑫 徐" w:date="2016-07-19T14:46:00Z">
        <w:r w:rsidR="00363A01">
          <w:rPr>
            <w:rFonts w:ascii="Times New Roman" w:eastAsia="宋体-简" w:hAnsi="Times New Roman" w:cs="Times New Roman" w:hint="eastAsia"/>
          </w:rPr>
          <w:t>完整的，全部的</w:t>
        </w:r>
      </w:ins>
      <w:ins w:id="43" w:author="欣鑫 徐" w:date="2016-07-19T14:45:00Z">
        <w:r w:rsidR="00363A01">
          <w:rPr>
            <w:rFonts w:ascii="Times New Roman" w:eastAsia="宋体-简" w:hAnsi="Times New Roman" w:cs="Times New Roman" w:hint="eastAsia"/>
          </w:rPr>
          <w:t>”</w:t>
        </w:r>
      </w:ins>
      <w:ins w:id="44" w:author="欣鑫 徐" w:date="2016-07-19T14:46:00Z">
        <w:r w:rsidR="00363A01">
          <w:rPr>
            <w:rFonts w:ascii="Times New Roman" w:eastAsia="宋体-简" w:hAnsi="Times New Roman" w:cs="Times New Roman" w:hint="eastAsia"/>
          </w:rPr>
          <w:t>，“正确的”和“扩大的”之意。</w:t>
        </w:r>
        <w:r w:rsidR="009476C9">
          <w:rPr>
            <w:rFonts w:ascii="Times New Roman" w:eastAsia="宋体-简" w:hAnsi="Times New Roman" w:cs="Times New Roman" w:hint="eastAsia"/>
          </w:rPr>
          <w:t>根据前后文，我们知道原文</w:t>
        </w:r>
      </w:ins>
      <w:ins w:id="45" w:author="欣鑫 徐" w:date="2016-07-19T14:47:00Z">
        <w:r w:rsidR="0034053B">
          <w:rPr>
            <w:rFonts w:ascii="Times New Roman" w:eastAsia="宋体-简" w:hAnsi="Times New Roman" w:cs="Times New Roman" w:hint="eastAsia"/>
          </w:rPr>
          <w:t>讲述的是</w:t>
        </w:r>
      </w:ins>
      <w:ins w:id="46" w:author="欣鑫 徐" w:date="2016-07-20T14:16:00Z">
        <w:r w:rsidR="0034053B">
          <w:rPr>
            <w:rFonts w:ascii="Times New Roman" w:eastAsia="宋体-简" w:hAnsi="Times New Roman" w:cs="Times New Roman" w:hint="eastAsia"/>
          </w:rPr>
          <w:t>小孔</w:t>
        </w:r>
      </w:ins>
      <w:ins w:id="47" w:author="欣鑫 徐" w:date="2016-07-19T14:47:00Z">
        <w:r w:rsidR="009476C9">
          <w:rPr>
            <w:rFonts w:ascii="Times New Roman" w:eastAsia="宋体-简" w:hAnsi="Times New Roman" w:cs="Times New Roman" w:hint="eastAsia"/>
          </w:rPr>
          <w:t>成像的原理</w:t>
        </w:r>
      </w:ins>
      <w:ins w:id="48" w:author="欣鑫 徐" w:date="2016-07-19T14:48:00Z">
        <w:r w:rsidR="00E82CC5">
          <w:rPr>
            <w:rFonts w:ascii="Times New Roman" w:eastAsia="宋体-简" w:hAnsi="Times New Roman" w:cs="Times New Roman" w:hint="eastAsia"/>
          </w:rPr>
          <w:t>，单词定位句的</w:t>
        </w:r>
        <w:r w:rsidR="00E82CC5">
          <w:rPr>
            <w:rFonts w:ascii="Times New Roman" w:eastAsia="宋体-简" w:hAnsi="Times New Roman" w:cs="Times New Roman" w:hint="eastAsia"/>
          </w:rPr>
          <w:t>also</w:t>
        </w:r>
      </w:ins>
      <w:ins w:id="49" w:author="欣鑫 徐" w:date="2016-07-19T14:49:00Z">
        <w:r w:rsidR="00E82CC5">
          <w:rPr>
            <w:rFonts w:ascii="Times New Roman" w:eastAsia="宋体-简" w:hAnsi="Times New Roman" w:cs="Times New Roman" w:hint="eastAsia"/>
          </w:rPr>
          <w:t>示意和前一句有关，</w:t>
        </w:r>
      </w:ins>
      <w:ins w:id="50" w:author="欣鑫 徐" w:date="2016-07-19T14:50:00Z">
        <w:r w:rsidR="00406F88" w:rsidRPr="00406F88">
          <w:rPr>
            <w:rFonts w:ascii="Times New Roman" w:eastAsia="宋体-简" w:hAnsi="Times New Roman" w:cs="Times New Roman"/>
          </w:rPr>
          <w:t xml:space="preserve">Giovanni Battista Della </w:t>
        </w:r>
        <w:proofErr w:type="spellStart"/>
        <w:r w:rsidR="00406F88" w:rsidRPr="00406F88">
          <w:rPr>
            <w:rFonts w:ascii="Times New Roman" w:eastAsia="宋体-简" w:hAnsi="Times New Roman" w:cs="Times New Roman"/>
          </w:rPr>
          <w:t>Porta</w:t>
        </w:r>
        <w:proofErr w:type="spellEnd"/>
        <w:r w:rsidR="00406F88">
          <w:rPr>
            <w:rFonts w:ascii="Times New Roman" w:eastAsia="宋体-简" w:hAnsi="Times New Roman" w:cs="Times New Roman" w:hint="eastAsia"/>
          </w:rPr>
          <w:t>的更新技术被用来从单一</w:t>
        </w:r>
      </w:ins>
      <w:ins w:id="51" w:author="欣鑫 徐" w:date="2016-07-19T14:51:00Z">
        <w:r w:rsidR="00406F88">
          <w:rPr>
            <w:rFonts w:ascii="Times New Roman" w:eastAsia="宋体-简" w:hAnsi="Times New Roman" w:cs="Times New Roman" w:hint="eastAsia"/>
          </w:rPr>
          <w:t>角度</w:t>
        </w:r>
      </w:ins>
      <w:ins w:id="52" w:author="欣鑫 徐" w:date="2016-07-19T15:00:00Z">
        <w:r w:rsidR="00083523">
          <w:rPr>
            <w:rFonts w:ascii="Times New Roman" w:eastAsia="宋体-简" w:hAnsi="Times New Roman" w:cs="Times New Roman" w:hint="eastAsia"/>
          </w:rPr>
          <w:t>看到的东西</w:t>
        </w:r>
      </w:ins>
      <w:ins w:id="53" w:author="欣鑫 徐" w:date="2016-07-19T14:51:00Z">
        <w:r w:rsidR="00406F88">
          <w:rPr>
            <w:rFonts w:ascii="Times New Roman" w:eastAsia="宋体-简" w:hAnsi="Times New Roman" w:cs="Times New Roman" w:hint="eastAsia"/>
          </w:rPr>
          <w:t>精确作画，</w:t>
        </w:r>
      </w:ins>
      <w:ins w:id="54" w:author="欣鑫 徐" w:date="2016-07-19T15:00:00Z">
        <w:r w:rsidR="00083523">
          <w:rPr>
            <w:rFonts w:ascii="Times New Roman" w:eastAsia="宋体-简" w:hAnsi="Times New Roman" w:cs="Times New Roman" w:hint="eastAsia"/>
          </w:rPr>
          <w:t>projected</w:t>
        </w:r>
        <w:r w:rsidR="00083523">
          <w:rPr>
            <w:rFonts w:ascii="Times New Roman" w:eastAsia="宋体-简" w:hAnsi="Times New Roman" w:cs="Times New Roman" w:hint="eastAsia"/>
          </w:rPr>
          <w:t>和上半句的</w:t>
        </w:r>
        <w:r w:rsidR="00083523">
          <w:rPr>
            <w:rFonts w:ascii="Times New Roman" w:eastAsia="宋体-简" w:hAnsi="Times New Roman" w:cs="Times New Roman" w:hint="eastAsia"/>
          </w:rPr>
          <w:t xml:space="preserve">be seen </w:t>
        </w:r>
        <w:r w:rsidR="00083523">
          <w:rPr>
            <w:rFonts w:ascii="Times New Roman" w:eastAsia="宋体-简" w:hAnsi="Times New Roman" w:cs="Times New Roman" w:hint="eastAsia"/>
          </w:rPr>
          <w:t>应该属于同</w:t>
        </w:r>
      </w:ins>
      <w:ins w:id="55" w:author="欣鑫 徐" w:date="2016-07-19T15:22:00Z">
        <w:r w:rsidR="001B099B">
          <w:rPr>
            <w:rFonts w:ascii="Times New Roman" w:eastAsia="宋体-简" w:hAnsi="Times New Roman" w:cs="Times New Roman" w:hint="eastAsia"/>
          </w:rPr>
          <w:t>类意义</w:t>
        </w:r>
      </w:ins>
      <w:ins w:id="56" w:author="欣鑫 徐" w:date="2016-07-19T15:00:00Z">
        <w:r w:rsidR="00083523">
          <w:rPr>
            <w:rFonts w:ascii="Times New Roman" w:eastAsia="宋体-简" w:hAnsi="Times New Roman" w:cs="Times New Roman" w:hint="eastAsia"/>
          </w:rPr>
          <w:t>表达。</w:t>
        </w:r>
      </w:ins>
      <w:del w:id="57" w:author="欣鑫 徐" w:date="2016-07-19T14:38:00Z">
        <w:r w:rsidRPr="00C03242" w:rsidDel="002B3871">
          <w:rPr>
            <w:rFonts w:ascii="Times New Roman" w:eastAsia="宋体-简" w:hAnsi="Times New Roman" w:cs="Times New Roman"/>
          </w:rPr>
          <w:delText>第三段开头介绍，为了打破贵族专权的统治，</w:delText>
        </w:r>
        <w:r w:rsidRPr="00C03242" w:rsidDel="002B3871">
          <w:rPr>
            <w:rFonts w:ascii="Times New Roman" w:eastAsia="宋体-简" w:hAnsi="Times New Roman" w:cs="Times New Roman"/>
          </w:rPr>
          <w:delText>Solon</w:delText>
        </w:r>
        <w:r w:rsidRPr="00C03242" w:rsidDel="002B3871">
          <w:rPr>
            <w:rFonts w:ascii="Times New Roman" w:eastAsia="宋体-简" w:hAnsi="Times New Roman" w:cs="Times New Roman"/>
          </w:rPr>
          <w:delText>确立了财富多寡作为执政的标准，而不是出身：</w:delText>
        </w:r>
        <w:r w:rsidRPr="00C03242" w:rsidDel="002B3871">
          <w:rPr>
            <w:rFonts w:ascii="Times New Roman" w:eastAsia="宋体-简" w:hAnsi="Times New Roman" w:cs="Times New Roman"/>
          </w:rPr>
          <w:delText>“he broke the aristocracy's stranglehold on elected offices by establishing wealth rather than birth as the basis of office holding”</w:delText>
        </w:r>
        <w:r w:rsidRPr="00C03242" w:rsidDel="002B3871">
          <w:rPr>
            <w:rFonts w:ascii="Times New Roman" w:eastAsia="宋体-简" w:hAnsi="Times New Roman" w:cs="Times New Roman"/>
          </w:rPr>
          <w:delText>，也就是说，此举有助于非贵族掌权。相应排除其他没有提</w:delText>
        </w:r>
        <w:commentRangeStart w:id="58"/>
        <w:r w:rsidRPr="00C03242" w:rsidDel="002B3871">
          <w:rPr>
            <w:rFonts w:ascii="Times New Roman" w:eastAsia="宋体-简" w:hAnsi="Times New Roman" w:cs="Times New Roman"/>
          </w:rPr>
          <w:delText>到的选项</w:delText>
        </w:r>
        <w:commentRangeEnd w:id="58"/>
        <w:r w:rsidR="004B5591" w:rsidDel="002B3871">
          <w:rPr>
            <w:rStyle w:val="a3"/>
          </w:rPr>
          <w:commentReference w:id="58"/>
        </w:r>
        <w:r w:rsidRPr="00C03242" w:rsidDel="002B3871">
          <w:rPr>
            <w:rFonts w:ascii="Times New Roman" w:eastAsia="宋体-简" w:hAnsi="Times New Roman" w:cs="Times New Roman"/>
          </w:rPr>
          <w:delText>。</w:delText>
        </w:r>
      </w:del>
    </w:p>
    <w:p w14:paraId="46FCD81D" w14:textId="77777777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0F895A19" w14:textId="77777777" w:rsidR="00083523" w:rsidRDefault="00083523" w:rsidP="009323F3">
      <w:pPr>
        <w:spacing w:line="400" w:lineRule="exact"/>
        <w:rPr>
          <w:ins w:id="59" w:author="欣鑫 徐" w:date="2016-07-19T15:01:00Z"/>
          <w:rFonts w:ascii="Times New Roman" w:eastAsia="宋体-简" w:hAnsi="Times New Roman" w:cs="Times New Roman"/>
        </w:rPr>
      </w:pPr>
      <w:ins w:id="60" w:author="欣鑫 徐" w:date="2016-07-19T15:01:00Z">
        <w:r>
          <w:rPr>
            <w:rFonts w:ascii="Times New Roman" w:eastAsia="宋体-简" w:hAnsi="Times New Roman" w:cs="Times New Roman" w:hint="eastAsia"/>
          </w:rPr>
          <w:t>Q4</w:t>
        </w:r>
      </w:ins>
    </w:p>
    <w:p w14:paraId="6CFBB397" w14:textId="577A9FBF" w:rsidR="009323F3" w:rsidRPr="007C2B96" w:rsidRDefault="00083523" w:rsidP="009323F3">
      <w:pPr>
        <w:spacing w:line="400" w:lineRule="exact"/>
        <w:rPr>
          <w:rFonts w:ascii="Times New Roman" w:eastAsia="宋体-简" w:hAnsi="Times New Roman" w:cs="Times New Roman"/>
        </w:rPr>
      </w:pPr>
      <w:ins w:id="61" w:author="欣鑫 徐" w:date="2016-07-19T15:01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62" w:author="欣鑫 徐" w:date="2016-07-19T15:02:00Z">
        <w:r>
          <w:rPr>
            <w:rFonts w:ascii="Times New Roman" w:eastAsia="宋体-简" w:hAnsi="Times New Roman" w:cs="Times New Roman" w:hint="eastAsia"/>
          </w:rPr>
          <w:t>A</w:t>
        </w:r>
      </w:ins>
      <w:del w:id="63" w:author="欣鑫 徐" w:date="2016-07-19T15:01:00Z">
        <w:r w:rsidR="009323F3" w:rsidDel="00083523">
          <w:rPr>
            <w:rFonts w:ascii="Times New Roman" w:eastAsia="宋体-简" w:hAnsi="Times New Roman" w:cs="Times New Roman" w:hint="eastAsia"/>
          </w:rPr>
          <w:delText>4</w:delText>
        </w:r>
        <w:r w:rsidR="009323F3" w:rsidDel="00083523">
          <w:rPr>
            <w:rFonts w:ascii="Times New Roman" w:eastAsia="宋体-简" w:hAnsi="Times New Roman" w:cs="Times New Roman"/>
          </w:rPr>
          <w:delText>选择</w:delText>
        </w:r>
      </w:del>
      <w:del w:id="64" w:author="欣鑫 徐" w:date="2016-07-19T15:00:00Z">
        <w:r w:rsidR="009323F3" w:rsidDel="00083523">
          <w:rPr>
            <w:rFonts w:ascii="Times New Roman" w:eastAsia="宋体-简" w:hAnsi="Times New Roman" w:cs="Times New Roman"/>
          </w:rPr>
          <w:delText>第</w:delText>
        </w:r>
        <w:r w:rsidR="009323F3" w:rsidDel="00083523">
          <w:rPr>
            <w:rFonts w:ascii="Times New Roman" w:eastAsia="宋体-简" w:hAnsi="Times New Roman" w:cs="Times New Roman" w:hint="eastAsia"/>
          </w:rPr>
          <w:delText>一</w:delText>
        </w:r>
        <w:r w:rsidR="009323F3" w:rsidRPr="007C2B96" w:rsidDel="00083523">
          <w:rPr>
            <w:rFonts w:ascii="Times New Roman" w:eastAsia="宋体-简" w:hAnsi="Times New Roman" w:cs="Times New Roman"/>
          </w:rPr>
          <w:delText>项。</w:delText>
        </w:r>
      </w:del>
    </w:p>
    <w:p w14:paraId="0F2586A5" w14:textId="3EB809D4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65" w:author="欣鑫 徐" w:date="2016-07-19T15:02:00Z">
        <w:r w:rsidR="00893941">
          <w:rPr>
            <w:rFonts w:ascii="Times New Roman" w:eastAsia="宋体-简" w:hAnsi="Times New Roman" w:cs="Times New Roman" w:hint="eastAsia"/>
          </w:rPr>
          <w:t>回归原文定位</w:t>
        </w:r>
      </w:ins>
      <w:ins w:id="66" w:author="欣鑫 徐" w:date="2016-07-19T15:04:00Z">
        <w:r w:rsidR="009C332C">
          <w:rPr>
            <w:rFonts w:ascii="Times New Roman" w:eastAsia="宋体-简" w:hAnsi="Times New Roman" w:cs="Times New Roman" w:hint="eastAsia"/>
          </w:rPr>
          <w:t>“</w:t>
        </w:r>
        <w:r w:rsidR="009C332C">
          <w:rPr>
            <w:rFonts w:ascii="Times New Roman" w:eastAsia="宋体-简" w:hAnsi="Times New Roman" w:cs="Times New Roman" w:hint="eastAsia"/>
          </w:rPr>
          <w:t>When one of</w:t>
        </w:r>
        <w:r w:rsidR="009C332C">
          <w:rPr>
            <w:rFonts w:ascii="Times New Roman" w:eastAsia="宋体-简" w:hAnsi="Times New Roman" w:cs="Times New Roman"/>
          </w:rPr>
          <w:t>…</w:t>
        </w:r>
      </w:ins>
      <w:ins w:id="67" w:author="欣鑫 徐" w:date="2016-07-19T15:06:00Z">
        <w:r w:rsidR="00AF2E01" w:rsidRPr="00AF2E01">
          <w:rPr>
            <w:rFonts w:ascii="Times New Roman" w:hAnsi="Times New Roman" w:cs="Times New Roman"/>
            <w:color w:val="000000"/>
            <w:kern w:val="0"/>
            <w:sz w:val="21"/>
            <w:szCs w:val="21"/>
          </w:rPr>
          <w:t xml:space="preserve"> </w:t>
        </w:r>
        <w:r w:rsidR="00AF2E01" w:rsidRPr="00AF2E01">
          <w:rPr>
            <w:rFonts w:ascii="Times New Roman" w:eastAsia="宋体-简" w:hAnsi="Times New Roman" w:cs="Times New Roman"/>
          </w:rPr>
          <w:t xml:space="preserve">his secret use of a camera </w:t>
        </w:r>
        <w:proofErr w:type="spellStart"/>
        <w:r w:rsidR="00AF2E01" w:rsidRPr="00AF2E01">
          <w:rPr>
            <w:rFonts w:ascii="Times New Roman" w:eastAsia="宋体-简" w:hAnsi="Times New Roman" w:cs="Times New Roman"/>
          </w:rPr>
          <w:t>obscura</w:t>
        </w:r>
        <w:proofErr w:type="spellEnd"/>
        <w:r w:rsidR="00AF2E01">
          <w:rPr>
            <w:rFonts w:ascii="Times New Roman" w:eastAsia="宋体-简" w:hAnsi="Times New Roman" w:cs="Times New Roman" w:hint="eastAsia"/>
          </w:rPr>
          <w:t>.</w:t>
        </w:r>
      </w:ins>
      <w:ins w:id="68" w:author="欣鑫 徐" w:date="2016-07-19T15:04:00Z">
        <w:r w:rsidR="009C332C">
          <w:rPr>
            <w:rFonts w:ascii="Times New Roman" w:eastAsia="宋体-简" w:hAnsi="Times New Roman" w:cs="Times New Roman" w:hint="eastAsia"/>
          </w:rPr>
          <w:t>”</w:t>
        </w:r>
      </w:ins>
      <w:ins w:id="69" w:author="欣鑫 徐" w:date="2016-07-19T15:07:00Z">
        <w:r w:rsidR="00C50577">
          <w:rPr>
            <w:rFonts w:ascii="Times New Roman" w:eastAsia="宋体-简" w:hAnsi="Times New Roman" w:cs="Times New Roman" w:hint="eastAsia"/>
          </w:rPr>
          <w:t>当</w:t>
        </w:r>
      </w:ins>
      <w:ins w:id="70" w:author="欣鑫 徐" w:date="2016-07-19T15:08:00Z">
        <w:r w:rsidR="00C50577">
          <w:rPr>
            <w:rFonts w:ascii="Times New Roman" w:eastAsia="宋体-简" w:hAnsi="Times New Roman" w:cs="Times New Roman" w:hint="eastAsia"/>
          </w:rPr>
          <w:t>谈到</w:t>
        </w:r>
        <w:r w:rsidR="00C50577">
          <w:rPr>
            <w:rFonts w:ascii="Times New Roman" w:eastAsia="宋体-简" w:hAnsi="Times New Roman" w:cs="Times New Roman" w:hint="eastAsia"/>
          </w:rPr>
          <w:t>Vermeer</w:t>
        </w:r>
        <w:r w:rsidR="00C50577">
          <w:rPr>
            <w:rFonts w:ascii="Times New Roman" w:eastAsia="宋体-简" w:hAnsi="Times New Roman" w:cs="Times New Roman" w:hint="eastAsia"/>
          </w:rPr>
          <w:t>这个人时，</w:t>
        </w:r>
      </w:ins>
      <w:ins w:id="71" w:author="欣鑫 徐" w:date="2016-07-19T15:10:00Z">
        <w:r w:rsidR="00D6517B">
          <w:rPr>
            <w:rFonts w:ascii="Times New Roman" w:eastAsia="宋体-简" w:hAnsi="Times New Roman" w:cs="Times New Roman" w:hint="eastAsia"/>
          </w:rPr>
          <w:t>说到</w:t>
        </w:r>
      </w:ins>
      <w:ins w:id="72" w:author="欣鑫 徐" w:date="2016-07-19T15:11:00Z">
        <w:r w:rsidR="003F6262">
          <w:rPr>
            <w:rFonts w:ascii="Times New Roman" w:eastAsia="宋体-简" w:hAnsi="Times New Roman" w:cs="Times New Roman" w:hint="eastAsia"/>
          </w:rPr>
          <w:t>他著名</w:t>
        </w:r>
      </w:ins>
      <w:ins w:id="73" w:author="欣鑫 徐" w:date="2016-07-19T15:10:00Z">
        <w:r w:rsidR="00F26481">
          <w:rPr>
            <w:rFonts w:ascii="Times New Roman" w:eastAsia="宋体-简" w:hAnsi="Times New Roman" w:cs="Times New Roman" w:hint="eastAsia"/>
          </w:rPr>
          <w:t>画作</w:t>
        </w:r>
      </w:ins>
      <w:ins w:id="74" w:author="欣鑫 徐" w:date="2016-07-19T15:11:00Z">
        <w:r w:rsidR="003F6262" w:rsidRPr="003F6262">
          <w:rPr>
            <w:rFonts w:ascii="Times New Roman" w:eastAsia="宋体-简" w:hAnsi="Times New Roman" w:cs="Times New Roman"/>
          </w:rPr>
          <w:t>The Art of Painting</w:t>
        </w:r>
      </w:ins>
      <w:ins w:id="75" w:author="欣鑫 徐" w:date="2016-07-19T15:10:00Z">
        <w:r w:rsidR="00F26481">
          <w:rPr>
            <w:rFonts w:ascii="Times New Roman" w:eastAsia="宋体-简" w:hAnsi="Times New Roman" w:cs="Times New Roman" w:hint="eastAsia"/>
          </w:rPr>
          <w:t>里的房间和</w:t>
        </w:r>
      </w:ins>
      <w:ins w:id="76" w:author="欣鑫 徐" w:date="2016-07-19T15:11:00Z">
        <w:r w:rsidR="003F6262">
          <w:rPr>
            <w:rFonts w:ascii="Times New Roman" w:eastAsia="宋体-简" w:hAnsi="Times New Roman" w:cs="Times New Roman" w:hint="eastAsia"/>
          </w:rPr>
          <w:t>其他画作</w:t>
        </w:r>
      </w:ins>
      <w:ins w:id="77" w:author="欣鑫 徐" w:date="2016-07-19T15:12:00Z">
        <w:r w:rsidR="003F6262">
          <w:rPr>
            <w:rFonts w:ascii="Times New Roman" w:eastAsia="宋体-简" w:hAnsi="Times New Roman" w:cs="Times New Roman" w:hint="eastAsia"/>
          </w:rPr>
          <w:t>里的房间非常类似，</w:t>
        </w:r>
      </w:ins>
      <w:ins w:id="78" w:author="欣鑫 徐" w:date="2016-07-19T15:13:00Z">
        <w:r w:rsidR="008B11C7">
          <w:rPr>
            <w:rFonts w:ascii="Times New Roman" w:eastAsia="宋体-简" w:hAnsi="Times New Roman" w:cs="Times New Roman" w:hint="eastAsia"/>
          </w:rPr>
          <w:t>然后如何类似</w:t>
        </w:r>
      </w:ins>
      <w:ins w:id="79" w:author="欣鑫 徐" w:date="2016-07-19T15:18:00Z">
        <w:r w:rsidR="00D22088">
          <w:rPr>
            <w:rFonts w:ascii="Times New Roman" w:eastAsia="宋体-简" w:hAnsi="Times New Roman" w:cs="Times New Roman" w:hint="eastAsia"/>
          </w:rPr>
          <w:t>的证据特征</w:t>
        </w:r>
      </w:ins>
      <w:ins w:id="80" w:author="欣鑫 徐" w:date="2016-07-19T15:13:00Z">
        <w:r w:rsidR="008B11C7">
          <w:rPr>
            <w:rFonts w:ascii="Times New Roman" w:eastAsia="宋体-简" w:hAnsi="Times New Roman" w:cs="Times New Roman" w:hint="eastAsia"/>
          </w:rPr>
          <w:t>，</w:t>
        </w:r>
      </w:ins>
      <w:ins w:id="81" w:author="欣鑫 徐" w:date="2016-07-19T15:19:00Z">
        <w:r w:rsidR="002C6A4B">
          <w:rPr>
            <w:rFonts w:ascii="Times New Roman" w:eastAsia="宋体-简" w:hAnsi="Times New Roman" w:cs="Times New Roman" w:hint="eastAsia"/>
            <w:bCs/>
          </w:rPr>
          <w:t>还</w:t>
        </w:r>
      </w:ins>
      <w:ins w:id="82" w:author="欣鑫 徐" w:date="2016-07-19T15:16:00Z">
        <w:r w:rsidR="00597E91" w:rsidRPr="00091692">
          <w:rPr>
            <w:rFonts w:ascii="Times New Roman" w:eastAsia="宋体-简" w:hAnsi="Times New Roman" w:cs="Times New Roman"/>
            <w:bCs/>
          </w:rPr>
          <w:t>介绍了</w:t>
        </w:r>
        <w:r w:rsidR="00597E91" w:rsidRPr="00091692">
          <w:rPr>
            <w:rFonts w:ascii="Times New Roman" w:eastAsia="宋体-简" w:hAnsi="Times New Roman" w:cs="Times New Roman"/>
            <w:bCs/>
          </w:rPr>
          <w:t>X</w:t>
        </w:r>
        <w:r w:rsidR="00597E91" w:rsidRPr="00091692">
          <w:rPr>
            <w:rFonts w:ascii="Times New Roman" w:eastAsia="宋体-简" w:hAnsi="Times New Roman" w:cs="Times New Roman"/>
            <w:bCs/>
          </w:rPr>
          <w:t>射线显示的维米尔绘画方式</w:t>
        </w:r>
        <w:r w:rsidR="00597E91">
          <w:rPr>
            <w:rFonts w:ascii="Times New Roman" w:eastAsia="宋体-简" w:hAnsi="Times New Roman" w:cs="Times New Roman" w:hint="eastAsia"/>
            <w:bCs/>
          </w:rPr>
          <w:t>，</w:t>
        </w:r>
      </w:ins>
      <w:ins w:id="83" w:author="欣鑫 徐" w:date="2016-07-19T15:13:00Z">
        <w:r w:rsidR="008B11C7">
          <w:rPr>
            <w:rFonts w:ascii="Times New Roman" w:eastAsia="宋体-简" w:hAnsi="Times New Roman" w:cs="Times New Roman" w:hint="eastAsia"/>
          </w:rPr>
          <w:t>最后得出一个</w:t>
        </w:r>
      </w:ins>
      <w:ins w:id="84" w:author="欣鑫 徐" w:date="2016-07-19T15:14:00Z">
        <w:r w:rsidR="008B11C7">
          <w:rPr>
            <w:rFonts w:ascii="Times New Roman" w:eastAsia="宋体-简" w:hAnsi="Times New Roman" w:cs="Times New Roman" w:hint="eastAsia"/>
          </w:rPr>
          <w:t>结论</w:t>
        </w:r>
      </w:ins>
      <w:ins w:id="85" w:author="欣鑫 徐" w:date="2016-07-19T15:15:00Z">
        <w:r w:rsidR="00597E91">
          <w:rPr>
            <w:rFonts w:ascii="Times New Roman" w:eastAsia="宋体-简" w:hAnsi="Times New Roman" w:cs="Times New Roman" w:hint="eastAsia"/>
          </w:rPr>
          <w:t>“</w:t>
        </w:r>
        <w:r w:rsidR="00597E91" w:rsidRPr="00597E91">
          <w:rPr>
            <w:rFonts w:ascii="Times New Roman" w:eastAsia="宋体-简" w:hAnsi="Times New Roman" w:cs="Times New Roman"/>
          </w:rPr>
          <w:t xml:space="preserve">his secret use of a camera </w:t>
        </w:r>
        <w:proofErr w:type="spellStart"/>
        <w:r w:rsidR="00597E91" w:rsidRPr="00597E91">
          <w:rPr>
            <w:rFonts w:ascii="Times New Roman" w:eastAsia="宋体-简" w:hAnsi="Times New Roman" w:cs="Times New Roman"/>
          </w:rPr>
          <w:t>obscura</w:t>
        </w:r>
        <w:proofErr w:type="spellEnd"/>
        <w:r w:rsidR="00597E91">
          <w:rPr>
            <w:rFonts w:ascii="Times New Roman" w:eastAsia="宋体-简" w:hAnsi="Times New Roman" w:cs="Times New Roman" w:hint="eastAsia"/>
          </w:rPr>
          <w:t>”</w:t>
        </w:r>
      </w:ins>
      <w:ins w:id="86" w:author="欣鑫 徐" w:date="2016-07-19T15:16:00Z">
        <w:r w:rsidR="00597E91">
          <w:rPr>
            <w:rFonts w:ascii="Times New Roman" w:eastAsia="宋体-简" w:hAnsi="Times New Roman" w:cs="Times New Roman" w:hint="eastAsia"/>
          </w:rPr>
          <w:t>；结合段首</w:t>
        </w:r>
      </w:ins>
      <w:ins w:id="87" w:author="欣鑫 徐" w:date="2016-07-19T15:15:00Z">
        <w:r w:rsidR="00597E91" w:rsidRPr="00091692" w:rsidDel="00597E91">
          <w:rPr>
            <w:rFonts w:ascii="Times New Roman" w:eastAsia="宋体-简" w:hAnsi="Times New Roman" w:cs="Times New Roman"/>
            <w:bCs/>
          </w:rPr>
          <w:t xml:space="preserve"> </w:t>
        </w:r>
      </w:ins>
      <w:del w:id="88" w:author="欣鑫 徐" w:date="2016-07-19T15:15:00Z">
        <w:r w:rsidRPr="00091692" w:rsidDel="00597E91">
          <w:rPr>
            <w:rFonts w:ascii="Times New Roman" w:eastAsia="宋体-简" w:hAnsi="Times New Roman" w:cs="Times New Roman"/>
            <w:bCs/>
          </w:rPr>
          <w:delText>第二段以维米尔为例，讲述了绘画大师们可能利用照相机暗盒追踪图像：</w:delText>
        </w:r>
      </w:del>
      <w:r w:rsidRPr="00091692">
        <w:rPr>
          <w:rFonts w:ascii="Times New Roman" w:eastAsia="宋体-简" w:hAnsi="Times New Roman" w:cs="Times New Roman"/>
          <w:bCs/>
        </w:rPr>
        <w:t xml:space="preserve">“Did some of the masters of painting, then, trace their images using a camera </w:t>
      </w:r>
      <w:proofErr w:type="spellStart"/>
      <w:r w:rsidRPr="00091692">
        <w:rPr>
          <w:rFonts w:ascii="Times New Roman" w:eastAsia="宋体-简" w:hAnsi="Times New Roman" w:cs="Times New Roman"/>
          <w:bCs/>
        </w:rPr>
        <w:t>obscura</w:t>
      </w:r>
      <w:proofErr w:type="spellEnd"/>
      <w:r w:rsidRPr="00091692">
        <w:rPr>
          <w:rFonts w:ascii="Times New Roman" w:eastAsia="宋体-简" w:hAnsi="Times New Roman" w:cs="Times New Roman"/>
          <w:bCs/>
        </w:rPr>
        <w:t>”</w:t>
      </w:r>
      <w:r w:rsidRPr="00091692">
        <w:rPr>
          <w:rFonts w:ascii="Times New Roman" w:eastAsia="宋体-简" w:hAnsi="Times New Roman" w:cs="Times New Roman"/>
          <w:bCs/>
        </w:rPr>
        <w:t>，</w:t>
      </w:r>
      <w:del w:id="89" w:author="欣鑫 徐" w:date="2016-07-19T15:16:00Z">
        <w:r w:rsidRPr="00091692" w:rsidDel="00597E91">
          <w:rPr>
            <w:rFonts w:ascii="Times New Roman" w:eastAsia="宋体-简" w:hAnsi="Times New Roman" w:cs="Times New Roman"/>
            <w:bCs/>
          </w:rPr>
          <w:delText>其中介绍了</w:delText>
        </w:r>
        <w:r w:rsidRPr="00091692" w:rsidDel="00597E91">
          <w:rPr>
            <w:rFonts w:ascii="Times New Roman" w:eastAsia="宋体-简" w:hAnsi="Times New Roman" w:cs="Times New Roman"/>
            <w:bCs/>
          </w:rPr>
          <w:delText>X</w:delText>
        </w:r>
        <w:r w:rsidRPr="00091692" w:rsidDel="00597E91">
          <w:rPr>
            <w:rFonts w:ascii="Times New Roman" w:eastAsia="宋体-简" w:hAnsi="Times New Roman" w:cs="Times New Roman"/>
            <w:bCs/>
          </w:rPr>
          <w:delText>射线显示的维米尔绘画方式</w:delText>
        </w:r>
      </w:del>
      <w:r w:rsidRPr="00091692">
        <w:rPr>
          <w:rFonts w:ascii="Times New Roman" w:eastAsia="宋体-简" w:hAnsi="Times New Roman" w:cs="Times New Roman"/>
          <w:bCs/>
        </w:rPr>
        <w:t>。对应第一项正确</w:t>
      </w:r>
      <w:ins w:id="90" w:author="欣鑫 徐" w:date="2016-07-19T15:18:00Z">
        <w:r w:rsidR="00BA0271">
          <w:rPr>
            <w:rFonts w:ascii="Times New Roman" w:eastAsia="宋体-简" w:hAnsi="Times New Roman" w:cs="Times New Roman" w:hint="eastAsia"/>
            <w:bCs/>
          </w:rPr>
          <w:t>，回答的就是</w:t>
        </w:r>
      </w:ins>
      <w:ins w:id="91" w:author="欣鑫 徐" w:date="2016-07-19T15:19:00Z">
        <w:r w:rsidR="002C6A4B">
          <w:rPr>
            <w:rFonts w:ascii="Times New Roman" w:eastAsia="宋体-简" w:hAnsi="Times New Roman" w:cs="Times New Roman" w:hint="eastAsia"/>
            <w:bCs/>
          </w:rPr>
          <w:t>那些特点证明了他用到了</w:t>
        </w:r>
        <w:r w:rsidR="002C6A4B">
          <w:rPr>
            <w:rFonts w:ascii="Times New Roman" w:eastAsia="宋体-简" w:hAnsi="Times New Roman" w:cs="Times New Roman" w:hint="eastAsia"/>
            <w:bCs/>
          </w:rPr>
          <w:t>camera</w:t>
        </w:r>
      </w:ins>
      <w:ins w:id="92" w:author="欣鑫 徐" w:date="2016-07-19T15:20:00Z">
        <w:r w:rsidR="002C6A4B">
          <w:rPr>
            <w:rFonts w:ascii="Times New Roman" w:eastAsia="宋体-简" w:hAnsi="Times New Roman" w:cs="Times New Roman" w:hint="eastAsia"/>
            <w:bCs/>
          </w:rPr>
          <w:t xml:space="preserve"> </w:t>
        </w:r>
        <w:proofErr w:type="spellStart"/>
        <w:r w:rsidR="002C6A4B">
          <w:rPr>
            <w:rFonts w:ascii="Times New Roman" w:eastAsia="宋体-简" w:hAnsi="Times New Roman" w:cs="Times New Roman" w:hint="eastAsia"/>
            <w:bCs/>
          </w:rPr>
          <w:t>obscura</w:t>
        </w:r>
        <w:proofErr w:type="spellEnd"/>
        <w:r w:rsidR="002C6A4B">
          <w:rPr>
            <w:rFonts w:ascii="Times New Roman" w:eastAsia="宋体-简" w:hAnsi="Times New Roman" w:cs="Times New Roman" w:hint="eastAsia"/>
            <w:bCs/>
          </w:rPr>
          <w:t>。</w:t>
        </w:r>
      </w:ins>
      <w:del w:id="93" w:author="欣鑫 徐" w:date="2016-07-19T15:18:00Z">
        <w:r w:rsidRPr="00091692" w:rsidDel="00BA0271">
          <w:rPr>
            <w:rFonts w:ascii="Times New Roman" w:eastAsia="宋体-简" w:hAnsi="Times New Roman" w:cs="Times New Roman"/>
            <w:bCs/>
          </w:rPr>
          <w:delText>，相应其他选项不选。</w:delText>
        </w:r>
      </w:del>
    </w:p>
    <w:p w14:paraId="2DAB12E0" w14:textId="77777777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6B4CDB6C" w14:textId="77777777" w:rsidR="0016423B" w:rsidRDefault="0016423B" w:rsidP="009323F3">
      <w:pPr>
        <w:spacing w:line="400" w:lineRule="exact"/>
        <w:rPr>
          <w:ins w:id="94" w:author="欣鑫 徐" w:date="2016-07-19T15:14:00Z"/>
          <w:rFonts w:ascii="Times New Roman" w:eastAsia="宋体-简" w:hAnsi="Times New Roman" w:cs="Times New Roman"/>
        </w:rPr>
      </w:pPr>
      <w:ins w:id="95" w:author="欣鑫 徐" w:date="2016-07-19T15:14:00Z">
        <w:r>
          <w:rPr>
            <w:rFonts w:ascii="Times New Roman" w:eastAsia="宋体-简" w:hAnsi="Times New Roman" w:cs="Times New Roman" w:hint="eastAsia"/>
          </w:rPr>
          <w:t>Q5</w:t>
        </w:r>
      </w:ins>
    </w:p>
    <w:p w14:paraId="16FFF84A" w14:textId="1892ABC8" w:rsidR="009323F3" w:rsidRPr="007C2B96" w:rsidRDefault="0016423B" w:rsidP="009323F3">
      <w:pPr>
        <w:spacing w:line="400" w:lineRule="exact"/>
        <w:rPr>
          <w:rFonts w:ascii="Times New Roman" w:eastAsia="宋体-简" w:hAnsi="Times New Roman" w:cs="Times New Roman"/>
        </w:rPr>
      </w:pPr>
      <w:ins w:id="96" w:author="欣鑫 徐" w:date="2016-07-19T15:14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97" w:author="欣鑫 徐" w:date="2016-07-19T15:33:00Z">
        <w:r w:rsidR="009A49B2">
          <w:rPr>
            <w:rFonts w:ascii="Times New Roman" w:eastAsia="宋体-简" w:hAnsi="Times New Roman" w:cs="Times New Roman" w:hint="eastAsia"/>
          </w:rPr>
          <w:t>C</w:t>
        </w:r>
      </w:ins>
      <w:del w:id="98" w:author="欣鑫 徐" w:date="2016-07-19T15:14:00Z">
        <w:r w:rsidR="009323F3" w:rsidDel="0016423B">
          <w:rPr>
            <w:rFonts w:ascii="Times New Roman" w:eastAsia="宋体-简" w:hAnsi="Times New Roman" w:cs="Times New Roman" w:hint="eastAsia"/>
          </w:rPr>
          <w:delText>5</w:delText>
        </w:r>
        <w:r w:rsidR="009323F3" w:rsidDel="0016423B">
          <w:rPr>
            <w:rFonts w:ascii="Times New Roman" w:eastAsia="宋体-简" w:hAnsi="Times New Roman" w:cs="Times New Roman"/>
          </w:rPr>
          <w:delText>选择第</w:delText>
        </w:r>
        <w:r w:rsidR="009323F3" w:rsidDel="0016423B">
          <w:rPr>
            <w:rFonts w:ascii="Times New Roman" w:eastAsia="宋体-简" w:hAnsi="Times New Roman" w:cs="Times New Roman" w:hint="eastAsia"/>
          </w:rPr>
          <w:delText>三</w:delText>
        </w:r>
        <w:r w:rsidR="009323F3" w:rsidRPr="007C2B96" w:rsidDel="0016423B">
          <w:rPr>
            <w:rFonts w:ascii="Times New Roman" w:eastAsia="宋体-简" w:hAnsi="Times New Roman" w:cs="Times New Roman"/>
          </w:rPr>
          <w:delText>项。</w:delText>
        </w:r>
      </w:del>
    </w:p>
    <w:p w14:paraId="74E4EB59" w14:textId="556283AE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091692">
        <w:rPr>
          <w:rFonts w:ascii="Times New Roman" w:eastAsia="宋体-简" w:hAnsi="Times New Roman" w:cs="Times New Roman"/>
          <w:bCs/>
        </w:rPr>
        <w:t>高亮文本的</w:t>
      </w:r>
      <w:ins w:id="99" w:author="欣鑫 徐" w:date="2016-07-19T15:22:00Z">
        <w:r w:rsidR="002855AE">
          <w:rPr>
            <w:rFonts w:ascii="Times New Roman" w:eastAsia="宋体-简" w:hAnsi="Times New Roman" w:cs="Times New Roman" w:hint="eastAsia"/>
            <w:bCs/>
          </w:rPr>
          <w:t>意思是：</w:t>
        </w:r>
      </w:ins>
      <w:ins w:id="100" w:author="欣鑫 徐" w:date="2016-07-19T15:23:00Z">
        <w:r w:rsidR="00461646">
          <w:rPr>
            <w:rFonts w:ascii="Times New Roman" w:eastAsia="宋体-简" w:hAnsi="Times New Roman" w:cs="Times New Roman" w:hint="eastAsia"/>
            <w:bCs/>
          </w:rPr>
          <w:t>其中一位艺术家的作品</w:t>
        </w:r>
      </w:ins>
      <w:ins w:id="101" w:author="欣鑫 徐" w:date="2016-07-19T15:26:00Z">
        <w:r w:rsidR="00380FEB">
          <w:rPr>
            <w:rFonts w:ascii="Times New Roman" w:eastAsia="宋体-简" w:hAnsi="Times New Roman" w:cs="Times New Roman" w:hint="eastAsia"/>
            <w:bCs/>
          </w:rPr>
          <w:t>被拿</w:t>
        </w:r>
      </w:ins>
      <w:ins w:id="102" w:author="欣鑫 徐" w:date="2016-07-19T15:27:00Z">
        <w:r w:rsidR="00380FEB">
          <w:rPr>
            <w:rFonts w:ascii="Times New Roman" w:eastAsia="宋体-简" w:hAnsi="Times New Roman" w:cs="Times New Roman" w:hint="eastAsia"/>
            <w:bCs/>
          </w:rPr>
          <w:t>来从这个角度分析，这个</w:t>
        </w:r>
        <w:r w:rsidR="00380FEB">
          <w:rPr>
            <w:rFonts w:ascii="Times New Roman" w:eastAsia="宋体-简" w:hAnsi="Times New Roman" w:cs="Times New Roman" w:hint="eastAsia"/>
            <w:bCs/>
          </w:rPr>
          <w:lastRenderedPageBreak/>
          <w:t>艺术家是荷兰大师</w:t>
        </w:r>
        <w:r w:rsidR="00C94538">
          <w:rPr>
            <w:rFonts w:ascii="Times New Roman" w:eastAsia="宋体-简" w:hAnsi="Times New Roman" w:cs="Times New Roman" w:hint="eastAsia"/>
            <w:bCs/>
          </w:rPr>
          <w:t>，</w:t>
        </w:r>
        <w:r w:rsidR="00C94538">
          <w:rPr>
            <w:rFonts w:ascii="Times New Roman" w:eastAsia="宋体-简" w:hAnsi="Times New Roman" w:cs="Times New Roman" w:hint="eastAsia"/>
            <w:bCs/>
          </w:rPr>
          <w:t>Jan Vermeer</w:t>
        </w:r>
        <w:r w:rsidR="00C94538">
          <w:rPr>
            <w:rFonts w:ascii="Times New Roman" w:eastAsia="宋体-简" w:hAnsi="Times New Roman" w:cs="Times New Roman" w:hint="eastAsia"/>
            <w:bCs/>
          </w:rPr>
          <w:t>，</w:t>
        </w:r>
        <w:r w:rsidR="00C94538">
          <w:rPr>
            <w:rFonts w:ascii="Times New Roman" w:eastAsia="宋体-简" w:hAnsi="Times New Roman" w:cs="Times New Roman" w:hint="eastAsia"/>
            <w:bCs/>
          </w:rPr>
          <w:t xml:space="preserve"> </w:t>
        </w:r>
      </w:ins>
      <w:ins w:id="103" w:author="欣鑫 徐" w:date="2016-07-19T15:28:00Z">
        <w:r w:rsidR="00C94538">
          <w:rPr>
            <w:rFonts w:ascii="Times New Roman" w:eastAsia="宋体-简" w:hAnsi="Times New Roman" w:cs="Times New Roman" w:hint="eastAsia"/>
            <w:bCs/>
          </w:rPr>
          <w:t>在他生活的</w:t>
        </w:r>
        <w:r w:rsidR="00C94538">
          <w:rPr>
            <w:rFonts w:ascii="Times New Roman" w:eastAsia="宋体-简" w:hAnsi="Times New Roman" w:cs="Times New Roman" w:hint="eastAsia"/>
            <w:bCs/>
          </w:rPr>
          <w:t>1632</w:t>
        </w:r>
        <w:r w:rsidR="00C94538">
          <w:rPr>
            <w:rFonts w:ascii="Times New Roman" w:eastAsia="宋体-简" w:hAnsi="Times New Roman" w:cs="Times New Roman" w:hint="eastAsia"/>
            <w:bCs/>
          </w:rPr>
          <w:t>到</w:t>
        </w:r>
        <w:r w:rsidR="00C94538">
          <w:rPr>
            <w:rFonts w:ascii="Times New Roman" w:eastAsia="宋体-简" w:hAnsi="Times New Roman" w:cs="Times New Roman" w:hint="eastAsia"/>
            <w:bCs/>
          </w:rPr>
          <w:t>1675</w:t>
        </w:r>
        <w:r w:rsidR="00C94538">
          <w:rPr>
            <w:rFonts w:ascii="Times New Roman" w:eastAsia="宋体-简" w:hAnsi="Times New Roman" w:cs="Times New Roman" w:hint="eastAsia"/>
            <w:bCs/>
          </w:rPr>
          <w:t>年</w:t>
        </w:r>
      </w:ins>
      <w:ins w:id="104" w:author="欣鑫 徐" w:date="2016-07-19T15:29:00Z">
        <w:r w:rsidR="00C94538">
          <w:rPr>
            <w:rFonts w:ascii="Times New Roman" w:eastAsia="宋体-简" w:hAnsi="Times New Roman" w:cs="Times New Roman" w:hint="eastAsia"/>
            <w:bCs/>
          </w:rPr>
          <w:t>间，正是</w:t>
        </w:r>
        <w:r w:rsidR="001A432F">
          <w:rPr>
            <w:rFonts w:ascii="Times New Roman" w:eastAsia="宋体-简" w:hAnsi="Times New Roman" w:cs="Times New Roman" w:hint="eastAsia"/>
            <w:bCs/>
          </w:rPr>
          <w:t>荷兰艺术和科学繁荣发展的时期，包括</w:t>
        </w:r>
      </w:ins>
      <w:ins w:id="105" w:author="欣鑫 徐" w:date="2016-07-19T15:30:00Z">
        <w:r w:rsidR="001A432F">
          <w:rPr>
            <w:rFonts w:ascii="Times New Roman" w:eastAsia="宋体-简" w:hAnsi="Times New Roman" w:cs="Times New Roman" w:hint="eastAsia"/>
            <w:bCs/>
          </w:rPr>
          <w:t>光学科学，对应</w:t>
        </w:r>
        <w:r w:rsidR="001A432F">
          <w:rPr>
            <w:rFonts w:ascii="Times New Roman" w:eastAsia="宋体-简" w:hAnsi="Times New Roman" w:cs="Times New Roman" w:hint="eastAsia"/>
            <w:bCs/>
          </w:rPr>
          <w:t>C</w:t>
        </w:r>
        <w:r w:rsidR="001A432F">
          <w:rPr>
            <w:rFonts w:ascii="Times New Roman" w:eastAsia="宋体-简" w:hAnsi="Times New Roman" w:cs="Times New Roman" w:hint="eastAsia"/>
            <w:bCs/>
          </w:rPr>
          <w:t>选项的同义表达</w:t>
        </w:r>
      </w:ins>
      <w:del w:id="106" w:author="欣鑫 徐" w:date="2016-07-19T15:22:00Z">
        <w:r w:rsidRPr="00091692" w:rsidDel="002855AE">
          <w:rPr>
            <w:rFonts w:ascii="Times New Roman" w:eastAsia="宋体-简" w:hAnsi="Times New Roman" w:cs="Times New Roman"/>
            <w:bCs/>
          </w:rPr>
          <w:delText>大意是，维米尔使用照相机暗盒这一点被拿来分析，维米尔生活在一段艺术和科学盛放的历史中，那时候光学也获得了进步。第三项转述正确</w:delText>
        </w:r>
      </w:del>
      <w:r w:rsidRPr="00091692">
        <w:rPr>
          <w:rFonts w:ascii="Times New Roman" w:eastAsia="宋体-简" w:hAnsi="Times New Roman" w:cs="Times New Roman"/>
          <w:bCs/>
        </w:rPr>
        <w:t>。</w:t>
      </w:r>
      <w:ins w:id="107" w:author="欣鑫 徐" w:date="2016-07-19T15:33:00Z">
        <w:r w:rsidR="009A49B2">
          <w:rPr>
            <w:rFonts w:ascii="Times New Roman" w:eastAsia="宋体-简" w:hAnsi="Times New Roman" w:cs="Times New Roman" w:hint="eastAsia"/>
            <w:bCs/>
          </w:rPr>
          <w:t>A</w:t>
        </w:r>
        <w:r w:rsidR="009A49B2">
          <w:rPr>
            <w:rFonts w:ascii="Times New Roman" w:eastAsia="宋体-简" w:hAnsi="Times New Roman" w:cs="Times New Roman" w:hint="eastAsia"/>
            <w:bCs/>
          </w:rPr>
          <w:t>错在“</w:t>
        </w:r>
        <w:r w:rsidR="009A49B2" w:rsidRPr="009A49B2">
          <w:rPr>
            <w:rFonts w:ascii="Times New Roman" w:eastAsia="宋体-简" w:hAnsi="Times New Roman" w:cs="Times New Roman"/>
            <w:bCs/>
          </w:rPr>
          <w:t>a particularly interesting point</w:t>
        </w:r>
        <w:r w:rsidR="009A49B2">
          <w:rPr>
            <w:rFonts w:ascii="Times New Roman" w:eastAsia="宋体-简" w:hAnsi="Times New Roman" w:cs="Times New Roman" w:hint="eastAsia"/>
            <w:bCs/>
          </w:rPr>
          <w:t>”；</w:t>
        </w:r>
      </w:ins>
      <w:ins w:id="108" w:author="欣鑫 徐" w:date="2016-07-19T15:34:00Z">
        <w:r w:rsidR="009A49B2">
          <w:rPr>
            <w:rFonts w:ascii="Times New Roman" w:eastAsia="宋体-简" w:hAnsi="Times New Roman" w:cs="Times New Roman" w:hint="eastAsia"/>
            <w:bCs/>
          </w:rPr>
          <w:t>B</w:t>
        </w:r>
        <w:r w:rsidR="009A49B2">
          <w:rPr>
            <w:rFonts w:ascii="Times New Roman" w:eastAsia="宋体-简" w:hAnsi="Times New Roman" w:cs="Times New Roman" w:hint="eastAsia"/>
            <w:bCs/>
          </w:rPr>
          <w:t>错在</w:t>
        </w:r>
        <w:r w:rsidR="00E478D4">
          <w:rPr>
            <w:rFonts w:ascii="Times New Roman" w:eastAsia="宋体-简" w:hAnsi="Times New Roman" w:cs="Times New Roman" w:hint="eastAsia"/>
            <w:bCs/>
          </w:rPr>
          <w:t>跟“</w:t>
        </w:r>
      </w:ins>
      <w:ins w:id="109" w:author="欣鑫 徐" w:date="2016-07-19T15:35:00Z">
        <w:r w:rsidR="00E478D4" w:rsidRPr="00E478D4">
          <w:rPr>
            <w:rFonts w:ascii="Times New Roman" w:eastAsia="宋体-简" w:hAnsi="Times New Roman" w:cs="Times New Roman"/>
            <w:bCs/>
          </w:rPr>
          <w:t>the science of optics</w:t>
        </w:r>
      </w:ins>
      <w:ins w:id="110" w:author="欣鑫 徐" w:date="2016-07-19T15:34:00Z">
        <w:r w:rsidR="00E478D4">
          <w:rPr>
            <w:rFonts w:ascii="Times New Roman" w:eastAsia="宋体-简" w:hAnsi="Times New Roman" w:cs="Times New Roman" w:hint="eastAsia"/>
            <w:bCs/>
          </w:rPr>
          <w:t>”</w:t>
        </w:r>
      </w:ins>
      <w:ins w:id="111" w:author="欣鑫 徐" w:date="2016-07-19T15:35:00Z">
        <w:r w:rsidR="00E478D4">
          <w:rPr>
            <w:rFonts w:ascii="Times New Roman" w:eastAsia="宋体-简" w:hAnsi="Times New Roman" w:cs="Times New Roman" w:hint="eastAsia"/>
            <w:bCs/>
          </w:rPr>
          <w:t>根本没关系；</w:t>
        </w:r>
        <w:r w:rsidR="00E478D4">
          <w:rPr>
            <w:rFonts w:ascii="Times New Roman" w:eastAsia="宋体-简" w:hAnsi="Times New Roman" w:cs="Times New Roman" w:hint="eastAsia"/>
            <w:bCs/>
          </w:rPr>
          <w:t>D</w:t>
        </w:r>
        <w:r w:rsidR="00E478D4">
          <w:rPr>
            <w:rFonts w:ascii="Times New Roman" w:eastAsia="宋体-简" w:hAnsi="Times New Roman" w:cs="Times New Roman" w:hint="eastAsia"/>
            <w:bCs/>
          </w:rPr>
          <w:t>错在“</w:t>
        </w:r>
        <w:r w:rsidR="00E478D4" w:rsidRPr="00E478D4">
          <w:rPr>
            <w:rFonts w:ascii="Times New Roman" w:eastAsia="宋体-简" w:hAnsi="Times New Roman" w:cs="Times New Roman"/>
            <w:bCs/>
          </w:rPr>
          <w:t>most Dutch masters were as interested in art as they were in science</w:t>
        </w:r>
        <w:r w:rsidR="00E478D4">
          <w:rPr>
            <w:rFonts w:ascii="Times New Roman" w:eastAsia="宋体-简" w:hAnsi="Times New Roman" w:cs="Times New Roman" w:hint="eastAsia"/>
            <w:bCs/>
          </w:rPr>
          <w:t>”。</w:t>
        </w:r>
      </w:ins>
      <w:del w:id="112" w:author="欣鑫 徐" w:date="2016-07-19T15:33:00Z">
        <w:r w:rsidRPr="00091692" w:rsidDel="009A49B2">
          <w:rPr>
            <w:rFonts w:ascii="Times New Roman" w:eastAsia="宋体-简" w:hAnsi="Times New Roman" w:cs="Times New Roman"/>
            <w:bCs/>
          </w:rPr>
          <w:delText>第一项</w:delText>
        </w:r>
        <w:r w:rsidRPr="00091692" w:rsidDel="009A49B2">
          <w:rPr>
            <w:rFonts w:ascii="Times New Roman" w:eastAsia="宋体-简" w:hAnsi="Times New Roman" w:cs="Times New Roman"/>
            <w:bCs/>
          </w:rPr>
          <w:delText>“a particularly interesting point of view”</w:delText>
        </w:r>
        <w:r w:rsidRPr="00091692" w:rsidDel="009A49B2">
          <w:rPr>
            <w:rFonts w:ascii="Times New Roman" w:eastAsia="宋体-简" w:hAnsi="Times New Roman" w:cs="Times New Roman"/>
            <w:bCs/>
          </w:rPr>
          <w:delText>错误。第二项的因果关系不存在。第四项</w:delText>
        </w:r>
        <w:r w:rsidRPr="00091692" w:rsidDel="009A49B2">
          <w:rPr>
            <w:rFonts w:ascii="Times New Roman" w:eastAsia="宋体-简" w:hAnsi="Times New Roman" w:cs="Times New Roman"/>
            <w:bCs/>
          </w:rPr>
          <w:delText>“most Dutch masters were as interested in art as they were in science”</w:delText>
        </w:r>
        <w:r w:rsidRPr="00091692" w:rsidDel="009A49B2">
          <w:rPr>
            <w:rFonts w:ascii="Times New Roman" w:eastAsia="宋体-简" w:hAnsi="Times New Roman" w:cs="Times New Roman"/>
            <w:bCs/>
          </w:rPr>
          <w:delText>无中生有。</w:delText>
        </w:r>
      </w:del>
    </w:p>
    <w:p w14:paraId="0D25A594" w14:textId="77777777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10C51111" w14:textId="31EF59F7" w:rsidR="001A432F" w:rsidRDefault="001A432F" w:rsidP="009323F3">
      <w:pPr>
        <w:spacing w:line="400" w:lineRule="exact"/>
        <w:rPr>
          <w:ins w:id="113" w:author="欣鑫 徐" w:date="2016-07-19T15:31:00Z"/>
          <w:rFonts w:ascii="Times New Roman" w:eastAsia="宋体-简" w:hAnsi="Times New Roman" w:cs="Times New Roman"/>
        </w:rPr>
      </w:pPr>
      <w:ins w:id="114" w:author="欣鑫 徐" w:date="2016-07-19T15:31:00Z">
        <w:r>
          <w:rPr>
            <w:rFonts w:ascii="Times New Roman" w:eastAsia="宋体-简" w:hAnsi="Times New Roman" w:cs="Times New Roman" w:hint="eastAsia"/>
          </w:rPr>
          <w:t>Q6</w:t>
        </w:r>
      </w:ins>
    </w:p>
    <w:p w14:paraId="784DD622" w14:textId="72EEC9DC" w:rsidR="009323F3" w:rsidRPr="007C2B96" w:rsidRDefault="001A432F" w:rsidP="009323F3">
      <w:pPr>
        <w:spacing w:line="400" w:lineRule="exact"/>
        <w:rPr>
          <w:rFonts w:ascii="Times New Roman" w:eastAsia="宋体-简" w:hAnsi="Times New Roman" w:cs="Times New Roman"/>
        </w:rPr>
      </w:pPr>
      <w:ins w:id="115" w:author="欣鑫 徐" w:date="2016-07-19T15:31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16" w:author="欣鑫 徐" w:date="2016-07-19T15:36:00Z">
        <w:r w:rsidR="00187565">
          <w:rPr>
            <w:rFonts w:ascii="Times New Roman" w:eastAsia="宋体-简" w:hAnsi="Times New Roman" w:cs="Times New Roman" w:hint="eastAsia"/>
          </w:rPr>
          <w:t>D</w:t>
        </w:r>
      </w:ins>
      <w:del w:id="117" w:author="欣鑫 徐" w:date="2016-07-19T15:31:00Z">
        <w:r w:rsidR="009323F3" w:rsidDel="001A432F">
          <w:rPr>
            <w:rFonts w:ascii="Times New Roman" w:eastAsia="宋体-简" w:hAnsi="Times New Roman" w:cs="Times New Roman" w:hint="eastAsia"/>
          </w:rPr>
          <w:delText>6</w:delText>
        </w:r>
        <w:r w:rsidR="009323F3" w:rsidDel="001A432F">
          <w:rPr>
            <w:rFonts w:ascii="Times New Roman" w:eastAsia="宋体-简" w:hAnsi="Times New Roman" w:cs="Times New Roman"/>
          </w:rPr>
          <w:delText>选择第</w:delText>
        </w:r>
        <w:r w:rsidR="009323F3" w:rsidDel="001A432F">
          <w:rPr>
            <w:rFonts w:ascii="Times New Roman" w:eastAsia="宋体-简" w:hAnsi="Times New Roman" w:cs="Times New Roman" w:hint="eastAsia"/>
          </w:rPr>
          <w:delText>四</w:delText>
        </w:r>
        <w:r w:rsidR="009323F3" w:rsidRPr="007C2B96" w:rsidDel="001A432F">
          <w:rPr>
            <w:rFonts w:ascii="Times New Roman" w:eastAsia="宋体-简" w:hAnsi="Times New Roman" w:cs="Times New Roman"/>
          </w:rPr>
          <w:delText>项</w:delText>
        </w:r>
      </w:del>
    </w:p>
    <w:p w14:paraId="5D1CDF78" w14:textId="20B4DD75" w:rsidR="009323F3" w:rsidRPr="00C03242" w:rsidRDefault="009323F3" w:rsidP="009323F3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18" w:author="欣鑫 徐" w:date="2016-07-19T15:37:00Z">
        <w:r w:rsidR="00187565">
          <w:rPr>
            <w:rFonts w:ascii="Times New Roman" w:eastAsia="宋体-简" w:hAnsi="Times New Roman" w:cs="Times New Roman" w:hint="eastAsia"/>
          </w:rPr>
          <w:t>定位原文</w:t>
        </w:r>
      </w:ins>
      <w:ins w:id="119" w:author="欣鑫 徐" w:date="2016-07-19T15:38:00Z">
        <w:r w:rsidR="00614BF0">
          <w:rPr>
            <w:rFonts w:ascii="Times New Roman" w:eastAsia="宋体-简" w:hAnsi="Times New Roman" w:cs="Times New Roman" w:hint="eastAsia"/>
          </w:rPr>
          <w:t>“</w:t>
        </w:r>
        <w:r w:rsidR="00614BF0" w:rsidRPr="00614BF0">
          <w:rPr>
            <w:rFonts w:ascii="Times New Roman" w:eastAsia="宋体-简" w:hAnsi="Times New Roman" w:cs="Times New Roman"/>
          </w:rPr>
          <w:t>The room shown in it closely resembles the room in other Vermeer paintings</w:t>
        </w:r>
        <w:r w:rsidR="00614BF0">
          <w:rPr>
            <w:rFonts w:ascii="Times New Roman" w:eastAsia="宋体-简" w:hAnsi="Times New Roman" w:cs="Times New Roman" w:hint="eastAsia"/>
          </w:rPr>
          <w:t>，</w:t>
        </w:r>
        <w:r w:rsidR="00614BF0">
          <w:rPr>
            <w:rFonts w:ascii="Times New Roman" w:eastAsia="宋体-简" w:hAnsi="Times New Roman" w:cs="Times New Roman" w:hint="eastAsia"/>
          </w:rPr>
          <w:t>with</w:t>
        </w:r>
      </w:ins>
      <w:ins w:id="120" w:author="欣鑫 徐" w:date="2016-07-19T15:39:00Z">
        <w:r w:rsidR="00614BF0">
          <w:rPr>
            <w:rFonts w:ascii="Times New Roman" w:eastAsia="宋体-简" w:hAnsi="Times New Roman" w:cs="Times New Roman"/>
          </w:rPr>
          <w:t>…</w:t>
        </w:r>
      </w:ins>
      <w:ins w:id="121" w:author="欣鑫 徐" w:date="2016-07-19T15:38:00Z">
        <w:r w:rsidR="00614BF0">
          <w:rPr>
            <w:rFonts w:ascii="Times New Roman" w:eastAsia="宋体-简" w:hAnsi="Times New Roman" w:cs="Times New Roman" w:hint="eastAsia"/>
          </w:rPr>
          <w:t>”</w:t>
        </w:r>
      </w:ins>
      <w:ins w:id="122" w:author="欣鑫 徐" w:date="2016-07-19T15:39:00Z">
        <w:r w:rsidR="00614BF0">
          <w:rPr>
            <w:rFonts w:ascii="Times New Roman" w:eastAsia="宋体-简" w:hAnsi="Times New Roman" w:cs="Times New Roman" w:hint="eastAsia"/>
            <w:bCs/>
          </w:rPr>
          <w:t>这就说到了</w:t>
        </w:r>
        <w:r w:rsidR="00614BF0">
          <w:rPr>
            <w:rFonts w:ascii="Times New Roman" w:eastAsia="宋体-简" w:hAnsi="Times New Roman" w:cs="Times New Roman" w:hint="eastAsia"/>
          </w:rPr>
          <w:t>说到他著名画作</w:t>
        </w:r>
        <w:r w:rsidR="00614BF0" w:rsidRPr="003F6262">
          <w:rPr>
            <w:rFonts w:ascii="Times New Roman" w:eastAsia="宋体-简" w:hAnsi="Times New Roman" w:cs="Times New Roman"/>
          </w:rPr>
          <w:t>The Art of Painting</w:t>
        </w:r>
        <w:r w:rsidR="00614BF0">
          <w:rPr>
            <w:rFonts w:ascii="Times New Roman" w:eastAsia="宋体-简" w:hAnsi="Times New Roman" w:cs="Times New Roman" w:hint="eastAsia"/>
          </w:rPr>
          <w:t>里的房间和其他画作里的房间非常类似</w:t>
        </w:r>
      </w:ins>
      <w:ins w:id="123" w:author="欣鑫 徐" w:date="2016-07-19T15:40:00Z">
        <w:r w:rsidR="00F77E52">
          <w:rPr>
            <w:rFonts w:ascii="Times New Roman" w:eastAsia="宋体-简" w:hAnsi="Times New Roman" w:cs="Times New Roman" w:hint="eastAsia"/>
            <w:bCs/>
          </w:rPr>
          <w:t>（</w:t>
        </w:r>
        <w:r w:rsidR="00F77E52">
          <w:rPr>
            <w:rFonts w:ascii="Times New Roman" w:eastAsia="宋体-简" w:hAnsi="Times New Roman" w:cs="Times New Roman" w:hint="eastAsia"/>
            <w:bCs/>
          </w:rPr>
          <w:t>resembles</w:t>
        </w:r>
        <w:r w:rsidR="00F77E52">
          <w:rPr>
            <w:rFonts w:ascii="Times New Roman" w:eastAsia="宋体-简" w:hAnsi="Times New Roman" w:cs="Times New Roman" w:hint="eastAsia"/>
            <w:bCs/>
          </w:rPr>
          <w:t>，</w:t>
        </w:r>
        <w:r w:rsidR="00F77E52">
          <w:rPr>
            <w:rFonts w:ascii="Times New Roman" w:eastAsia="宋体-简" w:hAnsi="Times New Roman" w:cs="Times New Roman" w:hint="eastAsia"/>
            <w:bCs/>
          </w:rPr>
          <w:t>same</w:t>
        </w:r>
        <w:r w:rsidR="00F77E52">
          <w:rPr>
            <w:rFonts w:ascii="Times New Roman" w:eastAsia="宋体-简" w:hAnsi="Times New Roman" w:cs="Times New Roman" w:hint="eastAsia"/>
            <w:bCs/>
          </w:rPr>
          <w:t>，</w:t>
        </w:r>
        <w:r w:rsidR="00F77E52">
          <w:rPr>
            <w:rFonts w:ascii="Times New Roman" w:eastAsia="宋体-简" w:hAnsi="Times New Roman" w:cs="Times New Roman" w:hint="eastAsia"/>
            <w:bCs/>
          </w:rPr>
          <w:t xml:space="preserve"> similar</w:t>
        </w:r>
        <w:r w:rsidR="00F77E52">
          <w:rPr>
            <w:rFonts w:ascii="Times New Roman" w:eastAsia="宋体-简" w:hAnsi="Times New Roman" w:cs="Times New Roman" w:hint="eastAsia"/>
            <w:bCs/>
          </w:rPr>
          <w:t>），</w:t>
        </w:r>
      </w:ins>
      <w:ins w:id="124" w:author="欣鑫 徐" w:date="2016-07-19T15:41:00Z">
        <w:r w:rsidR="00F77E52">
          <w:rPr>
            <w:rFonts w:ascii="Times New Roman" w:eastAsia="宋体-简" w:hAnsi="Times New Roman" w:cs="Times New Roman" w:hint="eastAsia"/>
            <w:bCs/>
          </w:rPr>
          <w:t>对应</w:t>
        </w:r>
        <w:r w:rsidR="00F77E52">
          <w:rPr>
            <w:rFonts w:ascii="Times New Roman" w:eastAsia="宋体-简" w:hAnsi="Times New Roman" w:cs="Times New Roman" w:hint="eastAsia"/>
            <w:bCs/>
          </w:rPr>
          <w:t>D</w:t>
        </w:r>
        <w:r w:rsidR="00F77E52">
          <w:rPr>
            <w:rFonts w:ascii="Times New Roman" w:eastAsia="宋体-简" w:hAnsi="Times New Roman" w:cs="Times New Roman" w:hint="eastAsia"/>
            <w:bCs/>
          </w:rPr>
          <w:t>选项。</w:t>
        </w:r>
      </w:ins>
      <w:del w:id="125" w:author="欣鑫 徐" w:date="2016-07-19T15:37:00Z">
        <w:r w:rsidRPr="00091692" w:rsidDel="00187565">
          <w:rPr>
            <w:rFonts w:ascii="Times New Roman" w:eastAsia="宋体-简" w:hAnsi="Times New Roman" w:cs="Times New Roman"/>
            <w:bCs/>
          </w:rPr>
          <w:delText>根据</w:delText>
        </w:r>
        <w:r w:rsidRPr="00091692" w:rsidDel="00187565">
          <w:rPr>
            <w:rFonts w:ascii="Times New Roman" w:eastAsia="宋体-简" w:hAnsi="Times New Roman" w:cs="Times New Roman"/>
            <w:bCs/>
          </w:rPr>
          <w:delText>“facts that can be interpreted as protecting his secret use of a camera obscura”</w:delText>
        </w:r>
        <w:r w:rsidRPr="00091692" w:rsidDel="00187565">
          <w:rPr>
            <w:rFonts w:ascii="Times New Roman" w:eastAsia="宋体-简" w:hAnsi="Times New Roman" w:cs="Times New Roman"/>
            <w:bCs/>
          </w:rPr>
          <w:delText>可以看出，维米尔画作中展现的正是自己工作室的情景，而且维米尔不让其他人知道他使用照相机暗盒来达到这一点。第四项正确。第一、四项</w:delText>
        </w:r>
      </w:del>
      <w:ins w:id="126" w:author="Mac pingguo" w:date="2016-05-24T14:03:00Z">
        <w:del w:id="127" w:author="欣鑫 徐" w:date="2016-07-19T15:37:00Z">
          <w:r w:rsidR="009344FC" w:rsidDel="00187565">
            <w:rPr>
              <w:rFonts w:ascii="Times New Roman" w:eastAsia="宋体-简" w:hAnsi="Times New Roman" w:cs="Times New Roman" w:hint="eastAsia"/>
              <w:bCs/>
            </w:rPr>
            <w:delText>三</w:delText>
          </w:r>
          <w:r w:rsidR="009344FC" w:rsidRPr="00091692" w:rsidDel="00187565">
            <w:rPr>
              <w:rFonts w:ascii="Times New Roman" w:eastAsia="宋体-简" w:hAnsi="Times New Roman" w:cs="Times New Roman"/>
              <w:bCs/>
            </w:rPr>
            <w:delText>项</w:delText>
          </w:r>
        </w:del>
      </w:ins>
      <w:del w:id="128" w:author="欣鑫 徐" w:date="2016-07-19T15:37:00Z">
        <w:r w:rsidRPr="00091692" w:rsidDel="00187565">
          <w:rPr>
            <w:rFonts w:ascii="Times New Roman" w:eastAsia="宋体-简" w:hAnsi="Times New Roman" w:cs="Times New Roman"/>
            <w:bCs/>
          </w:rPr>
          <w:delText>文中没有提到。第二项错误，维米尔不收学生。</w:delText>
        </w:r>
      </w:del>
    </w:p>
    <w:p w14:paraId="37B5E805" w14:textId="77777777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656E8C27" w14:textId="77777777" w:rsidR="00F77E52" w:rsidRDefault="00F77E52" w:rsidP="009323F3">
      <w:pPr>
        <w:spacing w:line="400" w:lineRule="exact"/>
        <w:rPr>
          <w:ins w:id="129" w:author="欣鑫 徐" w:date="2016-07-19T15:41:00Z"/>
          <w:rFonts w:ascii="Times New Roman" w:eastAsia="宋体-简" w:hAnsi="Times New Roman" w:cs="Times New Roman"/>
        </w:rPr>
      </w:pPr>
      <w:ins w:id="130" w:author="欣鑫 徐" w:date="2016-07-19T15:41:00Z">
        <w:r>
          <w:rPr>
            <w:rFonts w:ascii="Times New Roman" w:eastAsia="宋体-简" w:hAnsi="Times New Roman" w:cs="Times New Roman" w:hint="eastAsia"/>
          </w:rPr>
          <w:t>Q7</w:t>
        </w:r>
      </w:ins>
    </w:p>
    <w:p w14:paraId="5892D118" w14:textId="1CAF8C65" w:rsidR="009323F3" w:rsidRPr="007C2B96" w:rsidRDefault="00F77E52" w:rsidP="009323F3">
      <w:pPr>
        <w:spacing w:line="400" w:lineRule="exact"/>
        <w:rPr>
          <w:rFonts w:ascii="Times New Roman" w:eastAsia="宋体-简" w:hAnsi="Times New Roman" w:cs="Times New Roman"/>
        </w:rPr>
      </w:pPr>
      <w:ins w:id="131" w:author="欣鑫 徐" w:date="2016-07-19T15:41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32" w:author="欣鑫 徐" w:date="2016-07-19T15:42:00Z">
        <w:r>
          <w:rPr>
            <w:rFonts w:ascii="Times New Roman" w:eastAsia="宋体-简" w:hAnsi="Times New Roman" w:cs="Times New Roman" w:hint="eastAsia"/>
          </w:rPr>
          <w:t>C</w:t>
        </w:r>
      </w:ins>
      <w:del w:id="133" w:author="欣鑫 徐" w:date="2016-07-19T15:41:00Z">
        <w:r w:rsidR="009323F3" w:rsidDel="00F77E52">
          <w:rPr>
            <w:rFonts w:ascii="Times New Roman" w:eastAsia="宋体-简" w:hAnsi="Times New Roman" w:cs="Times New Roman" w:hint="eastAsia"/>
          </w:rPr>
          <w:delText>7</w:delText>
        </w:r>
        <w:r w:rsidR="009323F3" w:rsidRPr="007C2B96" w:rsidDel="00F77E52">
          <w:rPr>
            <w:rFonts w:ascii="Times New Roman" w:eastAsia="宋体-简" w:hAnsi="Times New Roman" w:cs="Times New Roman"/>
          </w:rPr>
          <w:delText>选择第</w:delText>
        </w:r>
        <w:r w:rsidR="009323F3" w:rsidDel="00F77E52">
          <w:rPr>
            <w:rFonts w:ascii="Times New Roman" w:eastAsia="宋体-简" w:hAnsi="Times New Roman" w:cs="Times New Roman" w:hint="eastAsia"/>
          </w:rPr>
          <w:delText>三</w:delText>
        </w:r>
        <w:r w:rsidR="009323F3" w:rsidRPr="007C2B96" w:rsidDel="00F77E52">
          <w:rPr>
            <w:rFonts w:ascii="Times New Roman" w:eastAsia="宋体-简" w:hAnsi="Times New Roman" w:cs="Times New Roman"/>
          </w:rPr>
          <w:delText>项。</w:delText>
        </w:r>
      </w:del>
    </w:p>
    <w:p w14:paraId="136C784A" w14:textId="2C941DE4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091692">
        <w:rPr>
          <w:rFonts w:ascii="Times New Roman" w:eastAsia="宋体-简" w:hAnsi="Times New Roman" w:cs="Times New Roman"/>
          <w:bCs/>
        </w:rPr>
        <w:t>这句话的</w:t>
      </w:r>
      <w:ins w:id="134" w:author="欣鑫 徐" w:date="2016-07-19T15:42:00Z">
        <w:r w:rsidR="000B24C0">
          <w:rPr>
            <w:rFonts w:ascii="Times New Roman" w:eastAsia="宋体-简" w:hAnsi="Times New Roman" w:cs="Times New Roman" w:hint="eastAsia"/>
            <w:bCs/>
          </w:rPr>
          <w:t>意思是：画作中</w:t>
        </w:r>
      </w:ins>
      <w:ins w:id="135" w:author="欣鑫 徐" w:date="2016-07-19T15:43:00Z">
        <w:r w:rsidR="000B24C0">
          <w:rPr>
            <w:rFonts w:ascii="Times New Roman" w:eastAsia="宋体-简" w:hAnsi="Times New Roman" w:cs="Times New Roman" w:hint="eastAsia"/>
            <w:bCs/>
          </w:rPr>
          <w:t>在相反方向的墙上悬挂的地图是</w:t>
        </w:r>
        <w:r w:rsidR="000B24C0">
          <w:rPr>
            <w:rFonts w:ascii="Times New Roman" w:eastAsia="宋体-简" w:hAnsi="Times New Roman" w:cs="Times New Roman" w:hint="eastAsia"/>
            <w:bCs/>
          </w:rPr>
          <w:t>Vermeer</w:t>
        </w:r>
        <w:r w:rsidR="000B24C0">
          <w:rPr>
            <w:rFonts w:ascii="Times New Roman" w:eastAsia="宋体-简" w:hAnsi="Times New Roman" w:cs="Times New Roman" w:hint="eastAsia"/>
            <w:bCs/>
          </w:rPr>
          <w:t>个人财产中的</w:t>
        </w:r>
      </w:ins>
      <w:ins w:id="136" w:author="欣鑫 徐" w:date="2016-07-19T15:44:00Z">
        <w:r w:rsidR="000B24C0">
          <w:rPr>
            <w:rFonts w:ascii="Times New Roman" w:eastAsia="宋体-简" w:hAnsi="Times New Roman" w:cs="Times New Roman" w:hint="eastAsia"/>
            <w:bCs/>
          </w:rPr>
          <w:t>一副真地图</w:t>
        </w:r>
        <w:r w:rsidR="00D24794">
          <w:rPr>
            <w:rFonts w:ascii="Times New Roman" w:eastAsia="宋体-简" w:hAnsi="Times New Roman" w:cs="Times New Roman" w:hint="eastAsia"/>
            <w:bCs/>
          </w:rPr>
          <w:t>，以如此</w:t>
        </w:r>
        <w:r w:rsidR="00D24794">
          <w:rPr>
            <w:rFonts w:ascii="Times New Roman" w:eastAsia="宋体-简" w:hAnsi="Times New Roman" w:cs="Times New Roman" w:hint="eastAsia"/>
            <w:bCs/>
          </w:rPr>
          <w:t>faithful</w:t>
        </w:r>
        <w:r w:rsidR="00D24794">
          <w:rPr>
            <w:rFonts w:ascii="Times New Roman" w:eastAsia="宋体-简" w:hAnsi="Times New Roman" w:cs="Times New Roman" w:hint="eastAsia"/>
            <w:bCs/>
          </w:rPr>
          <w:t>的细节被重新演绎</w:t>
        </w:r>
      </w:ins>
      <w:ins w:id="137" w:author="欣鑫 徐" w:date="2016-07-19T15:45:00Z">
        <w:r w:rsidR="00D24794">
          <w:rPr>
            <w:rFonts w:ascii="Times New Roman" w:eastAsia="宋体-简" w:hAnsi="Times New Roman" w:cs="Times New Roman" w:hint="eastAsia"/>
            <w:bCs/>
          </w:rPr>
          <w:t>显现出来</w:t>
        </w:r>
      </w:ins>
      <w:ins w:id="138" w:author="欣鑫 徐" w:date="2016-07-19T15:47:00Z">
        <w:r w:rsidR="00B27AA3">
          <w:rPr>
            <w:rFonts w:ascii="Times New Roman" w:eastAsia="宋体-简" w:hAnsi="Times New Roman" w:cs="Times New Roman" w:hint="eastAsia"/>
            <w:bCs/>
          </w:rPr>
          <w:t>，就连窗饰都十分可疑</w:t>
        </w:r>
      </w:ins>
      <w:del w:id="139" w:author="欣鑫 徐" w:date="2016-07-19T15:42:00Z">
        <w:r w:rsidRPr="00091692" w:rsidDel="000B24C0">
          <w:rPr>
            <w:rFonts w:ascii="Times New Roman" w:eastAsia="宋体-简" w:hAnsi="Times New Roman" w:cs="Times New Roman"/>
            <w:bCs/>
          </w:rPr>
          <w:delText>大意是，维米尔一幅画中的地图准确地反映了各种细节</w:delText>
        </w:r>
      </w:del>
      <w:r w:rsidRPr="00091692">
        <w:rPr>
          <w:rFonts w:ascii="Times New Roman" w:eastAsia="宋体-简" w:hAnsi="Times New Roman" w:cs="Times New Roman"/>
          <w:bCs/>
        </w:rPr>
        <w:t>。这里的</w:t>
      </w:r>
      <w:r w:rsidRPr="00091692">
        <w:rPr>
          <w:rFonts w:ascii="Times New Roman" w:eastAsia="宋体-简" w:hAnsi="Times New Roman" w:cs="Times New Roman"/>
          <w:bCs/>
        </w:rPr>
        <w:t>“faithful”</w:t>
      </w:r>
      <w:r w:rsidRPr="00091692">
        <w:rPr>
          <w:rFonts w:ascii="Times New Roman" w:eastAsia="宋体-简" w:hAnsi="Times New Roman" w:cs="Times New Roman"/>
          <w:bCs/>
        </w:rPr>
        <w:t>有</w:t>
      </w:r>
      <w:r w:rsidRPr="00091692">
        <w:rPr>
          <w:rFonts w:ascii="Times New Roman" w:eastAsia="宋体-简" w:hAnsi="Times New Roman" w:cs="Times New Roman"/>
          <w:bCs/>
        </w:rPr>
        <w:t>“</w:t>
      </w:r>
      <w:r w:rsidRPr="00091692">
        <w:rPr>
          <w:rFonts w:ascii="Times New Roman" w:eastAsia="宋体-简" w:hAnsi="Times New Roman" w:cs="Times New Roman"/>
          <w:bCs/>
        </w:rPr>
        <w:t>精确的</w:t>
      </w:r>
      <w:ins w:id="140" w:author="欣鑫 徐" w:date="2016-07-19T15:48:00Z">
        <w:r w:rsidR="00127AC5">
          <w:rPr>
            <w:rFonts w:ascii="Times New Roman" w:eastAsia="宋体-简" w:hAnsi="Times New Roman" w:cs="Times New Roman" w:hint="eastAsia"/>
            <w:bCs/>
          </w:rPr>
          <w:t>，忠于原作的</w:t>
        </w:r>
      </w:ins>
      <w:r w:rsidRPr="00091692">
        <w:rPr>
          <w:rFonts w:ascii="Times New Roman" w:eastAsia="宋体-简" w:hAnsi="Times New Roman" w:cs="Times New Roman"/>
          <w:bCs/>
        </w:rPr>
        <w:t>”</w:t>
      </w:r>
      <w:r w:rsidRPr="00091692">
        <w:rPr>
          <w:rFonts w:ascii="Times New Roman" w:eastAsia="宋体-简" w:hAnsi="Times New Roman" w:cs="Times New Roman"/>
          <w:bCs/>
        </w:rPr>
        <w:t>之意，</w:t>
      </w:r>
      <w:ins w:id="141" w:author="欣鑫 徐" w:date="2016-07-19T15:49:00Z">
        <w:r w:rsidR="00127AC5">
          <w:rPr>
            <w:rFonts w:ascii="Times New Roman" w:eastAsia="宋体-简" w:hAnsi="Times New Roman" w:cs="Times New Roman" w:hint="eastAsia"/>
            <w:bCs/>
          </w:rPr>
          <w:t>结合选项，也只有</w:t>
        </w:r>
      </w:ins>
      <w:del w:id="142" w:author="欣鑫 徐" w:date="2016-07-19T15:49:00Z">
        <w:r w:rsidRPr="00091692" w:rsidDel="00127AC5">
          <w:rPr>
            <w:rFonts w:ascii="Times New Roman" w:eastAsia="宋体-简" w:hAnsi="Times New Roman" w:cs="Times New Roman"/>
            <w:bCs/>
          </w:rPr>
          <w:delText>与</w:delText>
        </w:r>
      </w:del>
      <w:ins w:id="143" w:author="欣鑫 徐" w:date="2016-07-19T15:45:00Z">
        <w:r w:rsidR="00D24794">
          <w:rPr>
            <w:rFonts w:ascii="Times New Roman" w:eastAsia="宋体-简" w:hAnsi="Times New Roman" w:cs="Times New Roman" w:hint="eastAsia"/>
            <w:bCs/>
          </w:rPr>
          <w:t>C</w:t>
        </w:r>
        <w:r w:rsidR="00D24794">
          <w:rPr>
            <w:rFonts w:ascii="Times New Roman" w:eastAsia="宋体-简" w:hAnsi="Times New Roman" w:cs="Times New Roman" w:hint="eastAsia"/>
            <w:bCs/>
          </w:rPr>
          <w:t>选</w:t>
        </w:r>
      </w:ins>
      <w:del w:id="144" w:author="欣鑫 徐" w:date="2016-07-19T15:45:00Z">
        <w:r w:rsidRPr="00091692" w:rsidDel="00D24794">
          <w:rPr>
            <w:rFonts w:ascii="Times New Roman" w:eastAsia="宋体-简" w:hAnsi="Times New Roman" w:cs="Times New Roman"/>
            <w:bCs/>
          </w:rPr>
          <w:delText>第三</w:delText>
        </w:r>
      </w:del>
      <w:r w:rsidRPr="00091692">
        <w:rPr>
          <w:rFonts w:ascii="Times New Roman" w:eastAsia="宋体-简" w:hAnsi="Times New Roman" w:cs="Times New Roman"/>
          <w:bCs/>
        </w:rPr>
        <w:t>项意义相符。其余选项意思分别是</w:t>
      </w:r>
      <w:r w:rsidRPr="00091692">
        <w:rPr>
          <w:rFonts w:ascii="Times New Roman" w:eastAsia="宋体-简" w:hAnsi="Times New Roman" w:cs="Times New Roman"/>
          <w:bCs/>
        </w:rPr>
        <w:t>“</w:t>
      </w:r>
      <w:r w:rsidRPr="00091692">
        <w:rPr>
          <w:rFonts w:ascii="Times New Roman" w:eastAsia="宋体-简" w:hAnsi="Times New Roman" w:cs="Times New Roman"/>
          <w:bCs/>
        </w:rPr>
        <w:t>不寻常的</w:t>
      </w:r>
      <w:r w:rsidRPr="00091692">
        <w:rPr>
          <w:rFonts w:ascii="Times New Roman" w:eastAsia="宋体-简" w:hAnsi="Times New Roman" w:cs="Times New Roman"/>
          <w:bCs/>
        </w:rPr>
        <w:t>”</w:t>
      </w:r>
      <w:ins w:id="145" w:author="欣鑫 徐" w:date="2016-07-19T15:49:00Z">
        <w:r w:rsidR="00127AC5">
          <w:rPr>
            <w:rFonts w:ascii="Times New Roman" w:eastAsia="宋体-简" w:hAnsi="Times New Roman" w:cs="Times New Roman" w:hint="eastAsia"/>
            <w:bCs/>
          </w:rPr>
          <w:t>，</w:t>
        </w:r>
      </w:ins>
      <w:r w:rsidRPr="00091692">
        <w:rPr>
          <w:rFonts w:ascii="Times New Roman" w:eastAsia="宋体-简" w:hAnsi="Times New Roman" w:cs="Times New Roman"/>
          <w:bCs/>
        </w:rPr>
        <w:t>“</w:t>
      </w:r>
      <w:r w:rsidRPr="00091692">
        <w:rPr>
          <w:rFonts w:ascii="Times New Roman" w:eastAsia="宋体-简" w:hAnsi="Times New Roman" w:cs="Times New Roman"/>
          <w:bCs/>
        </w:rPr>
        <w:t>广泛的</w:t>
      </w:r>
      <w:r w:rsidRPr="00091692">
        <w:rPr>
          <w:rFonts w:ascii="Times New Roman" w:eastAsia="宋体-简" w:hAnsi="Times New Roman" w:cs="Times New Roman"/>
          <w:bCs/>
        </w:rPr>
        <w:t>”“</w:t>
      </w:r>
      <w:r w:rsidRPr="00091692">
        <w:rPr>
          <w:rFonts w:ascii="Times New Roman" w:eastAsia="宋体-简" w:hAnsi="Times New Roman" w:cs="Times New Roman"/>
          <w:bCs/>
        </w:rPr>
        <w:t>历史的</w:t>
      </w:r>
      <w:r w:rsidRPr="00091692">
        <w:rPr>
          <w:rFonts w:ascii="Times New Roman" w:eastAsia="宋体-简" w:hAnsi="Times New Roman" w:cs="Times New Roman"/>
          <w:bCs/>
        </w:rPr>
        <w:t>”</w:t>
      </w:r>
      <w:ins w:id="146" w:author="欣鑫 徐" w:date="2016-07-19T15:49:00Z">
        <w:r w:rsidR="00127AC5">
          <w:rPr>
            <w:rFonts w:ascii="Times New Roman" w:eastAsia="宋体-简" w:hAnsi="Times New Roman" w:cs="Times New Roman" w:hint="eastAsia"/>
            <w:bCs/>
          </w:rPr>
          <w:t>。</w:t>
        </w:r>
      </w:ins>
      <w:del w:id="147" w:author="欣鑫 徐" w:date="2016-07-19T15:49:00Z">
        <w:r w:rsidRPr="00091692" w:rsidDel="00127AC5">
          <w:rPr>
            <w:rFonts w:ascii="Times New Roman" w:eastAsia="宋体-简" w:hAnsi="Times New Roman" w:cs="Times New Roman"/>
            <w:bCs/>
          </w:rPr>
          <w:delText>，没有上下文支持。</w:delText>
        </w:r>
      </w:del>
    </w:p>
    <w:p w14:paraId="434F57F2" w14:textId="77777777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54855B44" w14:textId="77777777" w:rsidR="00127AC5" w:rsidRDefault="00127AC5" w:rsidP="009323F3">
      <w:pPr>
        <w:spacing w:line="400" w:lineRule="exact"/>
        <w:rPr>
          <w:ins w:id="148" w:author="欣鑫 徐" w:date="2016-07-19T15:49:00Z"/>
          <w:rFonts w:ascii="Times New Roman" w:eastAsia="宋体-简" w:hAnsi="Times New Roman" w:cs="Times New Roman"/>
        </w:rPr>
      </w:pPr>
      <w:ins w:id="149" w:author="欣鑫 徐" w:date="2016-07-19T15:49:00Z">
        <w:r>
          <w:rPr>
            <w:rFonts w:ascii="Times New Roman" w:eastAsia="宋体-简" w:hAnsi="Times New Roman" w:cs="Times New Roman" w:hint="eastAsia"/>
          </w:rPr>
          <w:t>Q8</w:t>
        </w:r>
      </w:ins>
    </w:p>
    <w:p w14:paraId="55EDA712" w14:textId="4DA9092E" w:rsidR="009323F3" w:rsidRPr="007C2B96" w:rsidRDefault="00127AC5" w:rsidP="009323F3">
      <w:pPr>
        <w:spacing w:line="400" w:lineRule="exact"/>
        <w:rPr>
          <w:rFonts w:ascii="Times New Roman" w:eastAsia="宋体-简" w:hAnsi="Times New Roman" w:cs="Times New Roman"/>
        </w:rPr>
      </w:pPr>
      <w:ins w:id="150" w:author="欣鑫 徐" w:date="2016-07-19T15:49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51" w:author="欣鑫 徐" w:date="2016-07-19T15:50:00Z">
        <w:r w:rsidR="009C22B9">
          <w:rPr>
            <w:rFonts w:ascii="Times New Roman" w:eastAsia="宋体-简" w:hAnsi="Times New Roman" w:cs="Times New Roman" w:hint="eastAsia"/>
          </w:rPr>
          <w:t>C</w:t>
        </w:r>
      </w:ins>
      <w:del w:id="152" w:author="欣鑫 徐" w:date="2016-07-19T15:49:00Z">
        <w:r w:rsidR="009323F3" w:rsidDel="00127AC5">
          <w:rPr>
            <w:rFonts w:ascii="Times New Roman" w:eastAsia="宋体-简" w:hAnsi="Times New Roman" w:cs="Times New Roman" w:hint="eastAsia"/>
          </w:rPr>
          <w:delText>8</w:delText>
        </w:r>
        <w:r w:rsidR="009323F3" w:rsidRPr="007C2B96" w:rsidDel="00127AC5">
          <w:rPr>
            <w:rFonts w:ascii="Times New Roman" w:eastAsia="宋体-简" w:hAnsi="Times New Roman" w:cs="Times New Roman"/>
          </w:rPr>
          <w:delText>选择第</w:delText>
        </w:r>
        <w:r w:rsidR="009323F3" w:rsidDel="00127AC5">
          <w:rPr>
            <w:rFonts w:ascii="Times New Roman" w:eastAsia="宋体-简" w:hAnsi="Times New Roman" w:cs="Times New Roman" w:hint="eastAsia"/>
          </w:rPr>
          <w:delText>三</w:delText>
        </w:r>
        <w:r w:rsidR="009323F3" w:rsidRPr="007C2B96" w:rsidDel="00127AC5">
          <w:rPr>
            <w:rFonts w:ascii="Times New Roman" w:eastAsia="宋体-简" w:hAnsi="Times New Roman" w:cs="Times New Roman"/>
          </w:rPr>
          <w:delText>项。</w:delText>
        </w:r>
      </w:del>
    </w:p>
    <w:p w14:paraId="192F344F" w14:textId="1E52B574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53" w:author="欣鑫 徐" w:date="2016-07-19T15:51:00Z">
        <w:r w:rsidR="009C22B9">
          <w:rPr>
            <w:rFonts w:ascii="Times New Roman" w:eastAsia="宋体-简" w:hAnsi="Times New Roman" w:cs="Times New Roman" w:hint="eastAsia"/>
          </w:rPr>
          <w:t>定位原文句子，意思是</w:t>
        </w:r>
      </w:ins>
      <w:r w:rsidRPr="00091692">
        <w:rPr>
          <w:rFonts w:ascii="Times New Roman" w:eastAsia="宋体-简" w:hAnsi="Times New Roman" w:cs="Times New Roman"/>
          <w:bCs/>
        </w:rPr>
        <w:t>X</w:t>
      </w:r>
      <w:r w:rsidRPr="00091692">
        <w:rPr>
          <w:rFonts w:ascii="Times New Roman" w:eastAsia="宋体-简" w:hAnsi="Times New Roman" w:cs="Times New Roman"/>
          <w:bCs/>
        </w:rPr>
        <w:t>射线检验表明维米尔不是事先</w:t>
      </w:r>
      <w:ins w:id="154" w:author="欣鑫 徐" w:date="2016-07-19T15:52:00Z">
        <w:r w:rsidR="00CC1FB0">
          <w:rPr>
            <w:rFonts w:ascii="Times New Roman" w:eastAsia="宋体-简" w:hAnsi="Times New Roman" w:cs="Times New Roman" w:hint="eastAsia"/>
            <w:bCs/>
          </w:rPr>
          <w:t>在</w:t>
        </w:r>
      </w:ins>
      <w:ins w:id="155" w:author="欣鑫 徐" w:date="2016-07-19T15:54:00Z">
        <w:r w:rsidR="00296244">
          <w:rPr>
            <w:rFonts w:ascii="Times New Roman" w:eastAsia="宋体-简" w:hAnsi="Times New Roman" w:cs="Times New Roman" w:hint="eastAsia"/>
            <w:bCs/>
          </w:rPr>
          <w:t>帆布上</w:t>
        </w:r>
      </w:ins>
      <w:r w:rsidRPr="00091692">
        <w:rPr>
          <w:rFonts w:ascii="Times New Roman" w:eastAsia="宋体-简" w:hAnsi="Times New Roman" w:cs="Times New Roman"/>
          <w:bCs/>
        </w:rPr>
        <w:t>描出线条来作画，而是先用黑白颜色把整个图临摹下来，</w:t>
      </w:r>
      <w:ins w:id="156" w:author="欣鑫 徐" w:date="2016-07-19T15:55:00Z">
        <w:r w:rsidR="001470DE">
          <w:rPr>
            <w:rFonts w:ascii="Times New Roman" w:eastAsia="宋体-简" w:hAnsi="Times New Roman" w:cs="Times New Roman" w:hint="eastAsia"/>
            <w:bCs/>
          </w:rPr>
          <w:t>没有使用任何草图。</w:t>
        </w:r>
      </w:ins>
      <w:r w:rsidRPr="00091692">
        <w:rPr>
          <w:rFonts w:ascii="Times New Roman" w:eastAsia="宋体-简" w:hAnsi="Times New Roman" w:cs="Times New Roman"/>
          <w:bCs/>
        </w:rPr>
        <w:t>这就说明他使用了照相机暗盒。对应</w:t>
      </w:r>
      <w:ins w:id="157" w:author="欣鑫 徐" w:date="2016-07-19T15:55:00Z">
        <w:r w:rsidR="00296244">
          <w:rPr>
            <w:rFonts w:ascii="Times New Roman" w:eastAsia="宋体-简" w:hAnsi="Times New Roman" w:cs="Times New Roman" w:hint="eastAsia"/>
            <w:bCs/>
          </w:rPr>
          <w:t>C</w:t>
        </w:r>
        <w:r w:rsidR="00296244">
          <w:rPr>
            <w:rFonts w:ascii="Times New Roman" w:eastAsia="宋体-简" w:hAnsi="Times New Roman" w:cs="Times New Roman" w:hint="eastAsia"/>
            <w:bCs/>
          </w:rPr>
          <w:t>选</w:t>
        </w:r>
      </w:ins>
      <w:del w:id="158" w:author="欣鑫 徐" w:date="2016-07-19T15:55:00Z">
        <w:r w:rsidRPr="00091692" w:rsidDel="00296244">
          <w:rPr>
            <w:rFonts w:ascii="Times New Roman" w:eastAsia="宋体-简" w:hAnsi="Times New Roman" w:cs="Times New Roman"/>
            <w:bCs/>
          </w:rPr>
          <w:delText>第三</w:delText>
        </w:r>
      </w:del>
      <w:r w:rsidRPr="00091692">
        <w:rPr>
          <w:rFonts w:ascii="Times New Roman" w:eastAsia="宋体-简" w:hAnsi="Times New Roman" w:cs="Times New Roman"/>
          <w:bCs/>
        </w:rPr>
        <w:t>项正确</w:t>
      </w:r>
      <w:ins w:id="159" w:author="欣鑫 徐" w:date="2016-07-19T15:55:00Z">
        <w:r w:rsidR="00296244">
          <w:rPr>
            <w:rFonts w:ascii="Times New Roman" w:eastAsia="宋体-简" w:hAnsi="Times New Roman" w:cs="Times New Roman" w:hint="eastAsia"/>
            <w:bCs/>
          </w:rPr>
          <w:t>。</w:t>
        </w:r>
      </w:ins>
      <w:del w:id="160" w:author="欣鑫 徐" w:date="2016-07-19T15:55:00Z">
        <w:r w:rsidRPr="00091692" w:rsidDel="00296244">
          <w:rPr>
            <w:rFonts w:ascii="Times New Roman" w:eastAsia="宋体-简" w:hAnsi="Times New Roman" w:cs="Times New Roman"/>
            <w:bCs/>
          </w:rPr>
          <w:delText>，其余选项相应错误。</w:delText>
        </w:r>
      </w:del>
    </w:p>
    <w:p w14:paraId="42F67B36" w14:textId="77777777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  <w:bCs/>
        </w:rPr>
      </w:pPr>
    </w:p>
    <w:p w14:paraId="60810E2C" w14:textId="77777777" w:rsidR="001470DE" w:rsidRDefault="00CC1FB0" w:rsidP="009323F3">
      <w:pPr>
        <w:spacing w:line="400" w:lineRule="exact"/>
        <w:rPr>
          <w:ins w:id="161" w:author="欣鑫 徐" w:date="2016-07-19T15:55:00Z"/>
          <w:rFonts w:ascii="Times New Roman" w:eastAsia="宋体-简" w:hAnsi="Times New Roman" w:cs="Times New Roman"/>
        </w:rPr>
      </w:pPr>
      <w:ins w:id="162" w:author="欣鑫 徐" w:date="2016-07-19T15:52:00Z">
        <w:r>
          <w:rPr>
            <w:rFonts w:ascii="Times New Roman" w:eastAsia="宋体-简" w:hAnsi="Times New Roman" w:cs="Times New Roman" w:hint="eastAsia"/>
          </w:rPr>
          <w:t>Q9</w:t>
        </w:r>
      </w:ins>
    </w:p>
    <w:p w14:paraId="04E1AF85" w14:textId="5904212D" w:rsidR="009323F3" w:rsidRPr="007C2B96" w:rsidRDefault="001470DE" w:rsidP="009323F3">
      <w:pPr>
        <w:spacing w:line="400" w:lineRule="exact"/>
        <w:rPr>
          <w:rFonts w:ascii="Times New Roman" w:eastAsia="宋体-简" w:hAnsi="Times New Roman" w:cs="Times New Roman"/>
        </w:rPr>
      </w:pPr>
      <w:ins w:id="163" w:author="欣鑫 徐" w:date="2016-07-19T15:55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64" w:author="欣鑫 徐" w:date="2016-07-19T15:56:00Z">
        <w:r w:rsidR="004C2CAA">
          <w:rPr>
            <w:rFonts w:ascii="Times New Roman" w:eastAsia="宋体-简" w:hAnsi="Times New Roman" w:cs="Times New Roman" w:hint="eastAsia"/>
          </w:rPr>
          <w:t>C</w:t>
        </w:r>
      </w:ins>
      <w:del w:id="165" w:author="欣鑫 徐" w:date="2016-07-19T15:52:00Z">
        <w:r w:rsidR="009323F3" w:rsidDel="00CC1FB0">
          <w:rPr>
            <w:rFonts w:ascii="Times New Roman" w:eastAsia="宋体-简" w:hAnsi="Times New Roman" w:cs="Times New Roman" w:hint="eastAsia"/>
          </w:rPr>
          <w:delText>9</w:delText>
        </w:r>
        <w:r w:rsidR="009323F3" w:rsidRPr="007C2B96" w:rsidDel="00CC1FB0">
          <w:rPr>
            <w:rFonts w:ascii="Times New Roman" w:eastAsia="宋体-简" w:hAnsi="Times New Roman" w:cs="Times New Roman"/>
          </w:rPr>
          <w:delText>选择第</w:delText>
        </w:r>
        <w:r w:rsidR="009323F3" w:rsidDel="00CC1FB0">
          <w:rPr>
            <w:rFonts w:ascii="Times New Roman" w:eastAsia="宋体-简" w:hAnsi="Times New Roman" w:cs="Times New Roman" w:hint="eastAsia"/>
          </w:rPr>
          <w:delText>三</w:delText>
        </w:r>
        <w:r w:rsidR="009323F3" w:rsidRPr="007C2B96" w:rsidDel="00CC1FB0">
          <w:rPr>
            <w:rFonts w:ascii="Times New Roman" w:eastAsia="宋体-简" w:hAnsi="Times New Roman" w:cs="Times New Roman"/>
          </w:rPr>
          <w:delText>项。</w:delText>
        </w:r>
      </w:del>
    </w:p>
    <w:p w14:paraId="6117402E" w14:textId="2DD0105A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091692">
        <w:rPr>
          <w:rFonts w:ascii="Times New Roman" w:eastAsia="宋体-简" w:hAnsi="Times New Roman" w:cs="Times New Roman"/>
          <w:bCs/>
        </w:rPr>
        <w:t>其余选项分别对应</w:t>
      </w:r>
      <w:r w:rsidRPr="00091692">
        <w:rPr>
          <w:rFonts w:ascii="Times New Roman" w:eastAsia="宋体-简" w:hAnsi="Times New Roman" w:cs="Times New Roman"/>
          <w:bCs/>
        </w:rPr>
        <w:t>“many of Western art’s great masters probably used the device to produce almost photographically realistic details in their paintings”</w:t>
      </w:r>
      <w:r w:rsidRPr="00091692">
        <w:rPr>
          <w:rFonts w:ascii="Times New Roman" w:eastAsia="宋体-简" w:hAnsi="Times New Roman" w:cs="Times New Roman"/>
          <w:bCs/>
        </w:rPr>
        <w:t>（细节过于真实）</w:t>
      </w:r>
      <w:ins w:id="166" w:author="欣鑫 徐" w:date="2016-07-19T15:57:00Z">
        <w:r w:rsidR="004C2CAA">
          <w:rPr>
            <w:rFonts w:ascii="Times New Roman" w:eastAsia="宋体-简" w:hAnsi="Times New Roman" w:cs="Times New Roman" w:hint="eastAsia"/>
            <w:bCs/>
          </w:rPr>
          <w:t>；</w:t>
        </w:r>
      </w:ins>
      <w:r w:rsidRPr="00091692">
        <w:rPr>
          <w:rFonts w:ascii="Times New Roman" w:eastAsia="宋体-简" w:hAnsi="Times New Roman" w:cs="Times New Roman"/>
          <w:bCs/>
        </w:rPr>
        <w:t>“shapes…increases the contrast between light and dark”</w:t>
      </w:r>
      <w:r w:rsidRPr="00091692">
        <w:rPr>
          <w:rFonts w:ascii="Times New Roman" w:eastAsia="宋体-简" w:hAnsi="Times New Roman" w:cs="Times New Roman"/>
          <w:bCs/>
        </w:rPr>
        <w:t>（明暗之间对比的增加）</w:t>
      </w:r>
      <w:ins w:id="167" w:author="欣鑫 徐" w:date="2016-07-19T15:57:00Z">
        <w:r w:rsidR="004C2CAA">
          <w:rPr>
            <w:rFonts w:ascii="Times New Roman" w:eastAsia="宋体-简" w:hAnsi="Times New Roman" w:cs="Times New Roman" w:hint="eastAsia"/>
            <w:bCs/>
          </w:rPr>
          <w:t>；</w:t>
        </w:r>
      </w:ins>
      <w:r w:rsidRPr="00091692">
        <w:rPr>
          <w:rFonts w:ascii="Times New Roman" w:eastAsia="宋体-简" w:hAnsi="Times New Roman" w:cs="Times New Roman"/>
          <w:bCs/>
        </w:rPr>
        <w:t>“the complicated foreshortening in the chandelier”</w:t>
      </w:r>
      <w:r w:rsidRPr="00091692">
        <w:rPr>
          <w:rFonts w:ascii="Times New Roman" w:eastAsia="宋体-简" w:hAnsi="Times New Roman" w:cs="Times New Roman"/>
          <w:bCs/>
        </w:rPr>
        <w:t>（按照透视法缩短）。只有</w:t>
      </w:r>
      <w:ins w:id="168" w:author="欣鑫 徐" w:date="2016-07-19T15:57:00Z">
        <w:r w:rsidR="004C2CAA">
          <w:rPr>
            <w:rFonts w:ascii="Times New Roman" w:eastAsia="宋体-简" w:hAnsi="Times New Roman" w:cs="Times New Roman" w:hint="eastAsia"/>
            <w:bCs/>
          </w:rPr>
          <w:t>C</w:t>
        </w:r>
        <w:r w:rsidR="004C2CAA">
          <w:rPr>
            <w:rFonts w:ascii="Times New Roman" w:eastAsia="宋体-简" w:hAnsi="Times New Roman" w:cs="Times New Roman" w:hint="eastAsia"/>
            <w:bCs/>
          </w:rPr>
          <w:t>选</w:t>
        </w:r>
      </w:ins>
      <w:del w:id="169" w:author="欣鑫 徐" w:date="2016-07-19T15:57:00Z">
        <w:r w:rsidRPr="00091692" w:rsidDel="004C2CAA">
          <w:rPr>
            <w:rFonts w:ascii="Times New Roman" w:eastAsia="宋体-简" w:hAnsi="Times New Roman" w:cs="Times New Roman"/>
            <w:bCs/>
          </w:rPr>
          <w:delText>第</w:delText>
        </w:r>
      </w:del>
      <w:del w:id="170" w:author="欣鑫 徐" w:date="2016-07-19T15:56:00Z">
        <w:r w:rsidRPr="00091692" w:rsidDel="004C2CAA">
          <w:rPr>
            <w:rFonts w:ascii="Times New Roman" w:eastAsia="宋体-简" w:hAnsi="Times New Roman" w:cs="Times New Roman"/>
            <w:bCs/>
          </w:rPr>
          <w:delText>三</w:delText>
        </w:r>
      </w:del>
      <w:r w:rsidRPr="00091692">
        <w:rPr>
          <w:rFonts w:ascii="Times New Roman" w:eastAsia="宋体-简" w:hAnsi="Times New Roman" w:cs="Times New Roman"/>
          <w:bCs/>
        </w:rPr>
        <w:t>项文中没有提到。</w:t>
      </w:r>
    </w:p>
    <w:p w14:paraId="54060DC2" w14:textId="77777777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53A5D206" w14:textId="77777777" w:rsidR="004C2CAA" w:rsidRDefault="004C2CAA" w:rsidP="009323F3">
      <w:pPr>
        <w:spacing w:line="400" w:lineRule="exact"/>
        <w:rPr>
          <w:ins w:id="171" w:author="欣鑫 徐" w:date="2016-07-19T15:57:00Z"/>
          <w:rFonts w:ascii="Times New Roman" w:eastAsia="宋体-简" w:hAnsi="Times New Roman" w:cs="Times New Roman"/>
        </w:rPr>
      </w:pPr>
      <w:ins w:id="172" w:author="欣鑫 徐" w:date="2016-07-19T15:57:00Z">
        <w:r>
          <w:rPr>
            <w:rFonts w:ascii="Times New Roman" w:eastAsia="宋体-简" w:hAnsi="Times New Roman" w:cs="Times New Roman" w:hint="eastAsia"/>
          </w:rPr>
          <w:t>Q10</w:t>
        </w:r>
      </w:ins>
    </w:p>
    <w:p w14:paraId="074ABEA5" w14:textId="666F346D" w:rsidR="009323F3" w:rsidRPr="007C2B96" w:rsidRDefault="004C2CAA" w:rsidP="009323F3">
      <w:pPr>
        <w:spacing w:line="400" w:lineRule="exact"/>
        <w:rPr>
          <w:rFonts w:ascii="Times New Roman" w:eastAsia="宋体-简" w:hAnsi="Times New Roman" w:cs="Times New Roman"/>
        </w:rPr>
      </w:pPr>
      <w:ins w:id="173" w:author="欣鑫 徐" w:date="2016-07-19T15:57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74" w:author="欣鑫 徐" w:date="2016-07-19T16:20:00Z">
        <w:r w:rsidR="003324AC">
          <w:rPr>
            <w:rFonts w:ascii="Times New Roman" w:eastAsia="宋体-简" w:hAnsi="Times New Roman" w:cs="Times New Roman" w:hint="eastAsia"/>
          </w:rPr>
          <w:t>B</w:t>
        </w:r>
      </w:ins>
      <w:del w:id="175" w:author="欣鑫 徐" w:date="2016-07-19T15:57:00Z">
        <w:r w:rsidR="009323F3" w:rsidDel="004C2CAA">
          <w:rPr>
            <w:rFonts w:ascii="Times New Roman" w:eastAsia="宋体-简" w:hAnsi="Times New Roman" w:cs="Times New Roman" w:hint="eastAsia"/>
          </w:rPr>
          <w:delText>10</w:delText>
        </w:r>
        <w:r w:rsidR="009323F3" w:rsidRPr="007C2B96" w:rsidDel="004C2CAA">
          <w:rPr>
            <w:rFonts w:ascii="Times New Roman" w:eastAsia="宋体-简" w:hAnsi="Times New Roman" w:cs="Times New Roman"/>
          </w:rPr>
          <w:delText>选择第二项。</w:delText>
        </w:r>
      </w:del>
    </w:p>
    <w:p w14:paraId="59807A62" w14:textId="11FCFF2F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lastRenderedPageBreak/>
        <w:t>解析：</w:t>
      </w:r>
      <w:r w:rsidRPr="00091692">
        <w:rPr>
          <w:rFonts w:ascii="Times New Roman" w:eastAsia="宋体-简" w:hAnsi="Times New Roman" w:cs="Times New Roman"/>
          <w:bCs/>
        </w:rPr>
        <w:t>这句话的大意是，在</w:t>
      </w:r>
      <w:r w:rsidRPr="00091692">
        <w:rPr>
          <w:rFonts w:ascii="Times New Roman" w:eastAsia="宋体-简" w:hAnsi="Times New Roman" w:cs="Times New Roman"/>
          <w:bCs/>
        </w:rPr>
        <w:t>Jan van Eyck</w:t>
      </w:r>
      <w:r w:rsidRPr="00091692">
        <w:rPr>
          <w:rFonts w:ascii="Times New Roman" w:eastAsia="宋体-简" w:hAnsi="Times New Roman" w:cs="Times New Roman"/>
          <w:bCs/>
        </w:rPr>
        <w:t>的这一幅画作中，</w:t>
      </w:r>
      <w:ins w:id="176" w:author="欣鑫 徐" w:date="2016-07-19T16:21:00Z">
        <w:r w:rsidR="003324AC">
          <w:rPr>
            <w:rFonts w:ascii="Times New Roman" w:eastAsia="宋体-简" w:hAnsi="Times New Roman" w:cs="Times New Roman" w:hint="eastAsia"/>
            <w:bCs/>
          </w:rPr>
          <w:t>复杂的</w:t>
        </w:r>
        <w:r w:rsidR="003324AC" w:rsidRPr="003324AC">
          <w:rPr>
            <w:rFonts w:ascii="Times New Roman" w:eastAsia="宋体-简" w:hAnsi="Times New Roman" w:cs="Times New Roman"/>
            <w:bCs/>
          </w:rPr>
          <w:t>foreshortening in the chandelier</w:t>
        </w:r>
        <w:r w:rsidR="003324AC">
          <w:rPr>
            <w:rFonts w:ascii="Times New Roman" w:eastAsia="宋体-简" w:hAnsi="Times New Roman" w:cs="Times New Roman" w:hint="eastAsia"/>
            <w:bCs/>
          </w:rPr>
          <w:t>和</w:t>
        </w:r>
      </w:ins>
      <w:r w:rsidRPr="00091692">
        <w:rPr>
          <w:rFonts w:ascii="Times New Roman" w:eastAsia="宋体-简" w:hAnsi="Times New Roman" w:cs="Times New Roman"/>
          <w:bCs/>
        </w:rPr>
        <w:t>新娘</w:t>
      </w:r>
      <w:del w:id="177" w:author="欣鑫 徐" w:date="2016-07-19T16:22:00Z">
        <w:r w:rsidRPr="00091692" w:rsidDel="003324AC">
          <w:rPr>
            <w:rFonts w:ascii="Times New Roman" w:eastAsia="宋体-简" w:hAnsi="Times New Roman" w:cs="Times New Roman"/>
            <w:bCs/>
          </w:rPr>
          <w:delText>的</w:delText>
        </w:r>
      </w:del>
      <w:r w:rsidRPr="00091692">
        <w:rPr>
          <w:rFonts w:ascii="Times New Roman" w:eastAsia="宋体-简" w:hAnsi="Times New Roman" w:cs="Times New Roman"/>
          <w:bCs/>
        </w:rPr>
        <w:t>服装</w:t>
      </w:r>
      <w:ins w:id="178" w:author="欣鑫 徐" w:date="2016-07-19T16:22:00Z">
        <w:r w:rsidR="003324AC">
          <w:rPr>
            <w:rFonts w:ascii="Times New Roman" w:eastAsia="宋体-简" w:hAnsi="Times New Roman" w:cs="Times New Roman" w:hint="eastAsia"/>
            <w:bCs/>
          </w:rPr>
          <w:t>的</w:t>
        </w:r>
        <w:r w:rsidR="003324AC">
          <w:rPr>
            <w:rFonts w:ascii="Times New Roman" w:eastAsia="宋体-简" w:hAnsi="Times New Roman" w:cs="Times New Roman" w:hint="eastAsia"/>
            <w:bCs/>
          </w:rPr>
          <w:t>intricate</w:t>
        </w:r>
        <w:r w:rsidR="003324AC">
          <w:rPr>
            <w:rFonts w:ascii="Times New Roman" w:eastAsia="宋体-简" w:hAnsi="Times New Roman" w:cs="Times New Roman" w:hint="eastAsia"/>
            <w:bCs/>
          </w:rPr>
          <w:t>的细节都是</w:t>
        </w:r>
        <w:proofErr w:type="spellStart"/>
        <w:r w:rsidR="003324AC">
          <w:rPr>
            <w:rFonts w:ascii="Times New Roman" w:eastAsia="宋体-简" w:hAnsi="Times New Roman" w:cs="Times New Roman" w:hint="eastAsia"/>
            <w:bCs/>
          </w:rPr>
          <w:t>Hockney</w:t>
        </w:r>
        <w:proofErr w:type="spellEnd"/>
        <w:r w:rsidR="00A7224C">
          <w:rPr>
            <w:rFonts w:ascii="Times New Roman" w:eastAsia="宋体-简" w:hAnsi="Times New Roman" w:cs="Times New Roman" w:hint="eastAsia"/>
            <w:bCs/>
          </w:rPr>
          <w:t>指出</w:t>
        </w:r>
      </w:ins>
      <w:ins w:id="179" w:author="欣鑫 徐" w:date="2016-07-19T16:23:00Z">
        <w:r w:rsidR="00A7224C">
          <w:rPr>
            <w:rFonts w:ascii="Times New Roman" w:eastAsia="宋体-简" w:hAnsi="Times New Roman" w:cs="Times New Roman" w:hint="eastAsia"/>
            <w:bCs/>
          </w:rPr>
          <w:t>用到</w:t>
        </w:r>
        <w:r w:rsidR="00A7224C">
          <w:rPr>
            <w:rFonts w:ascii="Times New Roman" w:eastAsia="宋体-简" w:hAnsi="Times New Roman" w:cs="Times New Roman" w:hint="eastAsia"/>
            <w:bCs/>
          </w:rPr>
          <w:t xml:space="preserve">camera </w:t>
        </w:r>
        <w:proofErr w:type="spellStart"/>
        <w:r w:rsidR="00A7224C">
          <w:rPr>
            <w:rFonts w:ascii="Times New Roman" w:eastAsia="宋体-简" w:hAnsi="Times New Roman" w:cs="Times New Roman" w:hint="eastAsia"/>
            <w:bCs/>
          </w:rPr>
          <w:t>obscura</w:t>
        </w:r>
        <w:proofErr w:type="spellEnd"/>
        <w:r w:rsidR="00A7224C">
          <w:rPr>
            <w:rFonts w:ascii="Times New Roman" w:eastAsia="宋体-简" w:hAnsi="Times New Roman" w:cs="Times New Roman" w:hint="eastAsia"/>
            <w:bCs/>
          </w:rPr>
          <w:t>的证据</w:t>
        </w:r>
      </w:ins>
      <w:del w:id="180" w:author="欣鑫 徐" w:date="2016-07-19T16:22:00Z">
        <w:r w:rsidRPr="00091692" w:rsidDel="003324AC">
          <w:rPr>
            <w:rFonts w:ascii="Times New Roman" w:eastAsia="宋体-简" w:hAnsi="Times New Roman" w:cs="Times New Roman"/>
            <w:bCs/>
          </w:rPr>
          <w:delText>展现了丰富的细节</w:delText>
        </w:r>
      </w:del>
      <w:r w:rsidRPr="00091692">
        <w:rPr>
          <w:rFonts w:ascii="Times New Roman" w:eastAsia="宋体-简" w:hAnsi="Times New Roman" w:cs="Times New Roman"/>
          <w:bCs/>
        </w:rPr>
        <w:t>。这里的</w:t>
      </w:r>
      <w:r w:rsidRPr="00091692">
        <w:rPr>
          <w:rFonts w:ascii="Times New Roman" w:eastAsia="宋体-简" w:hAnsi="Times New Roman" w:cs="Times New Roman"/>
          <w:bCs/>
        </w:rPr>
        <w:t>“intricate”</w:t>
      </w:r>
      <w:r w:rsidRPr="00091692">
        <w:rPr>
          <w:rFonts w:ascii="Times New Roman" w:eastAsia="宋体-简" w:hAnsi="Times New Roman" w:cs="Times New Roman"/>
          <w:bCs/>
        </w:rPr>
        <w:t>意为</w:t>
      </w:r>
      <w:r w:rsidRPr="00091692">
        <w:rPr>
          <w:rFonts w:ascii="Times New Roman" w:eastAsia="宋体-简" w:hAnsi="Times New Roman" w:cs="Times New Roman"/>
          <w:bCs/>
        </w:rPr>
        <w:t>“</w:t>
      </w:r>
      <w:r w:rsidRPr="00091692">
        <w:rPr>
          <w:rFonts w:ascii="Times New Roman" w:eastAsia="宋体-简" w:hAnsi="Times New Roman" w:cs="Times New Roman"/>
          <w:bCs/>
        </w:rPr>
        <w:t>精致而复杂的</w:t>
      </w:r>
      <w:r w:rsidRPr="00091692">
        <w:rPr>
          <w:rFonts w:ascii="Times New Roman" w:eastAsia="宋体-简" w:hAnsi="Times New Roman" w:cs="Times New Roman"/>
          <w:bCs/>
        </w:rPr>
        <w:t>”</w:t>
      </w:r>
      <w:r w:rsidRPr="00091692">
        <w:rPr>
          <w:rFonts w:ascii="Times New Roman" w:eastAsia="宋体-简" w:hAnsi="Times New Roman" w:cs="Times New Roman"/>
          <w:bCs/>
        </w:rPr>
        <w:t>，与</w:t>
      </w:r>
      <w:ins w:id="181" w:author="欣鑫 徐" w:date="2016-07-19T16:23:00Z">
        <w:r w:rsidR="00A7224C">
          <w:rPr>
            <w:rFonts w:ascii="Times New Roman" w:eastAsia="宋体-简" w:hAnsi="Times New Roman" w:cs="Times New Roman" w:hint="eastAsia"/>
            <w:bCs/>
          </w:rPr>
          <w:t>B</w:t>
        </w:r>
        <w:r w:rsidR="00A7224C">
          <w:rPr>
            <w:rFonts w:ascii="Times New Roman" w:eastAsia="宋体-简" w:hAnsi="Times New Roman" w:cs="Times New Roman" w:hint="eastAsia"/>
            <w:bCs/>
          </w:rPr>
          <w:t>选</w:t>
        </w:r>
      </w:ins>
      <w:del w:id="182" w:author="欣鑫 徐" w:date="2016-07-19T16:23:00Z">
        <w:r w:rsidRPr="00091692" w:rsidDel="00A7224C">
          <w:rPr>
            <w:rFonts w:ascii="Times New Roman" w:eastAsia="宋体-简" w:hAnsi="Times New Roman" w:cs="Times New Roman"/>
            <w:bCs/>
          </w:rPr>
          <w:delText>第二</w:delText>
        </w:r>
      </w:del>
      <w:r w:rsidRPr="00091692">
        <w:rPr>
          <w:rFonts w:ascii="Times New Roman" w:eastAsia="宋体-简" w:hAnsi="Times New Roman" w:cs="Times New Roman"/>
          <w:bCs/>
        </w:rPr>
        <w:t>项意义相符。其余选项意为</w:t>
      </w:r>
      <w:r w:rsidRPr="00091692">
        <w:rPr>
          <w:rFonts w:ascii="Times New Roman" w:eastAsia="宋体-简" w:hAnsi="Times New Roman" w:cs="Times New Roman"/>
          <w:bCs/>
        </w:rPr>
        <w:t>“</w:t>
      </w:r>
      <w:r w:rsidRPr="00091692">
        <w:rPr>
          <w:rFonts w:ascii="Times New Roman" w:eastAsia="宋体-简" w:hAnsi="Times New Roman" w:cs="Times New Roman"/>
          <w:bCs/>
        </w:rPr>
        <w:t>令人惊讶的</w:t>
      </w:r>
      <w:r w:rsidRPr="00091692">
        <w:rPr>
          <w:rFonts w:ascii="Times New Roman" w:eastAsia="宋体-简" w:hAnsi="Times New Roman" w:cs="Times New Roman"/>
          <w:bCs/>
        </w:rPr>
        <w:t>”“</w:t>
      </w:r>
      <w:r w:rsidRPr="00091692">
        <w:rPr>
          <w:rFonts w:ascii="Times New Roman" w:eastAsia="宋体-简" w:hAnsi="Times New Roman" w:cs="Times New Roman"/>
          <w:bCs/>
        </w:rPr>
        <w:t>美丽的</w:t>
      </w:r>
      <w:r w:rsidRPr="00091692">
        <w:rPr>
          <w:rFonts w:ascii="Times New Roman" w:eastAsia="宋体-简" w:hAnsi="Times New Roman" w:cs="Times New Roman"/>
          <w:bCs/>
        </w:rPr>
        <w:t>”“</w:t>
      </w:r>
      <w:r w:rsidRPr="00091692">
        <w:rPr>
          <w:rFonts w:ascii="Times New Roman" w:eastAsia="宋体-简" w:hAnsi="Times New Roman" w:cs="Times New Roman"/>
          <w:bCs/>
        </w:rPr>
        <w:t>清楚的</w:t>
      </w:r>
      <w:r w:rsidRPr="00091692">
        <w:rPr>
          <w:rFonts w:ascii="Times New Roman" w:eastAsia="宋体-简" w:hAnsi="Times New Roman" w:cs="Times New Roman"/>
          <w:bCs/>
        </w:rPr>
        <w:t>”</w:t>
      </w:r>
      <w:ins w:id="183" w:author="欣鑫 徐" w:date="2016-07-19T16:23:00Z">
        <w:r w:rsidR="004545DC">
          <w:rPr>
            <w:rFonts w:ascii="Times New Roman" w:eastAsia="宋体-简" w:hAnsi="Times New Roman" w:cs="Times New Roman" w:hint="eastAsia"/>
            <w:bCs/>
          </w:rPr>
          <w:t>。如果</w:t>
        </w:r>
      </w:ins>
      <w:ins w:id="184" w:author="欣鑫 徐" w:date="2016-07-19T16:24:00Z">
        <w:r w:rsidR="004545DC">
          <w:rPr>
            <w:rFonts w:ascii="Times New Roman" w:eastAsia="宋体-简" w:hAnsi="Times New Roman" w:cs="Times New Roman" w:hint="eastAsia"/>
            <w:bCs/>
          </w:rPr>
          <w:t>按照前后文的对应关系，应该和</w:t>
        </w:r>
        <w:r w:rsidR="004545DC">
          <w:rPr>
            <w:rFonts w:ascii="Times New Roman" w:eastAsia="宋体-简" w:hAnsi="Times New Roman" w:cs="Times New Roman" w:hint="eastAsia"/>
            <w:bCs/>
          </w:rPr>
          <w:t>complicated</w:t>
        </w:r>
        <w:r w:rsidR="004545DC">
          <w:rPr>
            <w:rFonts w:ascii="Times New Roman" w:eastAsia="宋体-简" w:hAnsi="Times New Roman" w:cs="Times New Roman" w:hint="eastAsia"/>
            <w:bCs/>
          </w:rPr>
          <w:t>同义，结合选项也只能选择</w:t>
        </w:r>
        <w:r w:rsidR="004545DC">
          <w:rPr>
            <w:rFonts w:ascii="Times New Roman" w:eastAsia="宋体-简" w:hAnsi="Times New Roman" w:cs="Times New Roman" w:hint="eastAsia"/>
            <w:bCs/>
          </w:rPr>
          <w:t>B</w:t>
        </w:r>
        <w:r w:rsidR="004545DC">
          <w:rPr>
            <w:rFonts w:ascii="Times New Roman" w:eastAsia="宋体-简" w:hAnsi="Times New Roman" w:cs="Times New Roman" w:hint="eastAsia"/>
            <w:bCs/>
          </w:rPr>
          <w:t>。</w:t>
        </w:r>
      </w:ins>
      <w:del w:id="185" w:author="欣鑫 徐" w:date="2016-07-19T16:23:00Z">
        <w:r w:rsidRPr="00091692" w:rsidDel="004545DC">
          <w:rPr>
            <w:rFonts w:ascii="Times New Roman" w:eastAsia="宋体-简" w:hAnsi="Times New Roman" w:cs="Times New Roman"/>
            <w:bCs/>
          </w:rPr>
          <w:delText>，并没有类似的义项。</w:delText>
        </w:r>
      </w:del>
    </w:p>
    <w:p w14:paraId="30E3F584" w14:textId="77777777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31D65736" w14:textId="07A70F60" w:rsidR="004545DC" w:rsidRDefault="004545DC" w:rsidP="009323F3">
      <w:pPr>
        <w:spacing w:line="400" w:lineRule="exact"/>
        <w:rPr>
          <w:ins w:id="186" w:author="欣鑫 徐" w:date="2016-07-19T16:24:00Z"/>
          <w:rFonts w:ascii="Times New Roman" w:eastAsia="宋体-简" w:hAnsi="Times New Roman" w:cs="Times New Roman"/>
        </w:rPr>
      </w:pPr>
      <w:ins w:id="187" w:author="欣鑫 徐" w:date="2016-07-19T16:24:00Z">
        <w:r>
          <w:rPr>
            <w:rFonts w:ascii="Times New Roman" w:eastAsia="宋体-简" w:hAnsi="Times New Roman" w:cs="Times New Roman" w:hint="eastAsia"/>
          </w:rPr>
          <w:t>Q11</w:t>
        </w:r>
      </w:ins>
    </w:p>
    <w:p w14:paraId="344EA2B8" w14:textId="3908AAA3" w:rsidR="009323F3" w:rsidRPr="007C2B96" w:rsidRDefault="004545DC" w:rsidP="009323F3">
      <w:pPr>
        <w:spacing w:line="400" w:lineRule="exact"/>
        <w:rPr>
          <w:rFonts w:ascii="Times New Roman" w:eastAsia="宋体-简" w:hAnsi="Times New Roman" w:cs="Times New Roman"/>
        </w:rPr>
      </w:pPr>
      <w:ins w:id="188" w:author="欣鑫 徐" w:date="2016-07-19T16:24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89" w:author="欣鑫 徐" w:date="2016-07-19T16:26:00Z">
        <w:r w:rsidR="007B0155">
          <w:rPr>
            <w:rFonts w:ascii="Times New Roman" w:eastAsia="宋体-简" w:hAnsi="Times New Roman" w:cs="Times New Roman" w:hint="eastAsia"/>
          </w:rPr>
          <w:t>A</w:t>
        </w:r>
      </w:ins>
      <w:del w:id="190" w:author="欣鑫 徐" w:date="2016-07-19T16:24:00Z">
        <w:r w:rsidR="009323F3" w:rsidDel="004545DC">
          <w:rPr>
            <w:rFonts w:ascii="Times New Roman" w:eastAsia="宋体-简" w:hAnsi="Times New Roman" w:cs="Times New Roman" w:hint="eastAsia"/>
          </w:rPr>
          <w:delText>11</w:delText>
        </w:r>
        <w:r w:rsidR="009323F3" w:rsidRPr="007C2B96" w:rsidDel="004545DC">
          <w:rPr>
            <w:rFonts w:ascii="Times New Roman" w:eastAsia="宋体-简" w:hAnsi="Times New Roman" w:cs="Times New Roman"/>
          </w:rPr>
          <w:delText>选择第</w:delText>
        </w:r>
        <w:r w:rsidR="009323F3" w:rsidDel="004545DC">
          <w:rPr>
            <w:rFonts w:ascii="Times New Roman" w:eastAsia="宋体-简" w:hAnsi="Times New Roman" w:cs="Times New Roman" w:hint="eastAsia"/>
          </w:rPr>
          <w:delText>一</w:delText>
        </w:r>
        <w:r w:rsidR="009323F3" w:rsidRPr="007C2B96" w:rsidDel="004545DC">
          <w:rPr>
            <w:rFonts w:ascii="Times New Roman" w:eastAsia="宋体-简" w:hAnsi="Times New Roman" w:cs="Times New Roman"/>
          </w:rPr>
          <w:delText>项。</w:delText>
        </w:r>
      </w:del>
    </w:p>
    <w:p w14:paraId="47C5378C" w14:textId="33D014C7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91" w:author="欣鑫 徐" w:date="2016-07-19T16:28:00Z">
        <w:r w:rsidR="004D39A9">
          <w:rPr>
            <w:rFonts w:ascii="Times New Roman" w:eastAsia="宋体-简" w:hAnsi="Times New Roman" w:cs="Times New Roman" w:hint="eastAsia"/>
            <w:bCs/>
          </w:rPr>
          <w:t>词的定位句的意思是：所以我们能得出什么结论呢？</w:t>
        </w:r>
        <w:r w:rsidR="00894300">
          <w:rPr>
            <w:rFonts w:ascii="Times New Roman" w:eastAsia="宋体-简" w:hAnsi="Times New Roman" w:cs="Times New Roman" w:hint="eastAsia"/>
            <w:bCs/>
          </w:rPr>
          <w:t>如果这些艺术家</w:t>
        </w:r>
      </w:ins>
      <w:ins w:id="192" w:author="欣鑫 徐" w:date="2016-07-19T16:29:00Z">
        <w:r w:rsidR="00894300">
          <w:rPr>
            <w:rFonts w:ascii="Times New Roman" w:eastAsia="宋体-简" w:hAnsi="Times New Roman" w:cs="Times New Roman" w:hint="eastAsia"/>
            <w:bCs/>
          </w:rPr>
          <w:t>用了</w:t>
        </w:r>
        <w:r w:rsidR="00894300">
          <w:rPr>
            <w:rFonts w:ascii="Times New Roman" w:eastAsia="宋体-简" w:hAnsi="Times New Roman" w:cs="Times New Roman" w:hint="eastAsia"/>
            <w:bCs/>
          </w:rPr>
          <w:t xml:space="preserve">camera </w:t>
        </w:r>
        <w:proofErr w:type="spellStart"/>
        <w:r w:rsidR="00894300">
          <w:rPr>
            <w:rFonts w:ascii="Times New Roman" w:eastAsia="宋体-简" w:hAnsi="Times New Roman" w:cs="Times New Roman" w:hint="eastAsia"/>
            <w:bCs/>
          </w:rPr>
          <w:t>obscura</w:t>
        </w:r>
        <w:proofErr w:type="spellEnd"/>
        <w:r w:rsidR="00894300">
          <w:rPr>
            <w:rFonts w:ascii="Times New Roman" w:eastAsia="宋体-简" w:hAnsi="Times New Roman" w:cs="Times New Roman" w:hint="eastAsia"/>
            <w:bCs/>
          </w:rPr>
          <w:t>的技巧，</w:t>
        </w:r>
        <w:r w:rsidR="00894300">
          <w:rPr>
            <w:rFonts w:ascii="Times New Roman" w:eastAsia="宋体-简" w:hAnsi="Times New Roman" w:cs="Times New Roman" w:hint="eastAsia"/>
            <w:bCs/>
          </w:rPr>
          <w:t xml:space="preserve"> </w:t>
        </w:r>
        <w:r w:rsidR="00894300">
          <w:rPr>
            <w:rFonts w:ascii="Times New Roman" w:eastAsia="宋体-简" w:hAnsi="Times New Roman" w:cs="Times New Roman" w:hint="eastAsia"/>
            <w:bCs/>
          </w:rPr>
          <w:t>是不是就</w:t>
        </w:r>
        <w:r w:rsidR="00894300">
          <w:rPr>
            <w:rFonts w:ascii="Times New Roman" w:eastAsia="宋体-简" w:hAnsi="Times New Roman" w:cs="Times New Roman" w:hint="eastAsia"/>
            <w:bCs/>
          </w:rPr>
          <w:t>diminish</w:t>
        </w:r>
        <w:r w:rsidR="00894300">
          <w:rPr>
            <w:rFonts w:ascii="Times New Roman" w:eastAsia="宋体-简" w:hAnsi="Times New Roman" w:cs="Times New Roman" w:hint="eastAsia"/>
            <w:bCs/>
          </w:rPr>
          <w:t>了他们的高度呢？</w:t>
        </w:r>
      </w:ins>
      <w:del w:id="193" w:author="欣鑫 徐" w:date="2016-07-19T16:28:00Z">
        <w:r w:rsidRPr="00091692" w:rsidDel="004D39A9">
          <w:rPr>
            <w:rFonts w:ascii="Times New Roman" w:eastAsia="宋体-简" w:hAnsi="Times New Roman" w:cs="Times New Roman"/>
            <w:bCs/>
          </w:rPr>
          <w:delText>这句话的大意是，是否当艺术家采用照相机暗盒开始作画，就意味着他们声望的降低。</w:delText>
        </w:r>
      </w:del>
      <w:r w:rsidRPr="00091692">
        <w:rPr>
          <w:rFonts w:ascii="Times New Roman" w:eastAsia="宋体-简" w:hAnsi="Times New Roman" w:cs="Times New Roman"/>
          <w:bCs/>
        </w:rPr>
        <w:t>这里的</w:t>
      </w:r>
      <w:r w:rsidRPr="00091692">
        <w:rPr>
          <w:rFonts w:ascii="Times New Roman" w:eastAsia="宋体-简" w:hAnsi="Times New Roman" w:cs="Times New Roman"/>
          <w:bCs/>
        </w:rPr>
        <w:t>“diminish”</w:t>
      </w:r>
      <w:r w:rsidRPr="00091692">
        <w:rPr>
          <w:rFonts w:ascii="Times New Roman" w:eastAsia="宋体-简" w:hAnsi="Times New Roman" w:cs="Times New Roman"/>
          <w:bCs/>
        </w:rPr>
        <w:t>是</w:t>
      </w:r>
      <w:r w:rsidRPr="00091692">
        <w:rPr>
          <w:rFonts w:ascii="Times New Roman" w:eastAsia="宋体-简" w:hAnsi="Times New Roman" w:cs="Times New Roman"/>
          <w:bCs/>
        </w:rPr>
        <w:t>“</w:t>
      </w:r>
      <w:r w:rsidRPr="00091692">
        <w:rPr>
          <w:rFonts w:ascii="Times New Roman" w:eastAsia="宋体-简" w:hAnsi="Times New Roman" w:cs="Times New Roman"/>
          <w:bCs/>
        </w:rPr>
        <w:t>使减少</w:t>
      </w:r>
      <w:r w:rsidRPr="00091692">
        <w:rPr>
          <w:rFonts w:ascii="Times New Roman" w:eastAsia="宋体-简" w:hAnsi="Times New Roman" w:cs="Times New Roman"/>
          <w:bCs/>
        </w:rPr>
        <w:t>”</w:t>
      </w:r>
      <w:r w:rsidRPr="00091692">
        <w:rPr>
          <w:rFonts w:ascii="Times New Roman" w:eastAsia="宋体-简" w:hAnsi="Times New Roman" w:cs="Times New Roman"/>
          <w:bCs/>
        </w:rPr>
        <w:t>的意思，与</w:t>
      </w:r>
      <w:ins w:id="194" w:author="欣鑫 徐" w:date="2016-07-19T16:29:00Z">
        <w:r w:rsidR="0029213F">
          <w:rPr>
            <w:rFonts w:ascii="Times New Roman" w:eastAsia="宋体-简" w:hAnsi="Times New Roman" w:cs="Times New Roman" w:hint="eastAsia"/>
            <w:bCs/>
          </w:rPr>
          <w:t>A</w:t>
        </w:r>
        <w:r w:rsidR="0029213F">
          <w:rPr>
            <w:rFonts w:ascii="Times New Roman" w:eastAsia="宋体-简" w:hAnsi="Times New Roman" w:cs="Times New Roman" w:hint="eastAsia"/>
            <w:bCs/>
          </w:rPr>
          <w:t>选</w:t>
        </w:r>
      </w:ins>
      <w:del w:id="195" w:author="欣鑫 徐" w:date="2016-07-19T16:29:00Z">
        <w:r w:rsidRPr="00091692" w:rsidDel="0029213F">
          <w:rPr>
            <w:rFonts w:ascii="Times New Roman" w:eastAsia="宋体-简" w:hAnsi="Times New Roman" w:cs="Times New Roman"/>
            <w:bCs/>
          </w:rPr>
          <w:delText>第一</w:delText>
        </w:r>
      </w:del>
      <w:r w:rsidRPr="00091692">
        <w:rPr>
          <w:rFonts w:ascii="Times New Roman" w:eastAsia="宋体-简" w:hAnsi="Times New Roman" w:cs="Times New Roman"/>
          <w:bCs/>
        </w:rPr>
        <w:t>项意思相符。其余选项意为</w:t>
      </w:r>
      <w:r w:rsidRPr="00091692">
        <w:rPr>
          <w:rFonts w:ascii="Times New Roman" w:eastAsia="宋体-简" w:hAnsi="Times New Roman" w:cs="Times New Roman"/>
          <w:bCs/>
        </w:rPr>
        <w:t>“</w:t>
      </w:r>
      <w:r w:rsidRPr="00091692">
        <w:rPr>
          <w:rFonts w:ascii="Times New Roman" w:eastAsia="宋体-简" w:hAnsi="Times New Roman" w:cs="Times New Roman"/>
          <w:bCs/>
        </w:rPr>
        <w:t>影响</w:t>
      </w:r>
      <w:r w:rsidRPr="00091692">
        <w:rPr>
          <w:rFonts w:ascii="Times New Roman" w:eastAsia="宋体-简" w:hAnsi="Times New Roman" w:cs="Times New Roman"/>
          <w:bCs/>
        </w:rPr>
        <w:t>”“</w:t>
      </w:r>
      <w:r w:rsidRPr="00091692">
        <w:rPr>
          <w:rFonts w:ascii="Times New Roman" w:eastAsia="宋体-简" w:hAnsi="Times New Roman" w:cs="Times New Roman"/>
          <w:bCs/>
        </w:rPr>
        <w:t>反映</w:t>
      </w:r>
      <w:r w:rsidRPr="00091692">
        <w:rPr>
          <w:rFonts w:ascii="Times New Roman" w:eastAsia="宋体-简" w:hAnsi="Times New Roman" w:cs="Times New Roman"/>
          <w:bCs/>
        </w:rPr>
        <w:t>”</w:t>
      </w:r>
      <w:r w:rsidRPr="00091692">
        <w:rPr>
          <w:rFonts w:ascii="Times New Roman" w:eastAsia="宋体-简" w:hAnsi="Times New Roman" w:cs="Times New Roman"/>
          <w:bCs/>
        </w:rPr>
        <w:t>和</w:t>
      </w:r>
      <w:r w:rsidRPr="00091692">
        <w:rPr>
          <w:rFonts w:ascii="Times New Roman" w:eastAsia="宋体-简" w:hAnsi="Times New Roman" w:cs="Times New Roman"/>
          <w:bCs/>
        </w:rPr>
        <w:t>“</w:t>
      </w:r>
      <w:r w:rsidRPr="00091692">
        <w:rPr>
          <w:rFonts w:ascii="Times New Roman" w:eastAsia="宋体-简" w:hAnsi="Times New Roman" w:cs="Times New Roman"/>
          <w:bCs/>
        </w:rPr>
        <w:t>决定</w:t>
      </w:r>
      <w:r w:rsidRPr="00091692">
        <w:rPr>
          <w:rFonts w:ascii="Times New Roman" w:eastAsia="宋体-简" w:hAnsi="Times New Roman" w:cs="Times New Roman"/>
          <w:bCs/>
        </w:rPr>
        <w:t>”</w:t>
      </w:r>
      <w:r w:rsidRPr="00091692">
        <w:rPr>
          <w:rFonts w:ascii="Times New Roman" w:eastAsia="宋体-简" w:hAnsi="Times New Roman" w:cs="Times New Roman"/>
          <w:bCs/>
        </w:rPr>
        <w:t>，</w:t>
      </w:r>
      <w:ins w:id="196" w:author="欣鑫 徐" w:date="2016-07-19T16:30:00Z">
        <w:r w:rsidR="000675DD">
          <w:rPr>
            <w:rFonts w:ascii="Times New Roman" w:eastAsia="宋体-简" w:hAnsi="Times New Roman" w:cs="Times New Roman" w:hint="eastAsia"/>
            <w:bCs/>
          </w:rPr>
          <w:t>结合后文</w:t>
        </w:r>
        <w:proofErr w:type="spellStart"/>
        <w:r w:rsidR="000675DD">
          <w:rPr>
            <w:rFonts w:ascii="Times New Roman" w:eastAsia="宋体-简" w:hAnsi="Times New Roman" w:cs="Times New Roman" w:hint="eastAsia"/>
            <w:bCs/>
          </w:rPr>
          <w:t>Hockney</w:t>
        </w:r>
        <w:proofErr w:type="spellEnd"/>
        <w:r w:rsidR="000675DD">
          <w:rPr>
            <w:rFonts w:ascii="Times New Roman" w:eastAsia="宋体-简" w:hAnsi="Times New Roman" w:cs="Times New Roman" w:hint="eastAsia"/>
            <w:bCs/>
          </w:rPr>
          <w:t xml:space="preserve"> </w:t>
        </w:r>
        <w:r w:rsidR="000675DD">
          <w:rPr>
            <w:rFonts w:ascii="Times New Roman" w:eastAsia="宋体-简" w:hAnsi="Times New Roman" w:cs="Times New Roman" w:hint="eastAsia"/>
            <w:bCs/>
          </w:rPr>
          <w:t>重申不能替代艺术技能的说法，结合选项，也只能选</w:t>
        </w:r>
        <w:r w:rsidR="000675DD">
          <w:rPr>
            <w:rFonts w:ascii="Times New Roman" w:eastAsia="宋体-简" w:hAnsi="Times New Roman" w:cs="Times New Roman" w:hint="eastAsia"/>
            <w:bCs/>
          </w:rPr>
          <w:t>A</w:t>
        </w:r>
        <w:r w:rsidR="000675DD">
          <w:rPr>
            <w:rFonts w:ascii="Times New Roman" w:eastAsia="宋体-简" w:hAnsi="Times New Roman" w:cs="Times New Roman" w:hint="eastAsia"/>
            <w:bCs/>
          </w:rPr>
          <w:t>。</w:t>
        </w:r>
      </w:ins>
      <w:del w:id="197" w:author="欣鑫 徐" w:date="2016-07-19T16:30:00Z">
        <w:r w:rsidRPr="00091692" w:rsidDel="000675DD">
          <w:rPr>
            <w:rFonts w:ascii="Times New Roman" w:eastAsia="宋体-简" w:hAnsi="Times New Roman" w:cs="Times New Roman"/>
            <w:bCs/>
          </w:rPr>
          <w:delText>不符合上下文。</w:delText>
        </w:r>
      </w:del>
    </w:p>
    <w:p w14:paraId="73F0D35E" w14:textId="77777777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78E9B15C" w14:textId="304613BC" w:rsidR="009323F3" w:rsidRDefault="00654498" w:rsidP="009323F3">
      <w:pPr>
        <w:spacing w:line="400" w:lineRule="exact"/>
        <w:rPr>
          <w:ins w:id="198" w:author="欣鑫 徐" w:date="2016-07-19T16:31:00Z"/>
          <w:rFonts w:ascii="Times New Roman" w:eastAsia="宋体-简" w:hAnsi="Times New Roman" w:cs="Times New Roman"/>
        </w:rPr>
      </w:pPr>
      <w:ins w:id="199" w:author="欣鑫 徐" w:date="2016-07-19T16:31:00Z">
        <w:r>
          <w:rPr>
            <w:rFonts w:ascii="Times New Roman" w:eastAsia="宋体-简" w:hAnsi="Times New Roman" w:cs="Times New Roman" w:hint="eastAsia"/>
          </w:rPr>
          <w:t>Q12</w:t>
        </w:r>
      </w:ins>
      <w:del w:id="200" w:author="欣鑫 徐" w:date="2016-07-19T16:31:00Z">
        <w:r w:rsidR="009323F3" w:rsidDel="00654498">
          <w:rPr>
            <w:rFonts w:ascii="Times New Roman" w:eastAsia="宋体-简" w:hAnsi="Times New Roman" w:cs="Times New Roman" w:hint="eastAsia"/>
          </w:rPr>
          <w:delText>12</w:delText>
        </w:r>
      </w:del>
      <w:del w:id="201" w:author="Mac pingguo" w:date="2016-05-24T14:06:00Z">
        <w:r w:rsidR="009323F3" w:rsidRPr="007C2B96" w:rsidDel="00573AE1">
          <w:rPr>
            <w:rFonts w:ascii="Times New Roman" w:eastAsia="宋体-简" w:hAnsi="Times New Roman" w:cs="Times New Roman"/>
          </w:rPr>
          <w:delText>选择第三项</w:delText>
        </w:r>
      </w:del>
      <w:ins w:id="202" w:author="Mac pingguo" w:date="2016-05-24T14:06:00Z">
        <w:del w:id="203" w:author="欣鑫 徐" w:date="2016-07-19T16:31:00Z">
          <w:r w:rsidR="00573AE1" w:rsidRPr="007C2B96" w:rsidDel="00654498">
            <w:rPr>
              <w:rFonts w:ascii="Times New Roman" w:eastAsia="宋体-简" w:hAnsi="Times New Roman" w:cs="Times New Roman"/>
            </w:rPr>
            <w:delText>选择第</w:delText>
          </w:r>
          <w:r w:rsidR="00573AE1" w:rsidDel="00654498">
            <w:rPr>
              <w:rFonts w:ascii="Times New Roman" w:eastAsia="宋体-简" w:hAnsi="Times New Roman" w:cs="Times New Roman" w:hint="eastAsia"/>
            </w:rPr>
            <w:delText>四</w:delText>
          </w:r>
          <w:r w:rsidR="00573AE1" w:rsidRPr="007C2B96" w:rsidDel="00654498">
            <w:rPr>
              <w:rFonts w:ascii="Times New Roman" w:eastAsia="宋体-简" w:hAnsi="Times New Roman" w:cs="Times New Roman"/>
            </w:rPr>
            <w:delText>项</w:delText>
          </w:r>
        </w:del>
      </w:ins>
      <w:del w:id="204" w:author="欣鑫 徐" w:date="2016-07-19T16:31:00Z">
        <w:r w:rsidR="009323F3" w:rsidRPr="007C2B96" w:rsidDel="00654498">
          <w:rPr>
            <w:rFonts w:ascii="Times New Roman" w:eastAsia="宋体-简" w:hAnsi="Times New Roman" w:cs="Times New Roman"/>
          </w:rPr>
          <w:delText>。</w:delText>
        </w:r>
      </w:del>
    </w:p>
    <w:p w14:paraId="42434547" w14:textId="53CFFE31" w:rsidR="00654498" w:rsidRPr="007C2B96" w:rsidRDefault="00654498" w:rsidP="009323F3">
      <w:pPr>
        <w:spacing w:line="400" w:lineRule="exact"/>
        <w:rPr>
          <w:rFonts w:ascii="Times New Roman" w:eastAsia="宋体-简" w:hAnsi="Times New Roman" w:cs="Times New Roman"/>
        </w:rPr>
      </w:pPr>
      <w:ins w:id="205" w:author="欣鑫 徐" w:date="2016-07-19T16:31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206" w:author="欣鑫 徐" w:date="2016-07-19T16:32:00Z">
        <w:r w:rsidR="00887C7E">
          <w:rPr>
            <w:rFonts w:ascii="Times New Roman" w:eastAsia="宋体-简" w:hAnsi="Times New Roman" w:cs="Times New Roman" w:hint="eastAsia"/>
          </w:rPr>
          <w:t>D</w:t>
        </w:r>
      </w:ins>
    </w:p>
    <w:p w14:paraId="38460C23" w14:textId="62A4A761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207" w:author="欣鑫 徐" w:date="2016-07-19T16:33:00Z">
        <w:r w:rsidR="00A20C14">
          <w:rPr>
            <w:rFonts w:ascii="Times New Roman" w:eastAsia="宋体-简" w:hAnsi="Times New Roman" w:cs="Times New Roman" w:hint="eastAsia"/>
            <w:bCs/>
          </w:rPr>
          <w:t>D</w:t>
        </w:r>
        <w:r w:rsidR="00A20C14">
          <w:rPr>
            <w:rFonts w:ascii="Times New Roman" w:eastAsia="宋体-简" w:hAnsi="Times New Roman" w:cs="Times New Roman" w:hint="eastAsia"/>
            <w:bCs/>
          </w:rPr>
          <w:t>选</w:t>
        </w:r>
      </w:ins>
      <w:del w:id="208" w:author="欣鑫 徐" w:date="2016-07-19T16:33:00Z">
        <w:r w:rsidRPr="00091692" w:rsidDel="00A20C14">
          <w:rPr>
            <w:rFonts w:ascii="Times New Roman" w:eastAsia="宋体-简" w:hAnsi="Times New Roman" w:cs="Times New Roman"/>
            <w:bCs/>
          </w:rPr>
          <w:delText>第四</w:delText>
        </w:r>
      </w:del>
      <w:r w:rsidRPr="00091692">
        <w:rPr>
          <w:rFonts w:ascii="Times New Roman" w:eastAsia="宋体-简" w:hAnsi="Times New Roman" w:cs="Times New Roman"/>
          <w:bCs/>
        </w:rPr>
        <w:t>项对应</w:t>
      </w:r>
      <w:r w:rsidRPr="00091692">
        <w:rPr>
          <w:rFonts w:ascii="Times New Roman" w:eastAsia="宋体-简" w:hAnsi="Times New Roman" w:cs="Times New Roman"/>
          <w:bCs/>
        </w:rPr>
        <w:t>“</w:t>
      </w:r>
      <w:proofErr w:type="spellStart"/>
      <w:r w:rsidRPr="00091692">
        <w:rPr>
          <w:rFonts w:ascii="Times New Roman" w:eastAsia="宋体-简" w:hAnsi="Times New Roman" w:cs="Times New Roman"/>
          <w:bCs/>
        </w:rPr>
        <w:t>Hockney</w:t>
      </w:r>
      <w:proofErr w:type="spellEnd"/>
      <w:r w:rsidRPr="00091692">
        <w:rPr>
          <w:rFonts w:ascii="Times New Roman" w:eastAsia="宋体-简" w:hAnsi="Times New Roman" w:cs="Times New Roman"/>
          <w:bCs/>
        </w:rPr>
        <w:t xml:space="preserve"> argues that the camera </w:t>
      </w:r>
      <w:proofErr w:type="spellStart"/>
      <w:r w:rsidRPr="00091692">
        <w:rPr>
          <w:rFonts w:ascii="Times New Roman" w:eastAsia="宋体-简" w:hAnsi="Times New Roman" w:cs="Times New Roman"/>
          <w:bCs/>
        </w:rPr>
        <w:t>obscura</w:t>
      </w:r>
      <w:proofErr w:type="spellEnd"/>
      <w:r w:rsidRPr="00091692">
        <w:rPr>
          <w:rFonts w:ascii="Times New Roman" w:eastAsia="宋体-简" w:hAnsi="Times New Roman" w:cs="Times New Roman"/>
          <w:bCs/>
        </w:rPr>
        <w:t xml:space="preserve"> does not replace artistic skill in drawing and painting”</w:t>
      </w:r>
      <w:r w:rsidRPr="00091692">
        <w:rPr>
          <w:rFonts w:ascii="Times New Roman" w:eastAsia="宋体-简" w:hAnsi="Times New Roman" w:cs="Times New Roman"/>
          <w:bCs/>
        </w:rPr>
        <w:t>，说明</w:t>
      </w:r>
      <w:proofErr w:type="spellStart"/>
      <w:r w:rsidRPr="00091692">
        <w:rPr>
          <w:rFonts w:ascii="Times New Roman" w:eastAsia="宋体-简" w:hAnsi="Times New Roman" w:cs="Times New Roman"/>
          <w:bCs/>
        </w:rPr>
        <w:t>Hockney</w:t>
      </w:r>
      <w:proofErr w:type="spellEnd"/>
      <w:r w:rsidRPr="00091692">
        <w:rPr>
          <w:rFonts w:ascii="Times New Roman" w:eastAsia="宋体-简" w:hAnsi="Times New Roman" w:cs="Times New Roman"/>
          <w:bCs/>
        </w:rPr>
        <w:t>认为画家的技术</w:t>
      </w:r>
      <w:del w:id="209" w:author="欣鑫 徐" w:date="2016-07-19T16:33:00Z">
        <w:r w:rsidRPr="00091692" w:rsidDel="00A20C14">
          <w:rPr>
            <w:rFonts w:ascii="Times New Roman" w:eastAsia="宋体-简" w:hAnsi="Times New Roman" w:cs="Times New Roman"/>
            <w:bCs/>
          </w:rPr>
          <w:delText>才是</w:delText>
        </w:r>
      </w:del>
      <w:ins w:id="210" w:author="欣鑫 徐" w:date="2016-07-19T16:33:00Z">
        <w:r w:rsidR="00A20C14">
          <w:rPr>
            <w:rFonts w:ascii="Times New Roman" w:eastAsia="宋体-简" w:hAnsi="Times New Roman" w:cs="Times New Roman" w:hint="eastAsia"/>
            <w:bCs/>
          </w:rPr>
          <w:t>是很</w:t>
        </w:r>
      </w:ins>
      <w:del w:id="211" w:author="欣鑫 徐" w:date="2016-07-19T16:33:00Z">
        <w:r w:rsidRPr="00091692" w:rsidDel="00A20C14">
          <w:rPr>
            <w:rFonts w:ascii="Times New Roman" w:eastAsia="宋体-简" w:hAnsi="Times New Roman" w:cs="Times New Roman"/>
            <w:bCs/>
          </w:rPr>
          <w:delText>最</w:delText>
        </w:r>
      </w:del>
      <w:r w:rsidRPr="00091692">
        <w:rPr>
          <w:rFonts w:ascii="Times New Roman" w:eastAsia="宋体-简" w:hAnsi="Times New Roman" w:cs="Times New Roman"/>
          <w:bCs/>
        </w:rPr>
        <w:t>重要的，而不是工具本身</w:t>
      </w:r>
      <w:ins w:id="212" w:author="欣鑫 徐" w:date="2016-07-19T16:33:00Z">
        <w:r w:rsidR="00A20C14">
          <w:rPr>
            <w:rFonts w:ascii="Times New Roman" w:eastAsia="宋体-简" w:hAnsi="Times New Roman" w:cs="Times New Roman" w:hint="eastAsia"/>
            <w:bCs/>
          </w:rPr>
          <w:t>能取代的</w:t>
        </w:r>
      </w:ins>
      <w:r w:rsidRPr="00091692">
        <w:rPr>
          <w:rFonts w:ascii="Times New Roman" w:eastAsia="宋体-简" w:hAnsi="Times New Roman" w:cs="Times New Roman"/>
          <w:bCs/>
        </w:rPr>
        <w:t>。</w:t>
      </w:r>
      <w:ins w:id="213" w:author="欣鑫 徐" w:date="2016-07-19T16:33:00Z">
        <w:r w:rsidR="00952E10">
          <w:rPr>
            <w:rFonts w:ascii="Times New Roman" w:eastAsia="宋体-简" w:hAnsi="Times New Roman" w:cs="Times New Roman" w:hint="eastAsia"/>
            <w:bCs/>
          </w:rPr>
          <w:t xml:space="preserve"> </w:t>
        </w:r>
      </w:ins>
      <w:del w:id="214" w:author="欣鑫 徐" w:date="2016-07-19T16:33:00Z">
        <w:r w:rsidRPr="00091692" w:rsidDel="00952E10">
          <w:rPr>
            <w:rFonts w:ascii="Times New Roman" w:eastAsia="宋体-简" w:hAnsi="Times New Roman" w:cs="Times New Roman"/>
            <w:bCs/>
          </w:rPr>
          <w:delText>第一</w:delText>
        </w:r>
      </w:del>
      <w:del w:id="215" w:author="欣鑫 徐" w:date="2016-07-19T16:34:00Z">
        <w:r w:rsidRPr="00091692" w:rsidDel="000F2306">
          <w:rPr>
            <w:rFonts w:ascii="Times New Roman" w:eastAsia="宋体-简" w:hAnsi="Times New Roman" w:cs="Times New Roman"/>
            <w:bCs/>
          </w:rPr>
          <w:delText>项</w:delText>
        </w:r>
        <w:r w:rsidRPr="00091692" w:rsidDel="000F2306">
          <w:rPr>
            <w:rFonts w:ascii="Times New Roman" w:eastAsia="宋体-简" w:hAnsi="Times New Roman" w:cs="Times New Roman"/>
            <w:bCs/>
          </w:rPr>
          <w:delText>“do not deserve as much respect”</w:delText>
        </w:r>
        <w:r w:rsidRPr="00091692" w:rsidDel="000F2306">
          <w:rPr>
            <w:rFonts w:ascii="Times New Roman" w:eastAsia="宋体-简" w:hAnsi="Times New Roman" w:cs="Times New Roman"/>
            <w:bCs/>
          </w:rPr>
          <w:delText>错误，不选</w:delText>
        </w:r>
      </w:del>
      <w:del w:id="216" w:author="欣鑫 徐" w:date="2016-07-19T16:33:00Z">
        <w:r w:rsidRPr="00091692" w:rsidDel="00952E10">
          <w:rPr>
            <w:rFonts w:ascii="Times New Roman" w:eastAsia="宋体-简" w:hAnsi="Times New Roman" w:cs="Times New Roman"/>
            <w:bCs/>
          </w:rPr>
          <w:delText>。第二</w:delText>
        </w:r>
      </w:del>
      <w:del w:id="217" w:author="欣鑫 徐" w:date="2016-07-19T16:34:00Z">
        <w:r w:rsidRPr="00091692" w:rsidDel="000F2306">
          <w:rPr>
            <w:rFonts w:ascii="Times New Roman" w:eastAsia="宋体-简" w:hAnsi="Times New Roman" w:cs="Times New Roman"/>
            <w:bCs/>
          </w:rPr>
          <w:delText>项</w:delText>
        </w:r>
        <w:r w:rsidRPr="00091692" w:rsidDel="000F2306">
          <w:rPr>
            <w:rFonts w:ascii="Times New Roman" w:eastAsia="宋体-简" w:hAnsi="Times New Roman" w:cs="Times New Roman"/>
            <w:bCs/>
          </w:rPr>
          <w:delText>“probably used primarily as a training device”</w:delText>
        </w:r>
        <w:r w:rsidRPr="00091692" w:rsidDel="000F2306">
          <w:rPr>
            <w:rFonts w:ascii="Times New Roman" w:eastAsia="宋体-简" w:hAnsi="Times New Roman" w:cs="Times New Roman"/>
            <w:bCs/>
          </w:rPr>
          <w:delText>无中生有。第三项</w:delText>
        </w:r>
        <w:r w:rsidRPr="00091692" w:rsidDel="000F2306">
          <w:rPr>
            <w:rFonts w:ascii="Times New Roman" w:eastAsia="宋体-简" w:hAnsi="Times New Roman" w:cs="Times New Roman"/>
            <w:bCs/>
          </w:rPr>
          <w:delText>“probably relatively rare”</w:delText>
        </w:r>
        <w:r w:rsidRPr="00091692" w:rsidDel="000F2306">
          <w:rPr>
            <w:rFonts w:ascii="Times New Roman" w:eastAsia="宋体-简" w:hAnsi="Times New Roman" w:cs="Times New Roman"/>
            <w:bCs/>
          </w:rPr>
          <w:delText>文中也没有提到。</w:delText>
        </w:r>
      </w:del>
    </w:p>
    <w:p w14:paraId="724C5BFA" w14:textId="77777777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3A25CFDC" w14:textId="588AB1D7" w:rsidR="004E1639" w:rsidRDefault="004E1639" w:rsidP="009323F3">
      <w:pPr>
        <w:spacing w:line="400" w:lineRule="exact"/>
        <w:rPr>
          <w:ins w:id="218" w:author="欣鑫 徐" w:date="2016-07-19T16:34:00Z"/>
          <w:rFonts w:ascii="Times New Roman" w:eastAsia="宋体-简" w:hAnsi="Times New Roman" w:cs="Times New Roman"/>
        </w:rPr>
      </w:pPr>
      <w:ins w:id="219" w:author="欣鑫 徐" w:date="2016-07-19T16:34:00Z">
        <w:r>
          <w:rPr>
            <w:rFonts w:ascii="Times New Roman" w:eastAsia="宋体-简" w:hAnsi="Times New Roman" w:cs="Times New Roman" w:hint="eastAsia"/>
          </w:rPr>
          <w:t>Q13</w:t>
        </w:r>
      </w:ins>
    </w:p>
    <w:p w14:paraId="767167AC" w14:textId="7A9CA58F" w:rsidR="009323F3" w:rsidRPr="004E0795" w:rsidRDefault="004E1639" w:rsidP="009323F3">
      <w:pPr>
        <w:spacing w:line="400" w:lineRule="exact"/>
        <w:rPr>
          <w:rFonts w:ascii="Times New Roman" w:eastAsia="宋体-简" w:hAnsi="Times New Roman" w:cs="Times New Roman"/>
        </w:rPr>
      </w:pPr>
      <w:ins w:id="220" w:author="欣鑫 徐" w:date="2016-07-19T16:34:00Z">
        <w:r>
          <w:rPr>
            <w:rFonts w:ascii="Times New Roman" w:eastAsia="宋体-简" w:hAnsi="Times New Roman" w:cs="Times New Roman" w:hint="eastAsia"/>
          </w:rPr>
          <w:t>正确答案：</w:t>
        </w:r>
      </w:ins>
      <w:del w:id="221" w:author="欣鑫 徐" w:date="2016-07-19T16:34:00Z">
        <w:r w:rsidR="009323F3" w:rsidDel="004E1639">
          <w:rPr>
            <w:rFonts w:ascii="Times New Roman" w:eastAsia="宋体-简" w:hAnsi="Times New Roman" w:cs="Times New Roman" w:hint="eastAsia"/>
          </w:rPr>
          <w:delText>13</w:delText>
        </w:r>
      </w:del>
      <w:r w:rsidR="009323F3">
        <w:rPr>
          <w:rFonts w:ascii="Times New Roman" w:eastAsia="宋体-简" w:hAnsi="Times New Roman" w:cs="Times New Roman"/>
        </w:rPr>
        <w:t>填入第</w:t>
      </w:r>
      <w:r w:rsidR="009323F3">
        <w:rPr>
          <w:rFonts w:ascii="Times New Roman" w:eastAsia="宋体-简" w:hAnsi="Times New Roman" w:cs="Times New Roman" w:hint="eastAsia"/>
        </w:rPr>
        <w:t>四</w:t>
      </w:r>
      <w:r w:rsidR="009323F3" w:rsidRPr="004E0795">
        <w:rPr>
          <w:rFonts w:ascii="Times New Roman" w:eastAsia="宋体-简" w:hAnsi="Times New Roman" w:cs="Times New Roman"/>
        </w:rPr>
        <w:t>个方框</w:t>
      </w:r>
      <w:ins w:id="222" w:author="欣鑫 徐" w:date="2016-07-19T16:34:00Z">
        <w:r w:rsidR="000F2306">
          <w:rPr>
            <w:rFonts w:ascii="Times New Roman" w:eastAsia="宋体-简" w:hAnsi="Times New Roman" w:cs="Times New Roman" w:hint="eastAsia"/>
          </w:rPr>
          <w:t>（</w:t>
        </w:r>
        <w:r w:rsidR="000F2306">
          <w:rPr>
            <w:rFonts w:ascii="Times New Roman" w:eastAsia="宋体-简" w:hAnsi="Times New Roman" w:cs="Times New Roman" w:hint="eastAsia"/>
          </w:rPr>
          <w:t>D</w:t>
        </w:r>
        <w:r w:rsidR="000F2306">
          <w:rPr>
            <w:rFonts w:ascii="Times New Roman" w:eastAsia="宋体-简" w:hAnsi="Times New Roman" w:cs="Times New Roman" w:hint="eastAsia"/>
          </w:rPr>
          <w:t>）</w:t>
        </w:r>
      </w:ins>
      <w:r w:rsidR="009323F3" w:rsidRPr="004E0795">
        <w:rPr>
          <w:rFonts w:ascii="Times New Roman" w:eastAsia="宋体-简" w:hAnsi="Times New Roman" w:cs="Times New Roman"/>
        </w:rPr>
        <w:t>。</w:t>
      </w:r>
    </w:p>
    <w:p w14:paraId="77A33A60" w14:textId="4354F8C4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091692">
        <w:rPr>
          <w:rFonts w:ascii="Times New Roman" w:eastAsia="宋体-简" w:hAnsi="Times New Roman" w:cs="Times New Roman"/>
          <w:bCs/>
        </w:rPr>
        <w:t>被插入</w:t>
      </w:r>
      <w:del w:id="223" w:author="欣鑫 徐" w:date="2016-07-19T16:49:00Z">
        <w:r w:rsidRPr="00091692" w:rsidDel="004C05FF">
          <w:rPr>
            <w:rFonts w:ascii="Times New Roman" w:eastAsia="宋体-简" w:hAnsi="Times New Roman" w:cs="Times New Roman"/>
            <w:bCs/>
          </w:rPr>
          <w:delText>的</w:delText>
        </w:r>
      </w:del>
      <w:r w:rsidRPr="00091692">
        <w:rPr>
          <w:rFonts w:ascii="Times New Roman" w:eastAsia="宋体-简" w:hAnsi="Times New Roman" w:cs="Times New Roman"/>
          <w:bCs/>
        </w:rPr>
        <w:t>文本</w:t>
      </w:r>
      <w:ins w:id="224" w:author="欣鑫 徐" w:date="2016-07-19T16:49:00Z">
        <w:r w:rsidR="004C05FF">
          <w:rPr>
            <w:rFonts w:ascii="Times New Roman" w:eastAsia="宋体-简" w:hAnsi="Times New Roman" w:cs="Times New Roman" w:hint="eastAsia"/>
            <w:bCs/>
          </w:rPr>
          <w:t>的意思是：</w:t>
        </w:r>
        <w:r w:rsidR="00F81847">
          <w:rPr>
            <w:rFonts w:ascii="Times New Roman" w:eastAsia="宋体-简" w:hAnsi="Times New Roman" w:cs="Times New Roman" w:hint="eastAsia"/>
            <w:bCs/>
          </w:rPr>
          <w:t>所有这些发展</w:t>
        </w:r>
      </w:ins>
      <w:ins w:id="225" w:author="欣鑫 徐" w:date="2016-07-19T16:50:00Z">
        <w:r w:rsidR="005440A4">
          <w:rPr>
            <w:rFonts w:ascii="Times New Roman" w:eastAsia="宋体-简" w:hAnsi="Times New Roman" w:cs="Times New Roman" w:hint="eastAsia"/>
            <w:bCs/>
          </w:rPr>
          <w:t>帮助艺术家们精确创作物品、人物和场景的画像</w:t>
        </w:r>
      </w:ins>
      <w:del w:id="226" w:author="欣鑫 徐" w:date="2016-07-19T16:49:00Z">
        <w:r w:rsidRPr="00091692" w:rsidDel="004C05FF">
          <w:rPr>
            <w:rFonts w:ascii="Times New Roman" w:eastAsia="宋体-简" w:hAnsi="Times New Roman" w:cs="Times New Roman"/>
            <w:bCs/>
          </w:rPr>
          <w:delText>表明</w:delText>
        </w:r>
      </w:del>
      <w:ins w:id="227" w:author="欣鑫 徐" w:date="2016-07-19T16:50:00Z">
        <w:r w:rsidR="003D0B6B">
          <w:rPr>
            <w:rFonts w:ascii="Times New Roman" w:eastAsia="宋体-简" w:hAnsi="Times New Roman" w:cs="Times New Roman" w:hint="eastAsia"/>
            <w:bCs/>
          </w:rPr>
          <w:t>。</w:t>
        </w:r>
      </w:ins>
      <w:del w:id="228" w:author="欣鑫 徐" w:date="2016-07-19T16:50:00Z">
        <w:r w:rsidRPr="00091692" w:rsidDel="003D0B6B">
          <w:rPr>
            <w:rFonts w:ascii="Times New Roman" w:eastAsia="宋体-简" w:hAnsi="Times New Roman" w:cs="Times New Roman"/>
            <w:bCs/>
          </w:rPr>
          <w:delText>，</w:delText>
        </w:r>
      </w:del>
      <w:ins w:id="229" w:author="欣鑫 徐" w:date="2016-07-19T16:50:00Z">
        <w:r w:rsidR="003D0B6B">
          <w:rPr>
            <w:rFonts w:ascii="Times New Roman" w:eastAsia="宋体-简" w:hAnsi="Times New Roman" w:cs="Times New Roman" w:hint="eastAsia"/>
            <w:bCs/>
          </w:rPr>
          <w:t>所以前</w:t>
        </w:r>
      </w:ins>
      <w:del w:id="230" w:author="欣鑫 徐" w:date="2016-07-19T16:50:00Z">
        <w:r w:rsidRPr="00091692" w:rsidDel="003D0B6B">
          <w:rPr>
            <w:rFonts w:ascii="Times New Roman" w:eastAsia="宋体-简" w:hAnsi="Times New Roman" w:cs="Times New Roman"/>
            <w:bCs/>
          </w:rPr>
          <w:delText>这</w:delText>
        </w:r>
      </w:del>
      <w:r w:rsidRPr="00091692">
        <w:rPr>
          <w:rFonts w:ascii="Times New Roman" w:eastAsia="宋体-简" w:hAnsi="Times New Roman" w:cs="Times New Roman"/>
          <w:bCs/>
        </w:rPr>
        <w:t>一句话是</w:t>
      </w:r>
      <w:ins w:id="231" w:author="欣鑫 徐" w:date="2016-07-19T16:51:00Z">
        <w:r w:rsidR="003D0B6B">
          <w:rPr>
            <w:rFonts w:ascii="Times New Roman" w:eastAsia="宋体-简" w:hAnsi="Times New Roman" w:cs="Times New Roman" w:hint="eastAsia"/>
            <w:bCs/>
          </w:rPr>
          <w:t>关于哪些</w:t>
        </w:r>
        <w:r w:rsidR="003D0B6B">
          <w:rPr>
            <w:rFonts w:ascii="Times New Roman" w:eastAsia="宋体-简" w:hAnsi="Times New Roman" w:cs="Times New Roman" w:hint="eastAsia"/>
            <w:bCs/>
          </w:rPr>
          <w:t>developments</w:t>
        </w:r>
      </w:ins>
      <w:del w:id="232" w:author="欣鑫 徐" w:date="2016-07-19T16:50:00Z">
        <w:r w:rsidRPr="00091692" w:rsidDel="003D0B6B">
          <w:rPr>
            <w:rFonts w:ascii="Times New Roman" w:eastAsia="宋体-简" w:hAnsi="Times New Roman" w:cs="Times New Roman"/>
            <w:bCs/>
          </w:rPr>
          <w:delText>对各种技术发展的总结</w:delText>
        </w:r>
      </w:del>
      <w:r w:rsidRPr="00091692">
        <w:rPr>
          <w:rFonts w:ascii="Times New Roman" w:eastAsia="宋体-简" w:hAnsi="Times New Roman" w:cs="Times New Roman"/>
          <w:bCs/>
        </w:rPr>
        <w:t>。</w:t>
      </w:r>
      <w:ins w:id="233" w:author="欣鑫 徐" w:date="2016-07-19T16:51:00Z">
        <w:r w:rsidR="003D0B6B">
          <w:rPr>
            <w:rFonts w:ascii="Times New Roman" w:eastAsia="宋体-简" w:hAnsi="Times New Roman" w:cs="Times New Roman" w:hint="eastAsia"/>
            <w:bCs/>
          </w:rPr>
          <w:t>我们看到</w:t>
        </w:r>
        <w:r w:rsidR="003D0B6B">
          <w:rPr>
            <w:rFonts w:ascii="Times New Roman" w:eastAsia="宋体-简" w:hAnsi="Times New Roman" w:cs="Times New Roman" w:hint="eastAsia"/>
            <w:bCs/>
          </w:rPr>
          <w:t>A</w:t>
        </w:r>
        <w:r w:rsidR="003D0B6B">
          <w:rPr>
            <w:rFonts w:ascii="Times New Roman" w:eastAsia="宋体-简" w:hAnsi="Times New Roman" w:cs="Times New Roman" w:hint="eastAsia"/>
            <w:bCs/>
          </w:rPr>
          <w:t>处之后</w:t>
        </w:r>
      </w:ins>
      <w:ins w:id="234" w:author="欣鑫 徐" w:date="2016-07-19T16:52:00Z">
        <w:r w:rsidR="003D0B6B">
          <w:rPr>
            <w:rFonts w:ascii="Times New Roman" w:eastAsia="宋体-简" w:hAnsi="Times New Roman" w:cs="Times New Roman" w:hint="eastAsia"/>
            <w:bCs/>
          </w:rPr>
          <w:t>说到了</w:t>
        </w:r>
        <w:r w:rsidR="003D0B6B">
          <w:rPr>
            <w:rFonts w:ascii="Times New Roman" w:eastAsia="宋体-简" w:hAnsi="Times New Roman" w:cs="Times New Roman" w:hint="eastAsia"/>
            <w:bCs/>
          </w:rPr>
          <w:t xml:space="preserve">portable camera </w:t>
        </w:r>
        <w:proofErr w:type="spellStart"/>
        <w:r w:rsidR="003D0B6B">
          <w:rPr>
            <w:rFonts w:ascii="Times New Roman" w:eastAsia="宋体-简" w:hAnsi="Times New Roman" w:cs="Times New Roman" w:hint="eastAsia"/>
            <w:bCs/>
          </w:rPr>
          <w:t>obscura</w:t>
        </w:r>
        <w:proofErr w:type="spellEnd"/>
        <w:r w:rsidR="003D0B6B">
          <w:rPr>
            <w:rFonts w:ascii="Times New Roman" w:eastAsia="宋体-简" w:hAnsi="Times New Roman" w:cs="Times New Roman" w:hint="eastAsia"/>
            <w:bCs/>
          </w:rPr>
          <w:t>的发展</w:t>
        </w:r>
      </w:ins>
      <w:ins w:id="235" w:author="欣鑫 徐" w:date="2016-07-19T16:53:00Z">
        <w:r w:rsidR="00C71DE6">
          <w:rPr>
            <w:rFonts w:ascii="Times New Roman" w:eastAsia="宋体-简" w:hAnsi="Times New Roman" w:cs="Times New Roman" w:hint="eastAsia"/>
            <w:bCs/>
          </w:rPr>
          <w:t>，</w:t>
        </w:r>
        <w:r w:rsidR="00C71DE6">
          <w:rPr>
            <w:rFonts w:ascii="Times New Roman" w:eastAsia="宋体-简" w:hAnsi="Times New Roman" w:cs="Times New Roman" w:hint="eastAsia"/>
            <w:bCs/>
          </w:rPr>
          <w:t>B</w:t>
        </w:r>
        <w:r w:rsidR="00C71DE6">
          <w:rPr>
            <w:rFonts w:ascii="Times New Roman" w:eastAsia="宋体-简" w:hAnsi="Times New Roman" w:cs="Times New Roman" w:hint="eastAsia"/>
            <w:bCs/>
          </w:rPr>
          <w:t>处说到</w:t>
        </w:r>
        <w:r w:rsidR="00C71DE6">
          <w:rPr>
            <w:rFonts w:ascii="Times New Roman" w:eastAsia="宋体-简" w:hAnsi="Times New Roman" w:cs="Times New Roman" w:hint="eastAsia"/>
            <w:bCs/>
          </w:rPr>
          <w:t>this technique</w:t>
        </w:r>
        <w:r w:rsidR="00C71DE6">
          <w:rPr>
            <w:rFonts w:ascii="Times New Roman" w:eastAsia="宋体-简" w:hAnsi="Times New Roman" w:cs="Times New Roman" w:hint="eastAsia"/>
            <w:bCs/>
          </w:rPr>
          <w:t>被运用，</w:t>
        </w:r>
        <w:r w:rsidR="00C71DE6">
          <w:rPr>
            <w:rFonts w:ascii="Times New Roman" w:eastAsia="宋体-简" w:hAnsi="Times New Roman" w:cs="Times New Roman" w:hint="eastAsia"/>
            <w:bCs/>
          </w:rPr>
          <w:t>C</w:t>
        </w:r>
        <w:r w:rsidR="00C71DE6">
          <w:rPr>
            <w:rFonts w:ascii="Times New Roman" w:eastAsia="宋体-简" w:hAnsi="Times New Roman" w:cs="Times New Roman" w:hint="eastAsia"/>
            <w:bCs/>
          </w:rPr>
          <w:t>处是说镜子</w:t>
        </w:r>
      </w:ins>
      <w:ins w:id="236" w:author="欣鑫 徐" w:date="2016-07-19T16:54:00Z">
        <w:r w:rsidR="00C71DE6">
          <w:rPr>
            <w:rFonts w:ascii="Times New Roman" w:eastAsia="宋体-简" w:hAnsi="Times New Roman" w:cs="Times New Roman" w:hint="eastAsia"/>
            <w:bCs/>
          </w:rPr>
          <w:t>也有新用途了，总体这些才被称为</w:t>
        </w:r>
        <w:r w:rsidR="00C71DE6">
          <w:rPr>
            <w:rFonts w:ascii="Times New Roman" w:eastAsia="宋体-简" w:hAnsi="Times New Roman" w:cs="Times New Roman" w:hint="eastAsia"/>
            <w:bCs/>
          </w:rPr>
          <w:t xml:space="preserve"> these development</w:t>
        </w:r>
        <w:r w:rsidR="00C71DE6">
          <w:rPr>
            <w:rFonts w:ascii="Times New Roman" w:eastAsia="宋体-简" w:hAnsi="Times New Roman" w:cs="Times New Roman" w:hint="eastAsia"/>
            <w:bCs/>
          </w:rPr>
          <w:t>；如果放在</w:t>
        </w:r>
        <w:r w:rsidR="00C71DE6">
          <w:rPr>
            <w:rFonts w:ascii="Times New Roman" w:eastAsia="宋体-简" w:hAnsi="Times New Roman" w:cs="Times New Roman" w:hint="eastAsia"/>
            <w:bCs/>
          </w:rPr>
          <w:t>B</w:t>
        </w:r>
        <w:r w:rsidR="00C71DE6">
          <w:rPr>
            <w:rFonts w:ascii="Times New Roman" w:eastAsia="宋体-简" w:hAnsi="Times New Roman" w:cs="Times New Roman" w:hint="eastAsia"/>
            <w:bCs/>
          </w:rPr>
          <w:t>处，</w:t>
        </w:r>
        <w:r w:rsidR="00EA07D9">
          <w:rPr>
            <w:rFonts w:ascii="Times New Roman" w:eastAsia="宋体-简" w:hAnsi="Times New Roman" w:cs="Times New Roman" w:hint="eastAsia"/>
            <w:bCs/>
          </w:rPr>
          <w:t>我们看到</w:t>
        </w:r>
        <w:r w:rsidR="00EA07D9">
          <w:rPr>
            <w:rFonts w:ascii="Times New Roman" w:eastAsia="宋体-简" w:hAnsi="Times New Roman" w:cs="Times New Roman" w:hint="eastAsia"/>
            <w:bCs/>
          </w:rPr>
          <w:t>B</w:t>
        </w:r>
        <w:r w:rsidR="00EA07D9">
          <w:rPr>
            <w:rFonts w:ascii="Times New Roman" w:eastAsia="宋体-简" w:hAnsi="Times New Roman" w:cs="Times New Roman" w:hint="eastAsia"/>
            <w:bCs/>
          </w:rPr>
          <w:t>选项的主语是</w:t>
        </w:r>
        <w:r w:rsidR="00EA07D9">
          <w:rPr>
            <w:rFonts w:ascii="Times New Roman" w:eastAsia="宋体-简" w:hAnsi="Times New Roman" w:cs="Times New Roman" w:hint="eastAsia"/>
            <w:bCs/>
          </w:rPr>
          <w:t>this technique</w:t>
        </w:r>
      </w:ins>
      <w:ins w:id="237" w:author="欣鑫 徐" w:date="2016-07-19T16:55:00Z">
        <w:r w:rsidR="00EA07D9">
          <w:rPr>
            <w:rFonts w:ascii="Times New Roman" w:eastAsia="宋体-简" w:hAnsi="Times New Roman" w:cs="Times New Roman" w:hint="eastAsia"/>
            <w:bCs/>
          </w:rPr>
          <w:t>，说明前面讨论的是一个</w:t>
        </w:r>
        <w:r w:rsidR="00EA07D9">
          <w:rPr>
            <w:rFonts w:ascii="Times New Roman" w:eastAsia="宋体-简" w:hAnsi="Times New Roman" w:cs="Times New Roman" w:hint="eastAsia"/>
            <w:bCs/>
          </w:rPr>
          <w:t>technique</w:t>
        </w:r>
        <w:r w:rsidR="00EA07D9">
          <w:rPr>
            <w:rFonts w:ascii="Times New Roman" w:eastAsia="宋体-简" w:hAnsi="Times New Roman" w:cs="Times New Roman" w:hint="eastAsia"/>
            <w:bCs/>
          </w:rPr>
          <w:t>，肯定不对的，只能放在</w:t>
        </w:r>
        <w:r w:rsidR="00EA07D9">
          <w:rPr>
            <w:rFonts w:ascii="Times New Roman" w:eastAsia="宋体-简" w:hAnsi="Times New Roman" w:cs="Times New Roman" w:hint="eastAsia"/>
            <w:bCs/>
          </w:rPr>
          <w:t>D</w:t>
        </w:r>
        <w:r w:rsidR="00EA07D9">
          <w:rPr>
            <w:rFonts w:ascii="Times New Roman" w:eastAsia="宋体-简" w:hAnsi="Times New Roman" w:cs="Times New Roman" w:hint="eastAsia"/>
            <w:bCs/>
          </w:rPr>
          <w:t>处。</w:t>
        </w:r>
      </w:ins>
      <w:del w:id="238" w:author="欣鑫 徐" w:date="2016-07-19T16:51:00Z">
        <w:r w:rsidRPr="00091692" w:rsidDel="003D0B6B">
          <w:rPr>
            <w:rFonts w:ascii="Times New Roman" w:eastAsia="宋体-简" w:hAnsi="Times New Roman" w:cs="Times New Roman"/>
            <w:bCs/>
          </w:rPr>
          <w:delText>而直到本段最后一句话，还在描述绘画辅助工具（</w:delText>
        </w:r>
        <w:r w:rsidRPr="00091692" w:rsidDel="003D0B6B">
          <w:rPr>
            <w:rFonts w:ascii="Times New Roman" w:eastAsia="宋体-简" w:hAnsi="Times New Roman" w:cs="Times New Roman"/>
            <w:bCs/>
          </w:rPr>
          <w:delText>“mirror”</w:delText>
        </w:r>
        <w:r w:rsidRPr="00091692" w:rsidDel="003D0B6B">
          <w:rPr>
            <w:rFonts w:ascii="Times New Roman" w:eastAsia="宋体-简" w:hAnsi="Times New Roman" w:cs="Times New Roman"/>
            <w:bCs/>
          </w:rPr>
          <w:delText>）的改进，所以只能填入最后。</w:delText>
        </w:r>
      </w:del>
    </w:p>
    <w:p w14:paraId="4C036FAF" w14:textId="77777777" w:rsidR="009323F3" w:rsidRPr="007C2B96" w:rsidRDefault="009323F3" w:rsidP="009323F3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7CFA50B2" w14:textId="29F6BCF1" w:rsidR="000F2306" w:rsidRPr="000F2306" w:rsidRDefault="000F2306" w:rsidP="009323F3">
      <w:pPr>
        <w:spacing w:line="400" w:lineRule="exact"/>
        <w:rPr>
          <w:rFonts w:ascii="Times New Roman" w:eastAsia="宋体-简" w:hAnsi="Times New Roman" w:cs="Times New Roman"/>
          <w:bCs/>
          <w:rPrChange w:id="239" w:author="欣鑫 徐" w:date="2016-07-19T16:34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240" w:author="欣鑫 徐" w:date="2016-07-19T16:34:00Z">
        <w:r w:rsidRPr="000F2306">
          <w:rPr>
            <w:rFonts w:ascii="Times New Roman" w:eastAsia="宋体-简" w:hAnsi="Times New Roman" w:cs="Times New Roman"/>
            <w:bCs/>
            <w:rPrChange w:id="241" w:author="欣鑫 徐" w:date="2016-07-19T16:34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Q14</w:t>
        </w:r>
      </w:ins>
    </w:p>
    <w:p w14:paraId="4C1C5552" w14:textId="48312A94" w:rsidR="009323F3" w:rsidRPr="007C2B96" w:rsidRDefault="000F2306" w:rsidP="009323F3">
      <w:pPr>
        <w:spacing w:line="400" w:lineRule="exact"/>
        <w:rPr>
          <w:rFonts w:ascii="Times New Roman" w:eastAsia="宋体-简" w:hAnsi="Times New Roman" w:cs="Times New Roman"/>
        </w:rPr>
      </w:pPr>
      <w:ins w:id="242" w:author="欣鑫 徐" w:date="2016-07-19T16:35:00Z">
        <w:r>
          <w:rPr>
            <w:rFonts w:ascii="Times New Roman" w:eastAsia="宋体-简" w:hAnsi="Times New Roman" w:cs="Times New Roman" w:hint="eastAsia"/>
          </w:rPr>
          <w:t>正确答案：</w:t>
        </w:r>
      </w:ins>
      <w:del w:id="243" w:author="欣鑫 徐" w:date="2016-07-19T16:35:00Z">
        <w:r w:rsidR="009323F3" w:rsidDel="000F2306">
          <w:rPr>
            <w:rFonts w:ascii="Times New Roman" w:eastAsia="宋体-简" w:hAnsi="Times New Roman" w:cs="Times New Roman" w:hint="eastAsia"/>
          </w:rPr>
          <w:delText>1</w:delText>
        </w:r>
      </w:del>
      <w:del w:id="244" w:author="欣鑫 徐" w:date="2016-07-19T16:34:00Z">
        <w:r w:rsidR="009323F3" w:rsidDel="000F2306">
          <w:rPr>
            <w:rFonts w:ascii="Times New Roman" w:eastAsia="宋体-简" w:hAnsi="Times New Roman" w:cs="Times New Roman" w:hint="eastAsia"/>
          </w:rPr>
          <w:delText>4</w:delText>
        </w:r>
      </w:del>
      <w:r w:rsidR="009323F3" w:rsidRPr="007C2B96">
        <w:rPr>
          <w:rFonts w:ascii="Times New Roman" w:eastAsia="宋体-简" w:hAnsi="Times New Roman" w:cs="Times New Roman"/>
        </w:rPr>
        <w:t>依次填入</w:t>
      </w:r>
      <w:ins w:id="245" w:author="欣鑫 徐" w:date="2016-07-19T16:57:00Z">
        <w:r w:rsidR="00D75E1C">
          <w:rPr>
            <w:rFonts w:ascii="Times New Roman" w:eastAsia="宋体-简" w:hAnsi="Times New Roman" w:cs="Times New Roman" w:hint="eastAsia"/>
          </w:rPr>
          <w:t xml:space="preserve"> A B F</w:t>
        </w:r>
      </w:ins>
    </w:p>
    <w:p w14:paraId="76020047" w14:textId="65B72239" w:rsidR="009323F3" w:rsidRPr="007C2B96" w:rsidDel="006F25AD" w:rsidRDefault="009323F3" w:rsidP="009323F3">
      <w:pPr>
        <w:spacing w:line="400" w:lineRule="exact"/>
        <w:rPr>
          <w:del w:id="246" w:author="欣鑫 徐" w:date="2016-07-20T14:23:00Z"/>
          <w:rFonts w:ascii="Times New Roman" w:eastAsia="宋体-简" w:hAnsi="Times New Roman" w:cs="Times New Roman"/>
        </w:rPr>
      </w:pPr>
      <w:del w:id="247" w:author="欣鑫 徐" w:date="2016-07-20T14:16:00Z">
        <w:r w:rsidRPr="004E0795" w:rsidDel="00D25FF8">
          <w:rPr>
            <w:rFonts w:ascii="Times New Roman" w:eastAsia="宋体-简" w:hAnsi="Times New Roman" w:cs="Times New Roman"/>
          </w:rPr>
          <w:delText>○</w:delText>
        </w:r>
        <w:r w:rsidDel="00D25FF8">
          <w:rPr>
            <w:rFonts w:ascii="Times New Roman" w:eastAsia="宋体-简" w:hAnsi="Times New Roman" w:cs="Times New Roman" w:hint="eastAsia"/>
          </w:rPr>
          <w:delText xml:space="preserve"> </w:delText>
        </w:r>
        <w:r w:rsidRPr="00091692" w:rsidDel="00D25FF8">
          <w:rPr>
            <w:rFonts w:ascii="Times New Roman" w:eastAsia="宋体-简" w:hAnsi="Times New Roman" w:cs="Times New Roman"/>
            <w:bCs/>
          </w:rPr>
          <w:delText>Evidence that the use of the camera obscura has long been known is provided by its description in many sources, including works</w:delText>
        </w:r>
      </w:del>
      <w:del w:id="248" w:author="欣鑫 徐" w:date="2016-07-19T18:28:00Z">
        <w:r w:rsidRPr="00091692" w:rsidDel="002E0FA2">
          <w:rPr>
            <w:rFonts w:ascii="Times New Roman" w:eastAsia="宋体-简" w:hAnsi="Times New Roman" w:cs="Times New Roman"/>
            <w:bCs/>
          </w:rPr>
          <w:delText xml:space="preserve"> </w:delText>
        </w:r>
      </w:del>
      <w:del w:id="249" w:author="欣鑫 徐" w:date="2016-07-20T14:16:00Z">
        <w:r w:rsidRPr="00091692" w:rsidDel="00D25FF8">
          <w:rPr>
            <w:rFonts w:ascii="Times New Roman" w:eastAsia="宋体-简" w:hAnsi="Times New Roman" w:cs="Times New Roman"/>
            <w:bCs/>
          </w:rPr>
          <w:delText xml:space="preserve">dating back to Chinese writers from the fifth century B.C..   </w:delText>
        </w:r>
      </w:del>
      <w:ins w:id="250" w:author="欣鑫 徐" w:date="2016-07-20T14:16:00Z">
        <w:r w:rsidR="00D25FF8">
          <w:rPr>
            <w:rFonts w:ascii="Times New Roman" w:eastAsia="宋体-简" w:hAnsi="Times New Roman" w:cs="Times New Roman" w:hint="eastAsia"/>
            <w:bCs/>
          </w:rPr>
          <w:t>A</w:t>
        </w:r>
        <w:r w:rsidR="00D25FF8">
          <w:rPr>
            <w:rFonts w:ascii="Times New Roman" w:eastAsia="宋体-简" w:hAnsi="Times New Roman" w:cs="Times New Roman" w:hint="eastAsia"/>
            <w:bCs/>
          </w:rPr>
          <w:t>选项</w:t>
        </w:r>
      </w:ins>
      <w:del w:id="251" w:author="欣鑫 徐" w:date="2016-07-20T14:16:00Z">
        <w:r w:rsidRPr="00091692" w:rsidDel="00D25FF8">
          <w:rPr>
            <w:rFonts w:ascii="Times New Roman" w:eastAsia="宋体-简" w:hAnsi="Times New Roman" w:cs="Times New Roman"/>
            <w:bCs/>
          </w:rPr>
          <w:delText>（</w:delText>
        </w:r>
      </w:del>
      <w:r w:rsidRPr="00091692">
        <w:rPr>
          <w:rFonts w:ascii="Times New Roman" w:eastAsia="宋体-简" w:hAnsi="Times New Roman" w:cs="Times New Roman"/>
          <w:bCs/>
        </w:rPr>
        <w:t>对应</w:t>
      </w:r>
      <w:ins w:id="252" w:author="欣鑫 徐" w:date="2016-07-20T14:16:00Z">
        <w:r w:rsidR="00D25FF8">
          <w:rPr>
            <w:rFonts w:ascii="Times New Roman" w:eastAsia="宋体-简" w:hAnsi="Times New Roman" w:cs="Times New Roman" w:hint="eastAsia"/>
            <w:bCs/>
          </w:rPr>
          <w:t>文章</w:t>
        </w:r>
      </w:ins>
      <w:r w:rsidRPr="00091692">
        <w:rPr>
          <w:rFonts w:ascii="Times New Roman" w:eastAsia="宋体-简" w:hAnsi="Times New Roman" w:cs="Times New Roman"/>
          <w:bCs/>
        </w:rPr>
        <w:t>第一段，照相机暗盒的起源</w:t>
      </w:r>
      <w:ins w:id="253" w:author="欣鑫 徐" w:date="2016-07-20T14:17:00Z">
        <w:r w:rsidR="004A215F">
          <w:rPr>
            <w:rFonts w:ascii="Times New Roman" w:eastAsia="宋体-简" w:hAnsi="Times New Roman" w:cs="Times New Roman" w:hint="eastAsia"/>
            <w:bCs/>
          </w:rPr>
          <w:t>，选项中的</w:t>
        </w:r>
        <w:r w:rsidR="004A215F">
          <w:rPr>
            <w:rFonts w:ascii="Times New Roman" w:eastAsia="宋体-简" w:hAnsi="Times New Roman" w:cs="Times New Roman" w:hint="eastAsia"/>
            <w:bCs/>
          </w:rPr>
          <w:t xml:space="preserve">many sources </w:t>
        </w:r>
        <w:r w:rsidR="004A215F">
          <w:rPr>
            <w:rFonts w:ascii="Times New Roman" w:eastAsia="宋体-简" w:hAnsi="Times New Roman" w:cs="Times New Roman" w:hint="eastAsia"/>
            <w:bCs/>
          </w:rPr>
          <w:t>都是说的是某人在书中记录了小孔成像，后面的</w:t>
        </w:r>
      </w:ins>
      <w:ins w:id="254" w:author="欣鑫 徐" w:date="2016-07-20T14:18:00Z">
        <w:r w:rsidR="004A215F">
          <w:rPr>
            <w:rFonts w:ascii="Times New Roman" w:eastAsia="宋体-简" w:hAnsi="Times New Roman" w:cs="Times New Roman" w:hint="eastAsia"/>
            <w:bCs/>
          </w:rPr>
          <w:t>达芬奇例子什么的，所以在前后文中是可以推断</w:t>
        </w:r>
        <w:r w:rsidR="004A215F">
          <w:rPr>
            <w:rFonts w:ascii="Times New Roman" w:eastAsia="宋体-简" w:hAnsi="Times New Roman" w:cs="Times New Roman" w:hint="eastAsia"/>
            <w:bCs/>
          </w:rPr>
          <w:t>Chinese writers</w:t>
        </w:r>
        <w:r w:rsidR="004A215F">
          <w:rPr>
            <w:rFonts w:ascii="Times New Roman" w:eastAsia="宋体-简" w:hAnsi="Times New Roman" w:cs="Times New Roman" w:hint="eastAsia"/>
            <w:bCs/>
          </w:rPr>
          <w:t>的信息，也是由谁记录下的</w:t>
        </w:r>
      </w:ins>
      <w:ins w:id="255" w:author="欣鑫 徐" w:date="2016-07-20T14:20:00Z">
        <w:r w:rsidR="005E252A">
          <w:rPr>
            <w:rFonts w:ascii="Times New Roman" w:eastAsia="宋体-简" w:hAnsi="Times New Roman" w:cs="Times New Roman" w:hint="eastAsia"/>
            <w:bCs/>
          </w:rPr>
          <w:t>，无论</w:t>
        </w:r>
      </w:ins>
      <w:ins w:id="256" w:author="欣鑫 徐" w:date="2016-07-20T14:21:00Z">
        <w:r w:rsidR="005E252A">
          <w:rPr>
            <w:rFonts w:ascii="Times New Roman" w:eastAsia="宋体-简" w:hAnsi="Times New Roman" w:cs="Times New Roman" w:hint="eastAsia"/>
            <w:bCs/>
          </w:rPr>
          <w:t>从结构还是内容上都和前后文保持一致；</w:t>
        </w:r>
        <w:r w:rsidR="005E252A">
          <w:rPr>
            <w:rFonts w:ascii="Times New Roman" w:eastAsia="宋体-简" w:hAnsi="Times New Roman" w:cs="Times New Roman" w:hint="eastAsia"/>
            <w:bCs/>
          </w:rPr>
          <w:t>B</w:t>
        </w:r>
        <w:r w:rsidR="005E252A">
          <w:rPr>
            <w:rFonts w:ascii="Times New Roman" w:eastAsia="宋体-简" w:hAnsi="Times New Roman" w:cs="Times New Roman" w:hint="eastAsia"/>
            <w:bCs/>
          </w:rPr>
          <w:t>选项对应文章第二段内容，一些艺术家已经</w:t>
        </w:r>
      </w:ins>
      <w:ins w:id="257" w:author="欣鑫 徐" w:date="2016-07-20T14:22:00Z">
        <w:r w:rsidR="005E252A">
          <w:rPr>
            <w:rFonts w:ascii="Times New Roman" w:eastAsia="宋体-简" w:hAnsi="Times New Roman" w:cs="Times New Roman" w:hint="eastAsia"/>
            <w:bCs/>
          </w:rPr>
          <w:t>在使用</w:t>
        </w:r>
        <w:r w:rsidR="005E252A">
          <w:rPr>
            <w:rFonts w:ascii="Times New Roman" w:eastAsia="宋体-简" w:hAnsi="Times New Roman" w:cs="Times New Roman" w:hint="eastAsia"/>
            <w:bCs/>
          </w:rPr>
          <w:t xml:space="preserve">camera </w:t>
        </w:r>
        <w:proofErr w:type="spellStart"/>
        <w:r w:rsidR="005E252A">
          <w:rPr>
            <w:rFonts w:ascii="Times New Roman" w:eastAsia="宋体-简" w:hAnsi="Times New Roman" w:cs="Times New Roman" w:hint="eastAsia"/>
            <w:bCs/>
          </w:rPr>
          <w:lastRenderedPageBreak/>
          <w:t>obscura</w:t>
        </w:r>
        <w:proofErr w:type="spellEnd"/>
        <w:r w:rsidR="005E252A">
          <w:rPr>
            <w:rFonts w:ascii="Times New Roman" w:eastAsia="宋体-简" w:hAnsi="Times New Roman" w:cs="Times New Roman" w:hint="eastAsia"/>
            <w:bCs/>
          </w:rPr>
          <w:t>的技巧来进行绘画创作的证据；</w:t>
        </w:r>
        <w:r w:rsidR="005E252A">
          <w:rPr>
            <w:rFonts w:ascii="Times New Roman" w:eastAsia="宋体-简" w:hAnsi="Times New Roman" w:cs="Times New Roman" w:hint="eastAsia"/>
            <w:bCs/>
          </w:rPr>
          <w:t>F</w:t>
        </w:r>
        <w:r w:rsidR="005E252A">
          <w:rPr>
            <w:rFonts w:ascii="Times New Roman" w:eastAsia="宋体-简" w:hAnsi="Times New Roman" w:cs="Times New Roman" w:hint="eastAsia"/>
            <w:bCs/>
          </w:rPr>
          <w:t>选项对应文章三、四段内容</w:t>
        </w:r>
      </w:ins>
      <w:ins w:id="258" w:author="欣鑫 徐" w:date="2016-07-20T14:23:00Z">
        <w:r w:rsidR="006F25AD">
          <w:rPr>
            <w:rFonts w:ascii="Times New Roman" w:eastAsia="宋体-简" w:hAnsi="Times New Roman" w:cs="Times New Roman" w:hint="eastAsia"/>
            <w:bCs/>
          </w:rPr>
          <w:t>，</w:t>
        </w:r>
        <w:proofErr w:type="spellStart"/>
        <w:r w:rsidR="006F25AD">
          <w:rPr>
            <w:rFonts w:ascii="Times New Roman" w:eastAsia="宋体-简" w:hAnsi="Times New Roman" w:cs="Times New Roman" w:hint="eastAsia"/>
            <w:bCs/>
          </w:rPr>
          <w:t>Hockney</w:t>
        </w:r>
        <w:proofErr w:type="spellEnd"/>
        <w:r w:rsidR="006F25AD">
          <w:rPr>
            <w:rFonts w:ascii="Times New Roman" w:eastAsia="宋体-简" w:hAnsi="Times New Roman" w:cs="Times New Roman" w:hint="eastAsia"/>
            <w:bCs/>
          </w:rPr>
          <w:t>这个人对于</w:t>
        </w:r>
        <w:r w:rsidR="006F25AD">
          <w:rPr>
            <w:rFonts w:ascii="Times New Roman" w:eastAsia="宋体-简" w:hAnsi="Times New Roman" w:cs="Times New Roman" w:hint="eastAsia"/>
            <w:bCs/>
          </w:rPr>
          <w:t xml:space="preserve">camera </w:t>
        </w:r>
        <w:proofErr w:type="spellStart"/>
        <w:r w:rsidR="006F25AD">
          <w:rPr>
            <w:rFonts w:ascii="Times New Roman" w:eastAsia="宋体-简" w:hAnsi="Times New Roman" w:cs="Times New Roman" w:hint="eastAsia"/>
            <w:bCs/>
          </w:rPr>
          <w:t>obscura</w:t>
        </w:r>
        <w:proofErr w:type="spellEnd"/>
        <w:r w:rsidR="006F25AD">
          <w:rPr>
            <w:rFonts w:ascii="Times New Roman" w:eastAsia="宋体-简" w:hAnsi="Times New Roman" w:cs="Times New Roman" w:hint="eastAsia"/>
            <w:bCs/>
          </w:rPr>
          <w:t>的看法和评价；</w:t>
        </w:r>
      </w:ins>
      <w:del w:id="259" w:author="欣鑫 徐" w:date="2016-07-20T14:16:00Z">
        <w:r w:rsidRPr="00091692" w:rsidDel="00D25FF8">
          <w:rPr>
            <w:rFonts w:ascii="Times New Roman" w:eastAsia="宋体-简" w:hAnsi="Times New Roman" w:cs="Times New Roman"/>
            <w:bCs/>
          </w:rPr>
          <w:delText>）</w:delText>
        </w:r>
      </w:del>
    </w:p>
    <w:p w14:paraId="45D1ADA9" w14:textId="77777777" w:rsidR="009323F3" w:rsidRPr="007C2B96" w:rsidDel="006F25AD" w:rsidRDefault="009323F3" w:rsidP="009323F3">
      <w:pPr>
        <w:spacing w:line="400" w:lineRule="exact"/>
        <w:rPr>
          <w:del w:id="260" w:author="欣鑫 徐" w:date="2016-07-20T14:23:00Z"/>
          <w:rFonts w:ascii="Times New Roman" w:eastAsia="宋体-简" w:hAnsi="Times New Roman" w:cs="Times New Roman"/>
        </w:rPr>
      </w:pPr>
    </w:p>
    <w:p w14:paraId="18000EA1" w14:textId="300A6061" w:rsidR="009323F3" w:rsidRPr="007C2B96" w:rsidDel="005E252A" w:rsidRDefault="009323F3" w:rsidP="009323F3">
      <w:pPr>
        <w:spacing w:line="400" w:lineRule="exact"/>
        <w:rPr>
          <w:del w:id="261" w:author="欣鑫 徐" w:date="2016-07-20T14:22:00Z"/>
          <w:rFonts w:ascii="Times New Roman" w:eastAsia="宋体-简" w:hAnsi="Times New Roman" w:cs="Times New Roman"/>
        </w:rPr>
      </w:pPr>
      <w:del w:id="262" w:author="欣鑫 徐" w:date="2016-07-20T14:22:00Z">
        <w:r w:rsidRPr="004E0795" w:rsidDel="005E252A">
          <w:rPr>
            <w:rFonts w:ascii="Times New Roman" w:eastAsia="宋体-简" w:hAnsi="Times New Roman" w:cs="Times New Roman"/>
          </w:rPr>
          <w:delText>○</w:delText>
        </w:r>
        <w:r w:rsidDel="005E252A">
          <w:rPr>
            <w:rFonts w:ascii="Times New Roman" w:eastAsia="宋体-简" w:hAnsi="Times New Roman" w:cs="Times New Roman" w:hint="eastAsia"/>
          </w:rPr>
          <w:delText xml:space="preserve"> </w:delText>
        </w:r>
        <w:r w:rsidRPr="00091692" w:rsidDel="005E252A">
          <w:rPr>
            <w:rFonts w:ascii="Times New Roman" w:eastAsia="宋体-简" w:hAnsi="Times New Roman" w:cs="Times New Roman"/>
            <w:bCs/>
          </w:rPr>
          <w:delText xml:space="preserve">Some historians who have studied paintings by Western masters have found clues indicating that the masters may have secretly used the camera obscura in their works.   </w:delText>
        </w:r>
        <w:r w:rsidRPr="00091692" w:rsidDel="005E252A">
          <w:rPr>
            <w:rFonts w:ascii="Times New Roman" w:eastAsia="宋体-简" w:hAnsi="Times New Roman" w:cs="Times New Roman"/>
            <w:bCs/>
          </w:rPr>
          <w:delText>（对应第二段，一些绘画大师利用照相机暗盒的证据）</w:delText>
        </w:r>
      </w:del>
    </w:p>
    <w:p w14:paraId="553DEEFC" w14:textId="77777777" w:rsidR="009323F3" w:rsidRPr="007C2B96" w:rsidDel="006F25AD" w:rsidRDefault="009323F3" w:rsidP="009323F3">
      <w:pPr>
        <w:spacing w:line="400" w:lineRule="exact"/>
        <w:rPr>
          <w:del w:id="263" w:author="欣鑫 徐" w:date="2016-07-20T14:23:00Z"/>
          <w:rFonts w:ascii="Times New Roman" w:eastAsia="宋体-简" w:hAnsi="Times New Roman" w:cs="Times New Roman"/>
        </w:rPr>
      </w:pPr>
    </w:p>
    <w:p w14:paraId="440611BD" w14:textId="49CD7FAD" w:rsidR="009323F3" w:rsidDel="00E81AD6" w:rsidRDefault="009323F3" w:rsidP="00E81AD6">
      <w:pPr>
        <w:spacing w:line="400" w:lineRule="exact"/>
        <w:rPr>
          <w:del w:id="264" w:author="欣鑫 徐" w:date="2016-07-19T17:01:00Z"/>
          <w:rFonts w:ascii="Times New Roman" w:eastAsia="宋体-简" w:hAnsi="Times New Roman" w:cs="Times New Roman" w:hint="eastAsia"/>
        </w:rPr>
      </w:pPr>
      <w:del w:id="265" w:author="欣鑫 徐" w:date="2016-07-20T14:23:00Z">
        <w:r w:rsidRPr="004E0795" w:rsidDel="006F25AD">
          <w:rPr>
            <w:rFonts w:ascii="Times New Roman" w:eastAsia="宋体-简" w:hAnsi="Times New Roman" w:cs="Times New Roman"/>
          </w:rPr>
          <w:delText>○</w:delText>
        </w:r>
        <w:r w:rsidDel="006F25AD">
          <w:rPr>
            <w:rFonts w:ascii="Times New Roman" w:eastAsia="宋体-简" w:hAnsi="Times New Roman" w:cs="Times New Roman" w:hint="eastAsia"/>
          </w:rPr>
          <w:delText xml:space="preserve"> </w:delText>
        </w:r>
        <w:r w:rsidRPr="00091692" w:rsidDel="006F25AD">
          <w:rPr>
            <w:rFonts w:ascii="Times New Roman" w:eastAsia="宋体-简" w:hAnsi="Times New Roman" w:cs="Times New Roman"/>
            <w:bCs/>
          </w:rPr>
          <w:delText xml:space="preserve">The artist David Hockney has speculated that artists probably combined the use of the camera obscura with their own original observations from life. </w:delText>
        </w:r>
      </w:del>
      <w:del w:id="266" w:author="欣鑫 徐" w:date="2016-07-19T16:58:00Z">
        <w:r w:rsidRPr="00091692" w:rsidDel="00D75E1C">
          <w:rPr>
            <w:rFonts w:ascii="Times New Roman" w:eastAsia="宋体-简" w:hAnsi="Times New Roman" w:cs="Times New Roman"/>
            <w:bCs/>
          </w:rPr>
          <w:delText xml:space="preserve"> </w:delText>
        </w:r>
      </w:del>
      <w:del w:id="267" w:author="欣鑫 徐" w:date="2016-07-19T16:57:00Z">
        <w:r w:rsidRPr="00091692" w:rsidDel="00D75E1C">
          <w:rPr>
            <w:rFonts w:ascii="Times New Roman" w:eastAsia="宋体-简" w:hAnsi="Times New Roman" w:cs="Times New Roman"/>
            <w:bCs/>
          </w:rPr>
          <w:delText xml:space="preserve">  </w:delText>
        </w:r>
      </w:del>
      <w:del w:id="268" w:author="欣鑫 徐" w:date="2016-07-20T14:23:00Z">
        <w:r w:rsidRPr="00091692" w:rsidDel="006F25AD">
          <w:rPr>
            <w:rFonts w:ascii="Times New Roman" w:eastAsia="宋体-简" w:hAnsi="Times New Roman" w:cs="Times New Roman"/>
            <w:bCs/>
          </w:rPr>
          <w:delText>（对应第三、四段，</w:delText>
        </w:r>
        <w:r w:rsidRPr="00091692" w:rsidDel="006F25AD">
          <w:rPr>
            <w:rFonts w:ascii="Times New Roman" w:eastAsia="宋体-简" w:hAnsi="Times New Roman" w:cs="Times New Roman"/>
            <w:bCs/>
          </w:rPr>
          <w:delText>Hockney</w:delText>
        </w:r>
        <w:r w:rsidRPr="00091692" w:rsidDel="006F25AD">
          <w:rPr>
            <w:rFonts w:ascii="Times New Roman" w:eastAsia="宋体-简" w:hAnsi="Times New Roman" w:cs="Times New Roman"/>
            <w:bCs/>
          </w:rPr>
          <w:delText>对于照相机暗盒方法的评价）</w:delText>
        </w:r>
      </w:del>
    </w:p>
    <w:p w14:paraId="5D041593" w14:textId="6BA7EFC1" w:rsidR="00E81AD6" w:rsidRDefault="00E81AD6" w:rsidP="009323F3">
      <w:pPr>
        <w:spacing w:line="400" w:lineRule="exact"/>
        <w:rPr>
          <w:ins w:id="269" w:author="欣鑫 徐" w:date="2016-07-19T17:01:00Z"/>
          <w:rFonts w:ascii="Times New Roman" w:eastAsia="宋体-简" w:hAnsi="Times New Roman" w:cs="Times New Roman"/>
        </w:rPr>
      </w:pPr>
      <w:ins w:id="270" w:author="欣鑫 徐" w:date="2016-07-19T17:01:00Z">
        <w:r>
          <w:rPr>
            <w:rFonts w:ascii="Times New Roman" w:eastAsia="宋体-简" w:hAnsi="Times New Roman" w:cs="Times New Roman" w:hint="eastAsia"/>
          </w:rPr>
          <w:t>C</w:t>
        </w:r>
        <w:r w:rsidR="00FD448D">
          <w:rPr>
            <w:rFonts w:ascii="Times New Roman" w:eastAsia="宋体-简" w:hAnsi="Times New Roman" w:cs="Times New Roman" w:hint="eastAsia"/>
          </w:rPr>
          <w:t>选项</w:t>
        </w:r>
      </w:ins>
      <w:ins w:id="271" w:author="欣鑫 徐" w:date="2016-07-19T17:22:00Z">
        <w:r w:rsidR="00FD448D">
          <w:rPr>
            <w:rFonts w:ascii="Times New Roman" w:eastAsia="宋体-简" w:hAnsi="Times New Roman" w:cs="Times New Roman" w:hint="eastAsia"/>
          </w:rPr>
          <w:t>对应第</w:t>
        </w:r>
        <w:r w:rsidR="00FD448D">
          <w:rPr>
            <w:rFonts w:ascii="Times New Roman" w:eastAsia="宋体-简" w:hAnsi="Times New Roman" w:cs="Times New Roman" w:hint="eastAsia"/>
          </w:rPr>
          <w:t>3</w:t>
        </w:r>
        <w:r w:rsidR="00FD448D">
          <w:rPr>
            <w:rFonts w:ascii="Times New Roman" w:eastAsia="宋体-简" w:hAnsi="Times New Roman" w:cs="Times New Roman" w:hint="eastAsia"/>
          </w:rPr>
          <w:t>段第</w:t>
        </w:r>
        <w:r w:rsidR="00FD448D">
          <w:rPr>
            <w:rFonts w:ascii="Times New Roman" w:eastAsia="宋体-简" w:hAnsi="Times New Roman" w:cs="Times New Roman" w:hint="eastAsia"/>
          </w:rPr>
          <w:t>1</w:t>
        </w:r>
        <w:r w:rsidR="00FD448D">
          <w:rPr>
            <w:rFonts w:ascii="Times New Roman" w:eastAsia="宋体-简" w:hAnsi="Times New Roman" w:cs="Times New Roman" w:hint="eastAsia"/>
          </w:rPr>
          <w:t>句，这只是</w:t>
        </w:r>
        <w:r w:rsidR="00F329DC">
          <w:rPr>
            <w:rFonts w:ascii="Times New Roman" w:eastAsia="宋体-简" w:hAnsi="Times New Roman" w:cs="Times New Roman" w:hint="eastAsia"/>
          </w:rPr>
          <w:t>D.H.</w:t>
        </w:r>
      </w:ins>
      <w:ins w:id="272" w:author="欣鑫 徐" w:date="2016-07-19T17:23:00Z">
        <w:r w:rsidR="00F329DC">
          <w:rPr>
            <w:rFonts w:ascii="Times New Roman" w:eastAsia="宋体-简" w:hAnsi="Times New Roman" w:cs="Times New Roman" w:hint="eastAsia"/>
          </w:rPr>
          <w:t>一个人的发现，不能叫</w:t>
        </w:r>
        <w:r w:rsidR="00F329DC">
          <w:rPr>
            <w:rFonts w:ascii="Times New Roman" w:eastAsia="宋体-简" w:hAnsi="Times New Roman" w:cs="Times New Roman" w:hint="eastAsia"/>
          </w:rPr>
          <w:t>widely believed</w:t>
        </w:r>
        <w:r w:rsidR="00F329DC">
          <w:rPr>
            <w:rFonts w:ascii="Times New Roman" w:eastAsia="宋体-简" w:hAnsi="Times New Roman" w:cs="Times New Roman" w:hint="eastAsia"/>
          </w:rPr>
          <w:t>；</w:t>
        </w:r>
      </w:ins>
      <w:ins w:id="273" w:author="欣鑫 徐" w:date="2016-07-19T17:01:00Z">
        <w:r>
          <w:rPr>
            <w:rFonts w:ascii="Times New Roman" w:eastAsia="宋体-简" w:hAnsi="Times New Roman" w:cs="Times New Roman" w:hint="eastAsia"/>
          </w:rPr>
          <w:t>D</w:t>
        </w:r>
        <w:r>
          <w:rPr>
            <w:rFonts w:ascii="Times New Roman" w:eastAsia="宋体-简" w:hAnsi="Times New Roman" w:cs="Times New Roman" w:hint="eastAsia"/>
          </w:rPr>
          <w:t>选项错在</w:t>
        </w:r>
      </w:ins>
      <w:ins w:id="274" w:author="欣鑫 徐" w:date="2016-07-19T17:24:00Z">
        <w:r w:rsidR="00F329DC">
          <w:rPr>
            <w:rFonts w:ascii="Times New Roman" w:eastAsia="宋体-简" w:hAnsi="Times New Roman" w:cs="Times New Roman" w:hint="eastAsia"/>
          </w:rPr>
          <w:t>文中并没有说是否在</w:t>
        </w:r>
        <w:r w:rsidR="00F329DC">
          <w:rPr>
            <w:rFonts w:ascii="Times New Roman" w:eastAsia="宋体-简" w:hAnsi="Times New Roman" w:cs="Times New Roman" w:hint="eastAsia"/>
          </w:rPr>
          <w:t>17</w:t>
        </w:r>
        <w:r w:rsidR="00F329DC">
          <w:rPr>
            <w:rFonts w:ascii="Times New Roman" w:eastAsia="宋体-简" w:hAnsi="Times New Roman" w:cs="Times New Roman" w:hint="eastAsia"/>
          </w:rPr>
          <w:t>世纪的</w:t>
        </w:r>
        <w:r w:rsidR="00F329DC">
          <w:rPr>
            <w:rFonts w:ascii="Times New Roman" w:eastAsia="宋体-简" w:hAnsi="Times New Roman" w:cs="Times New Roman" w:hint="eastAsia"/>
          </w:rPr>
          <w:t>Netherland</w:t>
        </w:r>
        <w:r w:rsidR="00271EF4">
          <w:rPr>
            <w:rFonts w:ascii="Times New Roman" w:eastAsia="宋体-简" w:hAnsi="Times New Roman" w:cs="Times New Roman" w:hint="eastAsia"/>
          </w:rPr>
          <w:t>被广泛</w:t>
        </w:r>
      </w:ins>
      <w:ins w:id="275" w:author="欣鑫 徐" w:date="2016-07-19T17:25:00Z">
        <w:r w:rsidR="00271EF4">
          <w:rPr>
            <w:rFonts w:ascii="Times New Roman" w:eastAsia="宋体-简" w:hAnsi="Times New Roman" w:cs="Times New Roman" w:hint="eastAsia"/>
          </w:rPr>
          <w:t>运用，只是第二段恰好举了一个</w:t>
        </w:r>
        <w:r w:rsidR="00271EF4">
          <w:rPr>
            <w:rFonts w:ascii="Times New Roman" w:eastAsia="宋体-简" w:hAnsi="Times New Roman" w:cs="Times New Roman" w:hint="eastAsia"/>
          </w:rPr>
          <w:t>Dutch master</w:t>
        </w:r>
        <w:r w:rsidR="00271EF4">
          <w:rPr>
            <w:rFonts w:ascii="Times New Roman" w:eastAsia="宋体-简" w:hAnsi="Times New Roman" w:cs="Times New Roman" w:hint="eastAsia"/>
          </w:rPr>
          <w:t>的例子；</w:t>
        </w:r>
      </w:ins>
    </w:p>
    <w:p w14:paraId="7A7D56E0" w14:textId="1D2D8411" w:rsidR="00E81AD6" w:rsidRPr="007C2B96" w:rsidRDefault="00E81AD6" w:rsidP="009323F3">
      <w:pPr>
        <w:spacing w:line="400" w:lineRule="exact"/>
        <w:rPr>
          <w:ins w:id="276" w:author="欣鑫 徐" w:date="2016-07-19T17:01:00Z"/>
          <w:rFonts w:ascii="Times New Roman" w:eastAsia="宋体-简" w:hAnsi="Times New Roman" w:cs="Times New Roman"/>
        </w:rPr>
      </w:pPr>
      <w:ins w:id="277" w:author="欣鑫 徐" w:date="2016-07-19T17:02:00Z">
        <w:r>
          <w:rPr>
            <w:rFonts w:ascii="Times New Roman" w:eastAsia="宋体-简" w:hAnsi="Times New Roman" w:cs="Times New Roman" w:hint="eastAsia"/>
          </w:rPr>
          <w:t>E</w:t>
        </w:r>
        <w:r>
          <w:rPr>
            <w:rFonts w:ascii="Times New Roman" w:eastAsia="宋体-简" w:hAnsi="Times New Roman" w:cs="Times New Roman" w:hint="eastAsia"/>
          </w:rPr>
          <w:t>选项错在</w:t>
        </w:r>
      </w:ins>
      <w:ins w:id="278" w:author="欣鑫 徐" w:date="2016-07-19T17:26:00Z">
        <w:r w:rsidR="00271EF4">
          <w:rPr>
            <w:rFonts w:ascii="Times New Roman" w:eastAsia="宋体-简" w:hAnsi="Times New Roman" w:cs="Times New Roman" w:hint="eastAsia"/>
          </w:rPr>
          <w:t>和原文的意思矛盾，</w:t>
        </w:r>
        <w:r w:rsidR="00EF254F">
          <w:rPr>
            <w:rFonts w:ascii="Times New Roman" w:eastAsia="宋体-简" w:hAnsi="Times New Roman" w:cs="Times New Roman" w:hint="eastAsia"/>
          </w:rPr>
          <w:t>参见</w:t>
        </w:r>
        <w:r w:rsidR="00EF254F">
          <w:rPr>
            <w:rFonts w:ascii="Times New Roman" w:eastAsia="宋体-简" w:hAnsi="Times New Roman" w:cs="Times New Roman" w:hint="eastAsia"/>
          </w:rPr>
          <w:t>Q6</w:t>
        </w:r>
      </w:ins>
      <w:ins w:id="279" w:author="欣鑫 徐" w:date="2016-07-19T17:27:00Z">
        <w:r w:rsidR="00EF254F">
          <w:rPr>
            <w:rFonts w:ascii="Times New Roman" w:eastAsia="宋体-简" w:hAnsi="Times New Roman" w:cs="Times New Roman" w:hint="eastAsia"/>
          </w:rPr>
          <w:t>，他著名画作</w:t>
        </w:r>
        <w:r w:rsidR="00EF254F" w:rsidRPr="003F6262">
          <w:rPr>
            <w:rFonts w:ascii="Times New Roman" w:eastAsia="宋体-简" w:hAnsi="Times New Roman" w:cs="Times New Roman"/>
          </w:rPr>
          <w:t>The Art of Painting</w:t>
        </w:r>
        <w:r w:rsidR="00EF254F">
          <w:rPr>
            <w:rFonts w:ascii="Times New Roman" w:eastAsia="宋体-简" w:hAnsi="Times New Roman" w:cs="Times New Roman" w:hint="eastAsia"/>
          </w:rPr>
          <w:t>里的房间和其他画作里的房间非常类似</w:t>
        </w:r>
        <w:r w:rsidR="00EF254F">
          <w:rPr>
            <w:rFonts w:ascii="Times New Roman" w:eastAsia="宋体-简" w:hAnsi="Times New Roman" w:cs="Times New Roman" w:hint="eastAsia"/>
            <w:bCs/>
          </w:rPr>
          <w:t>（</w:t>
        </w:r>
        <w:r w:rsidR="00EF254F">
          <w:rPr>
            <w:rFonts w:ascii="Times New Roman" w:eastAsia="宋体-简" w:hAnsi="Times New Roman" w:cs="Times New Roman" w:hint="eastAsia"/>
            <w:bCs/>
          </w:rPr>
          <w:t>resembles</w:t>
        </w:r>
        <w:r w:rsidR="00EF254F">
          <w:rPr>
            <w:rFonts w:ascii="Times New Roman" w:eastAsia="宋体-简" w:hAnsi="Times New Roman" w:cs="Times New Roman" w:hint="eastAsia"/>
            <w:bCs/>
          </w:rPr>
          <w:t>，</w:t>
        </w:r>
        <w:r w:rsidR="00EF254F">
          <w:rPr>
            <w:rFonts w:ascii="Times New Roman" w:eastAsia="宋体-简" w:hAnsi="Times New Roman" w:cs="Times New Roman" w:hint="eastAsia"/>
            <w:bCs/>
          </w:rPr>
          <w:t>same</w:t>
        </w:r>
        <w:r w:rsidR="00EF254F">
          <w:rPr>
            <w:rFonts w:ascii="Times New Roman" w:eastAsia="宋体-简" w:hAnsi="Times New Roman" w:cs="Times New Roman" w:hint="eastAsia"/>
            <w:bCs/>
          </w:rPr>
          <w:t>，</w:t>
        </w:r>
        <w:r w:rsidR="00EF254F">
          <w:rPr>
            <w:rFonts w:ascii="Times New Roman" w:eastAsia="宋体-简" w:hAnsi="Times New Roman" w:cs="Times New Roman" w:hint="eastAsia"/>
            <w:bCs/>
          </w:rPr>
          <w:t xml:space="preserve"> similar</w:t>
        </w:r>
        <w:r w:rsidR="00EF254F">
          <w:rPr>
            <w:rFonts w:ascii="Times New Roman" w:eastAsia="宋体-简" w:hAnsi="Times New Roman" w:cs="Times New Roman" w:hint="eastAsia"/>
            <w:bCs/>
          </w:rPr>
          <w:t>）</w:t>
        </w:r>
      </w:ins>
      <w:ins w:id="280" w:author="欣鑫 徐" w:date="2016-07-19T17:33:00Z">
        <w:r w:rsidR="00455945">
          <w:rPr>
            <w:rFonts w:ascii="Times New Roman" w:eastAsia="宋体-简" w:hAnsi="Times New Roman" w:cs="Times New Roman" w:hint="eastAsia"/>
            <w:bCs/>
          </w:rPr>
          <w:t>，不存在</w:t>
        </w:r>
        <w:r w:rsidR="00455945">
          <w:rPr>
            <w:rFonts w:ascii="Times New Roman" w:eastAsia="宋体-简" w:hAnsi="Times New Roman" w:cs="Times New Roman" w:hint="eastAsia"/>
            <w:bCs/>
          </w:rPr>
          <w:t>unique features</w:t>
        </w:r>
        <w:r w:rsidR="00455945">
          <w:rPr>
            <w:rFonts w:ascii="Times New Roman" w:eastAsia="宋体-简" w:hAnsi="Times New Roman" w:cs="Times New Roman" w:hint="eastAsia"/>
            <w:bCs/>
          </w:rPr>
          <w:t>，</w:t>
        </w:r>
      </w:ins>
      <w:ins w:id="281" w:author="欣鑫 徐" w:date="2016-07-19T17:39:00Z">
        <w:r w:rsidR="000C581D">
          <w:rPr>
            <w:rFonts w:ascii="Times New Roman" w:eastAsia="宋体-简" w:hAnsi="Times New Roman" w:cs="Times New Roman" w:hint="eastAsia"/>
            <w:bCs/>
          </w:rPr>
          <w:t>也不是</w:t>
        </w:r>
        <w:r w:rsidR="000C581D">
          <w:rPr>
            <w:rFonts w:ascii="Times New Roman" w:eastAsia="宋体-简" w:hAnsi="Times New Roman" w:cs="Times New Roman" w:hint="eastAsia"/>
            <w:bCs/>
          </w:rPr>
          <w:t>opposed</w:t>
        </w:r>
      </w:ins>
      <w:ins w:id="282" w:author="欣鑫 徐" w:date="2016-07-19T17:40:00Z">
        <w:r w:rsidR="000C581D">
          <w:rPr>
            <w:rFonts w:ascii="Times New Roman" w:eastAsia="宋体-简" w:hAnsi="Times New Roman" w:cs="Times New Roman" w:hint="eastAsia"/>
            <w:bCs/>
          </w:rPr>
          <w:t xml:space="preserve"> to </w:t>
        </w:r>
      </w:ins>
      <w:ins w:id="283" w:author="欣鑫 徐" w:date="2016-07-19T17:41:00Z">
        <w:r w:rsidR="009073EC">
          <w:rPr>
            <w:rFonts w:ascii="Times New Roman" w:eastAsia="宋体-简" w:hAnsi="Times New Roman" w:cs="Times New Roman" w:hint="eastAsia"/>
            <w:bCs/>
          </w:rPr>
          <w:t>之说。</w:t>
        </w:r>
      </w:ins>
      <w:bookmarkStart w:id="284" w:name="_GoBack"/>
      <w:bookmarkEnd w:id="284"/>
    </w:p>
    <w:p w14:paraId="37E3517C" w14:textId="77777777" w:rsidR="009323F3" w:rsidRPr="007C2B96" w:rsidRDefault="009323F3" w:rsidP="00E81AD6">
      <w:pPr>
        <w:spacing w:line="400" w:lineRule="exact"/>
        <w:rPr>
          <w:rFonts w:ascii="Times New Roman" w:eastAsia="宋体-简" w:hAnsi="Times New Roman" w:cs="Times New Roman"/>
        </w:rPr>
      </w:pPr>
    </w:p>
    <w:p w14:paraId="26B9C303" w14:textId="77777777" w:rsidR="004B5591" w:rsidRPr="009323F3" w:rsidRDefault="004B5591"/>
    <w:sectPr w:rsidR="004B5591" w:rsidRPr="00932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3" w:author="Mac pingguo" w:date="2016-05-24T14:02:00Z" w:initials="Mp">
    <w:p w14:paraId="3F7B1013" w14:textId="77777777" w:rsidR="005E252A" w:rsidRDefault="005E252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j</w:t>
      </w:r>
      <w:r>
        <w:rPr>
          <w:rFonts w:hint="eastAsia"/>
        </w:rPr>
        <w:t>解析不对</w:t>
      </w:r>
    </w:p>
  </w:comment>
  <w:comment w:id="58" w:author="Mac pingguo" w:date="2016-05-24T14:02:00Z" w:initials="Mp">
    <w:p w14:paraId="6F247567" w14:textId="77777777" w:rsidR="005E252A" w:rsidRDefault="005E252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解析不对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1E3F9" w14:textId="77777777" w:rsidR="005E252A" w:rsidRDefault="005E252A" w:rsidP="0058169C">
      <w:r>
        <w:separator/>
      </w:r>
    </w:p>
  </w:endnote>
  <w:endnote w:type="continuationSeparator" w:id="0">
    <w:p w14:paraId="72FD6863" w14:textId="77777777" w:rsidR="005E252A" w:rsidRDefault="005E252A" w:rsidP="0058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-简">
    <w:altName w:val="Songti SC Regular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BE1E1A" w14:textId="77777777" w:rsidR="005E252A" w:rsidRDefault="005E252A" w:rsidP="0058169C">
      <w:r>
        <w:separator/>
      </w:r>
    </w:p>
  </w:footnote>
  <w:footnote w:type="continuationSeparator" w:id="0">
    <w:p w14:paraId="239C973A" w14:textId="77777777" w:rsidR="005E252A" w:rsidRDefault="005E252A" w:rsidP="00581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F3"/>
    <w:rsid w:val="00033D08"/>
    <w:rsid w:val="000675DD"/>
    <w:rsid w:val="00083523"/>
    <w:rsid w:val="000A6136"/>
    <w:rsid w:val="000A7C71"/>
    <w:rsid w:val="000B24C0"/>
    <w:rsid w:val="000B4112"/>
    <w:rsid w:val="000C581D"/>
    <w:rsid w:val="000F2306"/>
    <w:rsid w:val="000F3020"/>
    <w:rsid w:val="00120FE6"/>
    <w:rsid w:val="00127AC5"/>
    <w:rsid w:val="001470DE"/>
    <w:rsid w:val="0016423B"/>
    <w:rsid w:val="00187565"/>
    <w:rsid w:val="001A432F"/>
    <w:rsid w:val="001B099B"/>
    <w:rsid w:val="002175B7"/>
    <w:rsid w:val="00271EF4"/>
    <w:rsid w:val="00281976"/>
    <w:rsid w:val="002855AE"/>
    <w:rsid w:val="0029213F"/>
    <w:rsid w:val="00296244"/>
    <w:rsid w:val="002B3871"/>
    <w:rsid w:val="002C6A4B"/>
    <w:rsid w:val="002E0FA2"/>
    <w:rsid w:val="003324AC"/>
    <w:rsid w:val="0034053B"/>
    <w:rsid w:val="0035563D"/>
    <w:rsid w:val="00363A01"/>
    <w:rsid w:val="00380FEB"/>
    <w:rsid w:val="003D0B6B"/>
    <w:rsid w:val="003F6262"/>
    <w:rsid w:val="00406F88"/>
    <w:rsid w:val="004545DC"/>
    <w:rsid w:val="00455945"/>
    <w:rsid w:val="00461646"/>
    <w:rsid w:val="004A215F"/>
    <w:rsid w:val="004B5591"/>
    <w:rsid w:val="004C05FF"/>
    <w:rsid w:val="004C2CAA"/>
    <w:rsid w:val="004C53A1"/>
    <w:rsid w:val="004D39A9"/>
    <w:rsid w:val="004E1639"/>
    <w:rsid w:val="005440A4"/>
    <w:rsid w:val="00573AE1"/>
    <w:rsid w:val="0058169C"/>
    <w:rsid w:val="00594389"/>
    <w:rsid w:val="00597E91"/>
    <w:rsid w:val="005E252A"/>
    <w:rsid w:val="005F0577"/>
    <w:rsid w:val="00614BF0"/>
    <w:rsid w:val="00624839"/>
    <w:rsid w:val="00625905"/>
    <w:rsid w:val="00654498"/>
    <w:rsid w:val="006C759D"/>
    <w:rsid w:val="006F25AD"/>
    <w:rsid w:val="006F6CFE"/>
    <w:rsid w:val="007172DB"/>
    <w:rsid w:val="00721A6D"/>
    <w:rsid w:val="007B0155"/>
    <w:rsid w:val="0082319F"/>
    <w:rsid w:val="00880AAF"/>
    <w:rsid w:val="00887C7E"/>
    <w:rsid w:val="00893941"/>
    <w:rsid w:val="00894300"/>
    <w:rsid w:val="008B11C7"/>
    <w:rsid w:val="008C0B53"/>
    <w:rsid w:val="008E457C"/>
    <w:rsid w:val="009073EC"/>
    <w:rsid w:val="009153AB"/>
    <w:rsid w:val="009323F3"/>
    <w:rsid w:val="009344FC"/>
    <w:rsid w:val="009476C9"/>
    <w:rsid w:val="00952E10"/>
    <w:rsid w:val="009A49B2"/>
    <w:rsid w:val="009C22B9"/>
    <w:rsid w:val="009C332C"/>
    <w:rsid w:val="009C514A"/>
    <w:rsid w:val="009E100D"/>
    <w:rsid w:val="009F4577"/>
    <w:rsid w:val="009F48E4"/>
    <w:rsid w:val="00A04816"/>
    <w:rsid w:val="00A20C14"/>
    <w:rsid w:val="00A7224C"/>
    <w:rsid w:val="00AF2E01"/>
    <w:rsid w:val="00B1428A"/>
    <w:rsid w:val="00B27AA3"/>
    <w:rsid w:val="00BA0271"/>
    <w:rsid w:val="00C50577"/>
    <w:rsid w:val="00C71DE6"/>
    <w:rsid w:val="00C91A85"/>
    <w:rsid w:val="00C94538"/>
    <w:rsid w:val="00CC1FB0"/>
    <w:rsid w:val="00CD1B43"/>
    <w:rsid w:val="00D0507A"/>
    <w:rsid w:val="00D22088"/>
    <w:rsid w:val="00D24794"/>
    <w:rsid w:val="00D25FF8"/>
    <w:rsid w:val="00D6517B"/>
    <w:rsid w:val="00D75E1C"/>
    <w:rsid w:val="00DB53A2"/>
    <w:rsid w:val="00DC07FF"/>
    <w:rsid w:val="00E478D4"/>
    <w:rsid w:val="00E81AD6"/>
    <w:rsid w:val="00E82CC5"/>
    <w:rsid w:val="00E86C89"/>
    <w:rsid w:val="00EA07D9"/>
    <w:rsid w:val="00EC2959"/>
    <w:rsid w:val="00EC70B4"/>
    <w:rsid w:val="00EF254F"/>
    <w:rsid w:val="00F26481"/>
    <w:rsid w:val="00F329DC"/>
    <w:rsid w:val="00F77E52"/>
    <w:rsid w:val="00F80C98"/>
    <w:rsid w:val="00F81847"/>
    <w:rsid w:val="00FD448D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9275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3F3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B5591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4B5591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4B5591"/>
    <w:rPr>
      <w:sz w:val="24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B5591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4B5591"/>
    <w:rPr>
      <w:b/>
      <w:bCs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4B5591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B5591"/>
    <w:rPr>
      <w:rFonts w:ascii="Heiti SC Light" w:eastAsia="Heiti SC Light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58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8169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8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58169C"/>
    <w:rPr>
      <w:sz w:val="18"/>
      <w:szCs w:val="18"/>
    </w:rPr>
  </w:style>
  <w:style w:type="paragraph" w:styleId="ae">
    <w:name w:val="Revision"/>
    <w:hidden/>
    <w:uiPriority w:val="99"/>
    <w:semiHidden/>
    <w:rsid w:val="00380FE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3F3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B5591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4B5591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4B5591"/>
    <w:rPr>
      <w:sz w:val="24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B5591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4B5591"/>
    <w:rPr>
      <w:b/>
      <w:bCs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4B5591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B5591"/>
    <w:rPr>
      <w:rFonts w:ascii="Heiti SC Light" w:eastAsia="Heiti SC Light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58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8169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8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58169C"/>
    <w:rPr>
      <w:sz w:val="18"/>
      <w:szCs w:val="18"/>
    </w:rPr>
  </w:style>
  <w:style w:type="paragraph" w:styleId="ae">
    <w:name w:val="Revision"/>
    <w:hidden/>
    <w:uiPriority w:val="99"/>
    <w:semiHidden/>
    <w:rsid w:val="00380FE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754</Words>
  <Characters>4303</Characters>
  <Application>Microsoft Macintosh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Sanm1</dc:creator>
  <cp:lastModifiedBy>欣鑫 徐</cp:lastModifiedBy>
  <cp:revision>79</cp:revision>
  <dcterms:created xsi:type="dcterms:W3CDTF">2016-02-29T04:18:00Z</dcterms:created>
  <dcterms:modified xsi:type="dcterms:W3CDTF">2016-07-20T06:23:00Z</dcterms:modified>
</cp:coreProperties>
</file>