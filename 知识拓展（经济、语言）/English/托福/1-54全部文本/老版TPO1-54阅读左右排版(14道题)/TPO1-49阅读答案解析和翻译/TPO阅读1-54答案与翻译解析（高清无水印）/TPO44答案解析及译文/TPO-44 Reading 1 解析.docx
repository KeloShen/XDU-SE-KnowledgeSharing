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6A3AB" w14:textId="76895145" w:rsidR="000651A8" w:rsidRDefault="000651A8" w:rsidP="00E06612">
      <w:pPr>
        <w:spacing w:line="400" w:lineRule="exact"/>
        <w:rPr>
          <w:ins w:id="0" w:author="欣鑫 徐" w:date="2016-07-19T09:19:00Z"/>
          <w:rFonts w:ascii="Times New Roman" w:eastAsia="宋体-简" w:hAnsi="Times New Roman" w:cs="Times New Roman"/>
        </w:rPr>
      </w:pPr>
      <w:ins w:id="1" w:author="欣鑫 徐" w:date="2016-07-19T09:17:00Z">
        <w:r>
          <w:rPr>
            <w:rFonts w:ascii="Times New Roman" w:eastAsia="宋体-简" w:hAnsi="Times New Roman" w:cs="Times New Roman" w:hint="eastAsia"/>
          </w:rPr>
          <w:t>Q1</w:t>
        </w:r>
      </w:ins>
    </w:p>
    <w:p w14:paraId="60B60DA4" w14:textId="65A7478F" w:rsidR="009529BD" w:rsidRDefault="009529BD" w:rsidP="00E06612">
      <w:pPr>
        <w:spacing w:line="400" w:lineRule="exact"/>
        <w:rPr>
          <w:ins w:id="2" w:author="欣鑫 徐" w:date="2016-07-19T09:17:00Z"/>
          <w:rFonts w:ascii="Times New Roman" w:eastAsia="宋体-简" w:hAnsi="Times New Roman" w:cs="Times New Roman"/>
        </w:rPr>
      </w:pPr>
      <w:ins w:id="3" w:author="欣鑫 徐" w:date="2016-07-19T09:19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B</w:t>
        </w:r>
      </w:ins>
    </w:p>
    <w:p w14:paraId="3DA07540" w14:textId="27100E05" w:rsidR="00E06612" w:rsidRPr="007C2B96" w:rsidDel="000651A8" w:rsidRDefault="00E06612" w:rsidP="00E06612">
      <w:pPr>
        <w:spacing w:line="400" w:lineRule="exact"/>
        <w:rPr>
          <w:del w:id="4" w:author="欣鑫 徐" w:date="2016-07-19T09:17:00Z"/>
          <w:rFonts w:ascii="Times New Roman" w:eastAsia="宋体-简" w:hAnsi="Times New Roman" w:cs="Times New Roman"/>
        </w:rPr>
      </w:pPr>
      <w:del w:id="5" w:author="欣鑫 徐" w:date="2016-07-19T09:17:00Z">
        <w:r w:rsidDel="000651A8">
          <w:rPr>
            <w:rFonts w:ascii="Times New Roman" w:eastAsia="宋体-简" w:hAnsi="Times New Roman" w:cs="Times New Roman" w:hint="eastAsia"/>
          </w:rPr>
          <w:delText>1</w:delText>
        </w:r>
        <w:r w:rsidRPr="007C2B96" w:rsidDel="000651A8">
          <w:rPr>
            <w:rFonts w:ascii="Times New Roman" w:eastAsia="宋体-简" w:hAnsi="Times New Roman" w:cs="Times New Roman"/>
          </w:rPr>
          <w:delText>选择第</w:delText>
        </w:r>
        <w:r w:rsidDel="000651A8">
          <w:rPr>
            <w:rFonts w:ascii="Times New Roman" w:eastAsia="宋体-简" w:hAnsi="Times New Roman" w:cs="Times New Roman" w:hint="eastAsia"/>
          </w:rPr>
          <w:delText>二</w:delText>
        </w:r>
        <w:r w:rsidRPr="007C2B96" w:rsidDel="000651A8">
          <w:rPr>
            <w:rFonts w:ascii="Times New Roman" w:eastAsia="宋体-简" w:hAnsi="Times New Roman" w:cs="Times New Roman"/>
          </w:rPr>
          <w:delText>项。</w:delText>
        </w:r>
      </w:del>
    </w:p>
    <w:p w14:paraId="4FBEDD55" w14:textId="1A207BC3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6" w:author="欣鑫 徐" w:date="2016-07-19T09:19:00Z">
        <w:r w:rsidR="009529BD">
          <w:rPr>
            <w:rFonts w:ascii="Times New Roman" w:eastAsia="宋体-简" w:hAnsi="Times New Roman" w:cs="Times New Roman" w:hint="eastAsia"/>
          </w:rPr>
          <w:t>B</w:t>
        </w:r>
        <w:r w:rsidR="009529BD">
          <w:rPr>
            <w:rFonts w:ascii="Times New Roman" w:eastAsia="宋体-简" w:hAnsi="Times New Roman" w:cs="Times New Roman" w:hint="eastAsia"/>
          </w:rPr>
          <w:t>选</w:t>
        </w:r>
      </w:ins>
      <w:del w:id="7" w:author="欣鑫 徐" w:date="2016-07-19T09:19:00Z">
        <w:r w:rsidRPr="007A38FF" w:rsidDel="009529BD">
          <w:rPr>
            <w:rFonts w:ascii="Times New Roman" w:eastAsia="宋体-简" w:hAnsi="Times New Roman" w:cs="Times New Roman"/>
          </w:rPr>
          <w:delText>第二</w:delText>
        </w:r>
      </w:del>
      <w:r w:rsidRPr="007A38FF">
        <w:rPr>
          <w:rFonts w:ascii="Times New Roman" w:eastAsia="宋体-简" w:hAnsi="Times New Roman" w:cs="Times New Roman"/>
        </w:rPr>
        <w:t>项对应</w:t>
      </w:r>
      <w:r w:rsidRPr="007A38FF">
        <w:rPr>
          <w:rFonts w:ascii="Times New Roman" w:eastAsia="宋体-简" w:hAnsi="Times New Roman" w:cs="Times New Roman"/>
        </w:rPr>
        <w:t>“Fish probably originated in the oceans…However, by…they had radiated into almost all available aquatic habitats, including freshwater settings”</w:t>
      </w:r>
      <w:r w:rsidRPr="007A38FF">
        <w:rPr>
          <w:rFonts w:ascii="Times New Roman" w:eastAsia="宋体-简" w:hAnsi="Times New Roman" w:cs="Times New Roman"/>
        </w:rPr>
        <w:t>，正确。</w:t>
      </w:r>
      <w:del w:id="8" w:author="欣鑫 徐" w:date="2016-07-19T09:29:00Z">
        <w:r w:rsidRPr="007A38FF" w:rsidDel="00DC27BC">
          <w:rPr>
            <w:rFonts w:ascii="Times New Roman" w:eastAsia="宋体-简" w:hAnsi="Times New Roman" w:cs="Times New Roman"/>
          </w:rPr>
          <w:delText>第一项不选，第一段没有提到。第三项不选，第一段只说</w:delText>
        </w:r>
        <w:r w:rsidRPr="007A38FF" w:rsidDel="00DC27BC">
          <w:rPr>
            <w:rFonts w:ascii="Times New Roman" w:eastAsia="宋体-简" w:hAnsi="Times New Roman" w:cs="Times New Roman"/>
          </w:rPr>
          <w:delText>lobe-finned fish</w:delText>
        </w:r>
        <w:r w:rsidRPr="007A38FF" w:rsidDel="00DC27BC">
          <w:rPr>
            <w:rFonts w:ascii="Times New Roman" w:eastAsia="宋体-简" w:hAnsi="Times New Roman" w:cs="Times New Roman"/>
          </w:rPr>
          <w:delText>在淡水中存在。第四项不选，文中没有比较海水和淡水中的</w:delText>
        </w:r>
        <w:r w:rsidRPr="007A38FF" w:rsidDel="00DC27BC">
          <w:rPr>
            <w:rFonts w:ascii="Times New Roman" w:eastAsia="宋体-简" w:hAnsi="Times New Roman" w:cs="Times New Roman"/>
          </w:rPr>
          <w:delText>lobe-finned fish</w:delText>
        </w:r>
        <w:r w:rsidRPr="007A38FF" w:rsidDel="00DC27BC">
          <w:rPr>
            <w:rFonts w:ascii="Times New Roman" w:eastAsia="宋体-简" w:hAnsi="Times New Roman" w:cs="Times New Roman"/>
          </w:rPr>
          <w:delText>数量。</w:delText>
        </w:r>
      </w:del>
    </w:p>
    <w:p w14:paraId="683DF1D9" w14:textId="017EE3F6" w:rsidR="00E06612" w:rsidRPr="00144499" w:rsidRDefault="00144499" w:rsidP="00E06612">
      <w:pPr>
        <w:spacing w:line="400" w:lineRule="exact"/>
        <w:rPr>
          <w:ins w:id="9" w:author="欣鑫 徐" w:date="2016-07-19T09:30:00Z"/>
          <w:rFonts w:ascii="Times New Roman" w:eastAsia="宋体-简" w:hAnsi="Times New Roman" w:cs="Times New Roman"/>
          <w:bCs/>
          <w:rPrChange w:id="10" w:author="欣鑫 徐" w:date="2016-07-19T09:31:00Z">
            <w:rPr>
              <w:ins w:id="11" w:author="欣鑫 徐" w:date="2016-07-19T09:30:00Z"/>
              <w:rFonts w:ascii="Times New Roman" w:eastAsia="宋体-简" w:hAnsi="Times New Roman" w:cs="Times New Roman"/>
              <w:b/>
              <w:bCs/>
            </w:rPr>
          </w:rPrChange>
        </w:rPr>
      </w:pPr>
      <w:ins w:id="12" w:author="欣鑫 徐" w:date="2016-07-19T09:31:00Z">
        <w:r w:rsidRPr="00144499">
          <w:rPr>
            <w:rFonts w:ascii="Times New Roman" w:eastAsia="宋体-简" w:hAnsi="Times New Roman" w:cs="Times New Roman"/>
            <w:bCs/>
            <w:rPrChange w:id="13" w:author="欣鑫 徐" w:date="2016-07-19T09:31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A</w:t>
        </w:r>
        <w:r w:rsidRPr="00144499">
          <w:rPr>
            <w:rFonts w:ascii="Times New Roman" w:eastAsia="宋体-简" w:hAnsi="Times New Roman" w:cs="Times New Roman" w:hint="eastAsia"/>
            <w:bCs/>
          </w:rPr>
          <w:t>选项错</w:t>
        </w:r>
        <w:r>
          <w:rPr>
            <w:rFonts w:ascii="Times New Roman" w:eastAsia="宋体-简" w:hAnsi="Times New Roman" w:cs="Times New Roman" w:hint="eastAsia"/>
            <w:bCs/>
          </w:rPr>
          <w:t>在偷换了原文的概念，</w:t>
        </w:r>
      </w:ins>
      <w:ins w:id="14" w:author="欣鑫 徐" w:date="2016-07-19T09:32:00Z">
        <w:r>
          <w:rPr>
            <w:rFonts w:ascii="Times New Roman" w:eastAsia="宋体-简" w:hAnsi="Times New Roman" w:cs="Times New Roman" w:hint="eastAsia"/>
            <w:bCs/>
          </w:rPr>
          <w:t xml:space="preserve">lobe-finned fish </w:t>
        </w:r>
        <w:r w:rsidR="00C82494">
          <w:rPr>
            <w:rFonts w:ascii="Times New Roman" w:eastAsia="宋体-简" w:hAnsi="Times New Roman" w:cs="Times New Roman" w:hint="eastAsia"/>
            <w:bCs/>
          </w:rPr>
          <w:t>只是</w:t>
        </w:r>
      </w:ins>
      <w:ins w:id="15" w:author="欣鑫 徐" w:date="2016-07-19T09:33:00Z">
        <w:r w:rsidR="00C82494">
          <w:rPr>
            <w:rFonts w:ascii="Times New Roman" w:eastAsia="宋体-简" w:hAnsi="Times New Roman" w:cs="Times New Roman" w:hint="eastAsia"/>
            <w:bCs/>
          </w:rPr>
          <w:t>说在</w:t>
        </w:r>
      </w:ins>
      <w:ins w:id="16" w:author="欣鑫 徐" w:date="2016-07-19T09:32:00Z">
        <w:r w:rsidR="00C82494">
          <w:rPr>
            <w:rFonts w:ascii="Times New Roman" w:eastAsia="宋体-简" w:hAnsi="Times New Roman" w:cs="Times New Roman" w:hint="eastAsia"/>
            <w:bCs/>
          </w:rPr>
          <w:t>淡水</w:t>
        </w:r>
      </w:ins>
      <w:ins w:id="17" w:author="欣鑫 徐" w:date="2016-07-19T09:34:00Z">
        <w:r w:rsidR="00C82494">
          <w:rPr>
            <w:rFonts w:ascii="Times New Roman" w:eastAsia="宋体-简" w:hAnsi="Times New Roman" w:cs="Times New Roman" w:hint="eastAsia"/>
            <w:bCs/>
          </w:rPr>
          <w:t>的</w:t>
        </w:r>
      </w:ins>
      <w:ins w:id="18" w:author="欣鑫 徐" w:date="2016-07-19T09:32:00Z">
        <w:r w:rsidR="00C82494">
          <w:rPr>
            <w:rFonts w:ascii="Times New Roman" w:eastAsia="宋体-简" w:hAnsi="Times New Roman" w:cs="Times New Roman" w:hint="eastAsia"/>
            <w:bCs/>
          </w:rPr>
          <w:t>岩石</w:t>
        </w:r>
      </w:ins>
      <w:ins w:id="19" w:author="欣鑫 徐" w:date="2016-07-19T09:33:00Z">
        <w:r w:rsidR="00C82494">
          <w:rPr>
            <w:rFonts w:ascii="Times New Roman" w:eastAsia="宋体-简" w:hAnsi="Times New Roman" w:cs="Times New Roman" w:hint="eastAsia"/>
            <w:bCs/>
          </w:rPr>
          <w:t>中</w:t>
        </w:r>
      </w:ins>
      <w:ins w:id="20" w:author="欣鑫 徐" w:date="2016-07-19T09:32:00Z">
        <w:r>
          <w:rPr>
            <w:rFonts w:ascii="Times New Roman" w:eastAsia="宋体-简" w:hAnsi="Times New Roman" w:cs="Times New Roman" w:hint="eastAsia"/>
            <w:bCs/>
          </w:rPr>
          <w:t>，</w:t>
        </w:r>
      </w:ins>
      <w:ins w:id="21" w:author="欣鑫 徐" w:date="2016-07-19T09:34:00Z">
        <w:r w:rsidR="00C82494">
          <w:rPr>
            <w:rFonts w:ascii="Times New Roman" w:eastAsia="宋体-简" w:hAnsi="Times New Roman" w:cs="Times New Roman" w:hint="eastAsia"/>
            <w:bCs/>
          </w:rPr>
          <w:t>它的化石特别常见；</w:t>
        </w:r>
      </w:ins>
      <w:ins w:id="22" w:author="欣鑫 徐" w:date="2016-07-19T09:36:00Z">
        <w:r w:rsidR="00365BEF">
          <w:rPr>
            <w:rFonts w:ascii="Times New Roman" w:eastAsia="宋体-简" w:hAnsi="Times New Roman" w:cs="Times New Roman" w:hint="eastAsia"/>
            <w:bCs/>
          </w:rPr>
          <w:t>C</w:t>
        </w:r>
        <w:r w:rsidR="00365BEF">
          <w:rPr>
            <w:rFonts w:ascii="Times New Roman" w:eastAsia="宋体-简" w:hAnsi="Times New Roman" w:cs="Times New Roman" w:hint="eastAsia"/>
            <w:bCs/>
          </w:rPr>
          <w:t>选项错误在于</w:t>
        </w:r>
      </w:ins>
      <w:ins w:id="23" w:author="欣鑫 徐" w:date="2016-07-19T09:37:00Z">
        <w:r w:rsidR="009D4176">
          <w:rPr>
            <w:rFonts w:ascii="Times New Roman" w:eastAsia="宋体-简" w:hAnsi="Times New Roman" w:cs="Times New Roman" w:hint="eastAsia"/>
            <w:bCs/>
          </w:rPr>
          <w:t>lobe-finned</w:t>
        </w:r>
      </w:ins>
      <w:ins w:id="24" w:author="欣鑫 徐" w:date="2016-07-19T09:38:00Z">
        <w:r w:rsidR="009D4176">
          <w:rPr>
            <w:rFonts w:ascii="Times New Roman" w:eastAsia="宋体-简" w:hAnsi="Times New Roman" w:cs="Times New Roman" w:hint="eastAsia"/>
            <w:bCs/>
          </w:rPr>
          <w:t xml:space="preserve"> fish</w:t>
        </w:r>
        <w:r w:rsidR="009D4176">
          <w:rPr>
            <w:rFonts w:ascii="Times New Roman" w:eastAsia="宋体-简" w:hAnsi="Times New Roman" w:cs="Times New Roman" w:hint="eastAsia"/>
            <w:bCs/>
          </w:rPr>
          <w:t>在所有</w:t>
        </w:r>
      </w:ins>
      <w:ins w:id="25" w:author="欣鑫 徐" w:date="2016-07-19T09:41:00Z">
        <w:r w:rsidR="00526842">
          <w:rPr>
            <w:rFonts w:ascii="Times New Roman" w:eastAsia="宋体-简" w:hAnsi="Times New Roman" w:cs="Times New Roman" w:hint="eastAsia"/>
            <w:bCs/>
          </w:rPr>
          <w:t>的</w:t>
        </w:r>
        <w:r w:rsidR="004D0EA8">
          <w:rPr>
            <w:rFonts w:ascii="Times New Roman" w:eastAsia="宋体-简" w:hAnsi="Times New Roman" w:cs="Times New Roman" w:hint="eastAsia"/>
            <w:bCs/>
          </w:rPr>
          <w:t>水生生</w:t>
        </w:r>
      </w:ins>
      <w:ins w:id="26" w:author="欣鑫 徐" w:date="2016-07-19T09:42:00Z">
        <w:r w:rsidR="004D0EA8">
          <w:rPr>
            <w:rFonts w:ascii="Times New Roman" w:eastAsia="宋体-简" w:hAnsi="Times New Roman" w:cs="Times New Roman" w:hint="eastAsia"/>
            <w:bCs/>
          </w:rPr>
          <w:t>境中都成功演化，但是文中只是提到在淡水中常见；</w:t>
        </w:r>
        <w:r w:rsidR="004D0EA8">
          <w:rPr>
            <w:rFonts w:ascii="Times New Roman" w:eastAsia="宋体-简" w:hAnsi="Times New Roman" w:cs="Times New Roman" w:hint="eastAsia"/>
            <w:bCs/>
          </w:rPr>
          <w:t>D</w:t>
        </w:r>
        <w:r w:rsidR="004D0EA8">
          <w:rPr>
            <w:rFonts w:ascii="Times New Roman" w:eastAsia="宋体-简" w:hAnsi="Times New Roman" w:cs="Times New Roman" w:hint="eastAsia"/>
            <w:bCs/>
          </w:rPr>
          <w:t>选项错在</w:t>
        </w:r>
      </w:ins>
      <w:ins w:id="27" w:author="欣鑫 徐" w:date="2016-07-19T09:43:00Z">
        <w:r w:rsidR="0005407E">
          <w:rPr>
            <w:rFonts w:ascii="Times New Roman" w:eastAsia="宋体-简" w:hAnsi="Times New Roman" w:cs="Times New Roman" w:hint="eastAsia"/>
            <w:bCs/>
          </w:rPr>
          <w:t>按照段落推断在淡水环境中更为常见，而且也没有对比。</w:t>
        </w:r>
      </w:ins>
    </w:p>
    <w:p w14:paraId="6B389BFD" w14:textId="77777777" w:rsidR="00DC27BC" w:rsidRPr="007C2B96" w:rsidRDefault="00DC27BC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CC7FFED" w14:textId="77777777" w:rsidR="00365BEF" w:rsidRDefault="00365BEF" w:rsidP="00E06612">
      <w:pPr>
        <w:spacing w:line="400" w:lineRule="exact"/>
        <w:rPr>
          <w:ins w:id="28" w:author="欣鑫 徐" w:date="2016-07-19T09:37:00Z"/>
          <w:rFonts w:ascii="Times New Roman" w:eastAsia="宋体-简" w:hAnsi="Times New Roman" w:cs="Times New Roman"/>
        </w:rPr>
      </w:pPr>
      <w:ins w:id="29" w:author="欣鑫 徐" w:date="2016-07-19T09:37:00Z">
        <w:r>
          <w:rPr>
            <w:rFonts w:ascii="Times New Roman" w:eastAsia="宋体-简" w:hAnsi="Times New Roman" w:cs="Times New Roman" w:hint="eastAsia"/>
          </w:rPr>
          <w:t>Q2</w:t>
        </w:r>
      </w:ins>
    </w:p>
    <w:p w14:paraId="2B740838" w14:textId="1DE6D840" w:rsidR="00E06612" w:rsidRPr="007C2B96" w:rsidRDefault="00365BEF" w:rsidP="00E06612">
      <w:pPr>
        <w:spacing w:line="400" w:lineRule="exact"/>
        <w:rPr>
          <w:rFonts w:ascii="Times New Roman" w:eastAsia="宋体-简" w:hAnsi="Times New Roman" w:cs="Times New Roman"/>
        </w:rPr>
      </w:pPr>
      <w:ins w:id="30" w:author="欣鑫 徐" w:date="2016-07-19T09:37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31" w:author="欣鑫 徐" w:date="2016-07-19T09:45:00Z">
        <w:r w:rsidR="009B7BA8">
          <w:rPr>
            <w:rFonts w:ascii="Times New Roman" w:eastAsia="宋体-简" w:hAnsi="Times New Roman" w:cs="Times New Roman" w:hint="eastAsia"/>
          </w:rPr>
          <w:t>D</w:t>
        </w:r>
      </w:ins>
      <w:del w:id="32" w:author="欣鑫 徐" w:date="2016-07-19T09:37:00Z">
        <w:r w:rsidR="00E06612" w:rsidDel="00365BEF">
          <w:rPr>
            <w:rFonts w:ascii="Times New Roman" w:eastAsia="宋体-简" w:hAnsi="Times New Roman" w:cs="Times New Roman" w:hint="eastAsia"/>
          </w:rPr>
          <w:delText>2</w:delText>
        </w:r>
        <w:r w:rsidR="00E06612" w:rsidDel="00365BEF">
          <w:rPr>
            <w:rFonts w:ascii="Times New Roman" w:eastAsia="宋体-简" w:hAnsi="Times New Roman" w:cs="Times New Roman"/>
          </w:rPr>
          <w:delText>选择第</w:delText>
        </w:r>
        <w:r w:rsidR="00E06612" w:rsidDel="00365BEF">
          <w:rPr>
            <w:rFonts w:ascii="Times New Roman" w:eastAsia="宋体-简" w:hAnsi="Times New Roman" w:cs="Times New Roman" w:hint="eastAsia"/>
          </w:rPr>
          <w:delText>四</w:delText>
        </w:r>
        <w:r w:rsidR="00E06612" w:rsidRPr="007C2B96" w:rsidDel="00365BEF">
          <w:rPr>
            <w:rFonts w:ascii="Times New Roman" w:eastAsia="宋体-简" w:hAnsi="Times New Roman" w:cs="Times New Roman"/>
          </w:rPr>
          <w:delText>项。</w:delText>
        </w:r>
      </w:del>
    </w:p>
    <w:p w14:paraId="1D6C25E3" w14:textId="7B3A9EBF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7A38FF">
        <w:rPr>
          <w:rFonts w:ascii="Times New Roman" w:eastAsia="宋体-简" w:hAnsi="Times New Roman" w:cs="Times New Roman"/>
        </w:rPr>
        <w:t>根据题干，直接对应第</w:t>
      </w:r>
      <w:ins w:id="33" w:author="欣鑫 徐" w:date="2016-07-19T09:46:00Z">
        <w:r w:rsidR="009B7BA8">
          <w:rPr>
            <w:rFonts w:ascii="Times New Roman" w:eastAsia="宋体-简" w:hAnsi="Times New Roman" w:cs="Times New Roman" w:hint="eastAsia"/>
          </w:rPr>
          <w:t>2</w:t>
        </w:r>
      </w:ins>
      <w:del w:id="34" w:author="欣鑫 徐" w:date="2016-07-19T09:46:00Z">
        <w:r w:rsidRPr="007A38FF" w:rsidDel="009B7BA8">
          <w:rPr>
            <w:rFonts w:ascii="Times New Roman" w:eastAsia="宋体-简" w:hAnsi="Times New Roman" w:cs="Times New Roman"/>
          </w:rPr>
          <w:delText>二</w:delText>
        </w:r>
      </w:del>
      <w:r w:rsidRPr="007A38FF">
        <w:rPr>
          <w:rFonts w:ascii="Times New Roman" w:eastAsia="宋体-简" w:hAnsi="Times New Roman" w:cs="Times New Roman"/>
        </w:rPr>
        <w:t>段</w:t>
      </w:r>
      <w:ins w:id="35" w:author="欣鑫 徐" w:date="2016-07-19T09:46:00Z">
        <w:r w:rsidR="009B7BA8">
          <w:rPr>
            <w:rFonts w:ascii="Times New Roman" w:eastAsia="宋体-简" w:hAnsi="Times New Roman" w:cs="Times New Roman" w:hint="eastAsia"/>
          </w:rPr>
          <w:t>第</w:t>
        </w:r>
        <w:r w:rsidR="009B7BA8">
          <w:rPr>
            <w:rFonts w:ascii="Times New Roman" w:eastAsia="宋体-简" w:hAnsi="Times New Roman" w:cs="Times New Roman" w:hint="eastAsia"/>
          </w:rPr>
          <w:t>2</w:t>
        </w:r>
        <w:r w:rsidR="009B7BA8">
          <w:rPr>
            <w:rFonts w:ascii="Times New Roman" w:eastAsia="宋体-简" w:hAnsi="Times New Roman" w:cs="Times New Roman" w:hint="eastAsia"/>
          </w:rPr>
          <w:t>句</w:t>
        </w:r>
      </w:ins>
      <w:del w:id="36" w:author="欣鑫 徐" w:date="2016-07-19T09:46:00Z">
        <w:r w:rsidRPr="007A38FF" w:rsidDel="009B7BA8">
          <w:rPr>
            <w:rFonts w:ascii="Times New Roman" w:eastAsia="宋体-简" w:hAnsi="Times New Roman" w:cs="Times New Roman"/>
          </w:rPr>
          <w:delText>开头</w:delText>
        </w:r>
      </w:del>
      <w:r w:rsidRPr="007A38FF">
        <w:rPr>
          <w:rFonts w:ascii="Times New Roman" w:eastAsia="宋体-简" w:hAnsi="Times New Roman" w:cs="Times New Roman"/>
        </w:rPr>
        <w:t>的</w:t>
      </w:r>
      <w:r w:rsidRPr="007A38FF">
        <w:rPr>
          <w:rFonts w:ascii="Times New Roman" w:eastAsia="宋体-简" w:hAnsi="Times New Roman" w:cs="Times New Roman"/>
        </w:rPr>
        <w:t>“The delta rocks…indicating that the deltas formed in a climate that had alternate wet and dry periods”</w:t>
      </w:r>
      <w:ins w:id="37" w:author="欣鑫 徐" w:date="2016-07-19T09:47:00Z">
        <w:r w:rsidR="009B7BA8">
          <w:rPr>
            <w:rFonts w:ascii="Times New Roman" w:eastAsia="宋体-简" w:hAnsi="Times New Roman" w:cs="Times New Roman" w:hint="eastAsia"/>
          </w:rPr>
          <w:t xml:space="preserve"> </w:t>
        </w:r>
        <w:r w:rsidR="009B7BA8">
          <w:rPr>
            <w:rFonts w:ascii="Times New Roman" w:eastAsia="宋体-简" w:hAnsi="Times New Roman" w:cs="Times New Roman" w:hint="eastAsia"/>
          </w:rPr>
          <w:t>所以</w:t>
        </w:r>
      </w:ins>
      <w:del w:id="38" w:author="欣鑫 徐" w:date="2016-07-19T09:47:00Z">
        <w:r w:rsidRPr="007A38FF" w:rsidDel="009B7BA8">
          <w:rPr>
            <w:rFonts w:ascii="Times New Roman" w:eastAsia="宋体-简" w:hAnsi="Times New Roman" w:cs="Times New Roman"/>
          </w:rPr>
          <w:delText>（定位技巧：题目一般是按照文章先后顺序），</w:delText>
        </w:r>
      </w:del>
      <w:ins w:id="39" w:author="欣鑫 徐" w:date="2016-07-19T09:47:00Z">
        <w:r w:rsidR="009B7BA8">
          <w:rPr>
            <w:rFonts w:ascii="Times New Roman" w:eastAsia="宋体-简" w:hAnsi="Times New Roman" w:cs="Times New Roman" w:hint="eastAsia"/>
          </w:rPr>
          <w:t>D</w:t>
        </w:r>
        <w:r w:rsidR="009B7BA8">
          <w:rPr>
            <w:rFonts w:ascii="Times New Roman" w:eastAsia="宋体-简" w:hAnsi="Times New Roman" w:cs="Times New Roman" w:hint="eastAsia"/>
          </w:rPr>
          <w:t>选</w:t>
        </w:r>
      </w:ins>
      <w:del w:id="40" w:author="欣鑫 徐" w:date="2016-07-19T09:47:00Z">
        <w:r w:rsidRPr="007A38FF" w:rsidDel="009B7BA8">
          <w:rPr>
            <w:rFonts w:ascii="Times New Roman" w:eastAsia="宋体-简" w:hAnsi="Times New Roman" w:cs="Times New Roman"/>
          </w:rPr>
          <w:delText>第四</w:delText>
        </w:r>
      </w:del>
      <w:r w:rsidRPr="007A38FF">
        <w:rPr>
          <w:rFonts w:ascii="Times New Roman" w:eastAsia="宋体-简" w:hAnsi="Times New Roman" w:cs="Times New Roman"/>
        </w:rPr>
        <w:t>项正确。</w:t>
      </w:r>
      <w:del w:id="41" w:author="欣鑫 徐" w:date="2016-07-19T09:48:00Z">
        <w:r w:rsidRPr="007A38FF" w:rsidDel="00951536">
          <w:rPr>
            <w:rFonts w:ascii="Times New Roman" w:eastAsia="宋体-简" w:hAnsi="Times New Roman" w:cs="Times New Roman"/>
          </w:rPr>
          <w:delText>由于</w:delText>
        </w:r>
        <w:r w:rsidRPr="007A38FF" w:rsidDel="00951536">
          <w:rPr>
            <w:rFonts w:ascii="Times New Roman" w:eastAsia="宋体-简" w:hAnsi="Times New Roman" w:cs="Times New Roman"/>
          </w:rPr>
          <w:delText>“wet and dry periods”</w:delText>
        </w:r>
        <w:r w:rsidRPr="007A38FF" w:rsidDel="00951536">
          <w:rPr>
            <w:rFonts w:ascii="Times New Roman" w:eastAsia="宋体-简" w:hAnsi="Times New Roman" w:cs="Times New Roman"/>
          </w:rPr>
          <w:delText>，第一项不选。第二项文中没有提到，不选。第三项对应</w:delText>
        </w:r>
        <w:r w:rsidRPr="007A38FF" w:rsidDel="00951536">
          <w:rPr>
            <w:rFonts w:ascii="Times New Roman" w:eastAsia="宋体-简" w:hAnsi="Times New Roman" w:cs="Times New Roman"/>
          </w:rPr>
          <w:delText>“If there were periods of drought, any adaptations…In these rhipidistians, several such adaptations existed”</w:delText>
        </w:r>
        <w:r w:rsidRPr="007A38FF" w:rsidDel="00951536">
          <w:rPr>
            <w:rFonts w:ascii="Times New Roman" w:eastAsia="宋体-简" w:hAnsi="Times New Roman" w:cs="Times New Roman"/>
          </w:rPr>
          <w:delText>，由于适应干燥气候的行为存在，所以不能得出大部分</w:delText>
        </w:r>
        <w:r w:rsidRPr="007A38FF" w:rsidDel="00951536">
          <w:rPr>
            <w:rFonts w:ascii="Times New Roman" w:eastAsia="宋体-简" w:hAnsi="Times New Roman" w:cs="Times New Roman"/>
          </w:rPr>
          <w:delText>rhipidistian crossopterygian fish</w:delText>
        </w:r>
        <w:r w:rsidRPr="007A38FF" w:rsidDel="00951536">
          <w:rPr>
            <w:rFonts w:ascii="Times New Roman" w:eastAsia="宋体-简" w:hAnsi="Times New Roman" w:cs="Times New Roman"/>
          </w:rPr>
          <w:delText>死亡的结论。</w:delText>
        </w:r>
      </w:del>
    </w:p>
    <w:p w14:paraId="58F62B43" w14:textId="77777777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2E90A03" w14:textId="40D392B9" w:rsidR="00951536" w:rsidRDefault="00951536" w:rsidP="00E06612">
      <w:pPr>
        <w:spacing w:line="400" w:lineRule="exact"/>
        <w:rPr>
          <w:ins w:id="42" w:author="欣鑫 徐" w:date="2016-07-19T09:48:00Z"/>
          <w:rFonts w:ascii="Times New Roman" w:eastAsia="宋体-简" w:hAnsi="Times New Roman" w:cs="Times New Roman"/>
        </w:rPr>
      </w:pPr>
      <w:ins w:id="43" w:author="欣鑫 徐" w:date="2016-07-19T09:48:00Z">
        <w:r>
          <w:rPr>
            <w:rFonts w:ascii="Times New Roman" w:eastAsia="宋体-简" w:hAnsi="Times New Roman" w:cs="Times New Roman" w:hint="eastAsia"/>
          </w:rPr>
          <w:t>Q3</w:t>
        </w:r>
      </w:ins>
    </w:p>
    <w:p w14:paraId="76E69336" w14:textId="032712EC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</w:rPr>
      </w:pPr>
      <w:del w:id="44" w:author="欣鑫 徐" w:date="2016-07-19T09:48:00Z">
        <w:r w:rsidDel="00951536">
          <w:rPr>
            <w:rFonts w:ascii="Times New Roman" w:eastAsia="宋体-简" w:hAnsi="Times New Roman" w:cs="Times New Roman" w:hint="eastAsia"/>
          </w:rPr>
          <w:delText>3</w:delText>
        </w:r>
      </w:del>
      <w:ins w:id="45" w:author="欣鑫 徐" w:date="2016-07-19T09:48:00Z">
        <w:r w:rsidR="00951536">
          <w:rPr>
            <w:rFonts w:ascii="Times New Roman" w:eastAsia="宋体-简" w:hAnsi="Times New Roman" w:cs="Times New Roman" w:hint="eastAsia"/>
          </w:rPr>
          <w:t>正确答案：</w:t>
        </w:r>
        <w:r w:rsidR="00951536">
          <w:rPr>
            <w:rFonts w:ascii="Times New Roman" w:eastAsia="宋体-简" w:hAnsi="Times New Roman" w:cs="Times New Roman" w:hint="eastAsia"/>
          </w:rPr>
          <w:t>A</w:t>
        </w:r>
      </w:ins>
      <w:del w:id="46" w:author="欣鑫 徐" w:date="2016-07-19T09:48:00Z">
        <w:r w:rsidRPr="007C2B96" w:rsidDel="00951536">
          <w:rPr>
            <w:rFonts w:ascii="Times New Roman" w:eastAsia="宋体-简" w:hAnsi="Times New Roman" w:cs="Times New Roman"/>
          </w:rPr>
          <w:delText>选择第</w:delText>
        </w:r>
        <w:r w:rsidDel="00951536">
          <w:rPr>
            <w:rFonts w:ascii="Times New Roman" w:eastAsia="宋体-简" w:hAnsi="Times New Roman" w:cs="Times New Roman" w:hint="eastAsia"/>
          </w:rPr>
          <w:delText>一</w:delText>
        </w:r>
        <w:r w:rsidRPr="007C2B96" w:rsidDel="00951536">
          <w:rPr>
            <w:rFonts w:ascii="Times New Roman" w:eastAsia="宋体-简" w:hAnsi="Times New Roman" w:cs="Times New Roman"/>
          </w:rPr>
          <w:delText>项。</w:delText>
        </w:r>
      </w:del>
    </w:p>
    <w:p w14:paraId="06AA71B6" w14:textId="1CB261C9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7A38FF">
        <w:rPr>
          <w:rFonts w:ascii="Times New Roman" w:eastAsia="宋体-简" w:hAnsi="Times New Roman" w:cs="Times New Roman"/>
        </w:rPr>
        <w:t>这句话的意思是，在干燥的气候里，任何使</w:t>
      </w:r>
      <w:proofErr w:type="spellStart"/>
      <w:r w:rsidRPr="007A38FF">
        <w:rPr>
          <w:rFonts w:ascii="Times New Roman" w:eastAsia="宋体-简" w:hAnsi="Times New Roman" w:cs="Times New Roman"/>
        </w:rPr>
        <w:t>rhipidistian</w:t>
      </w:r>
      <w:proofErr w:type="spellEnd"/>
      <w:r w:rsidRPr="007A38FF">
        <w:rPr>
          <w:rFonts w:ascii="Times New Roman" w:eastAsia="宋体-简" w:hAnsi="Times New Roman" w:cs="Times New Roman"/>
        </w:rPr>
        <w:t xml:space="preserve"> crossopterygian fish</w:t>
      </w:r>
      <w:r w:rsidRPr="007A38FF">
        <w:rPr>
          <w:rFonts w:ascii="Times New Roman" w:eastAsia="宋体-简" w:hAnsi="Times New Roman" w:cs="Times New Roman"/>
        </w:rPr>
        <w:t>适应的变化都是</w:t>
      </w:r>
      <w:ins w:id="47" w:author="欣鑫 徐" w:date="2016-07-19T09:51:00Z">
        <w:r w:rsidR="004E706A">
          <w:rPr>
            <w:rFonts w:ascii="Times New Roman" w:eastAsia="宋体-简" w:hAnsi="Times New Roman" w:cs="Times New Roman" w:hint="eastAsia"/>
          </w:rPr>
          <w:t>advantageous</w:t>
        </w:r>
      </w:ins>
      <w:del w:id="48" w:author="欣鑫 徐" w:date="2016-07-19T09:51:00Z">
        <w:r w:rsidRPr="007A38FF" w:rsidDel="004E706A">
          <w:rPr>
            <w:rFonts w:ascii="Times New Roman" w:eastAsia="宋体-简" w:hAnsi="Times New Roman" w:cs="Times New Roman"/>
          </w:rPr>
          <w:delText>有利生存</w:delText>
        </w:r>
      </w:del>
      <w:r w:rsidRPr="007A38FF">
        <w:rPr>
          <w:rFonts w:ascii="Times New Roman" w:eastAsia="宋体-简" w:hAnsi="Times New Roman" w:cs="Times New Roman"/>
        </w:rPr>
        <w:t>的。这里的</w:t>
      </w:r>
      <w:r w:rsidRPr="007A38FF">
        <w:rPr>
          <w:rFonts w:ascii="Times New Roman" w:eastAsia="宋体-简" w:hAnsi="Times New Roman" w:cs="Times New Roman"/>
        </w:rPr>
        <w:t>“advantageous”</w:t>
      </w:r>
      <w:r w:rsidRPr="007A38FF">
        <w:rPr>
          <w:rFonts w:ascii="Times New Roman" w:eastAsia="宋体-简" w:hAnsi="Times New Roman" w:cs="Times New Roman"/>
        </w:rPr>
        <w:t>指</w:t>
      </w:r>
      <w:r w:rsidRPr="007A38FF">
        <w:rPr>
          <w:rFonts w:ascii="Times New Roman" w:eastAsia="宋体-简" w:hAnsi="Times New Roman" w:cs="Times New Roman"/>
        </w:rPr>
        <w:t>“</w:t>
      </w:r>
      <w:r w:rsidRPr="007A38FF">
        <w:rPr>
          <w:rFonts w:ascii="Times New Roman" w:eastAsia="宋体-简" w:hAnsi="Times New Roman" w:cs="Times New Roman"/>
        </w:rPr>
        <w:t>有利的</w:t>
      </w:r>
      <w:r w:rsidRPr="007A38FF">
        <w:rPr>
          <w:rFonts w:ascii="Times New Roman" w:eastAsia="宋体-简" w:hAnsi="Times New Roman" w:cs="Times New Roman"/>
        </w:rPr>
        <w:t>”</w:t>
      </w:r>
      <w:r w:rsidRPr="007A38FF">
        <w:rPr>
          <w:rFonts w:ascii="Times New Roman" w:eastAsia="宋体-简" w:hAnsi="Times New Roman" w:cs="Times New Roman"/>
        </w:rPr>
        <w:t>，与</w:t>
      </w:r>
      <w:ins w:id="49" w:author="欣鑫 徐" w:date="2016-07-19T09:51:00Z">
        <w:r w:rsidR="000D5D55">
          <w:rPr>
            <w:rFonts w:ascii="Times New Roman" w:eastAsia="宋体-简" w:hAnsi="Times New Roman" w:cs="Times New Roman" w:hint="eastAsia"/>
          </w:rPr>
          <w:t>A</w:t>
        </w:r>
        <w:r w:rsidR="000D5D55">
          <w:rPr>
            <w:rFonts w:ascii="Times New Roman" w:eastAsia="宋体-简" w:hAnsi="Times New Roman" w:cs="Times New Roman" w:hint="eastAsia"/>
          </w:rPr>
          <w:t>选</w:t>
        </w:r>
      </w:ins>
      <w:del w:id="50" w:author="欣鑫 徐" w:date="2016-07-19T09:51:00Z">
        <w:r w:rsidRPr="007A38FF" w:rsidDel="000D5D55">
          <w:rPr>
            <w:rFonts w:ascii="Times New Roman" w:eastAsia="宋体-简" w:hAnsi="Times New Roman" w:cs="Times New Roman"/>
          </w:rPr>
          <w:delText>第一</w:delText>
        </w:r>
      </w:del>
      <w:r w:rsidRPr="007A38FF">
        <w:rPr>
          <w:rFonts w:ascii="Times New Roman" w:eastAsia="宋体-简" w:hAnsi="Times New Roman" w:cs="Times New Roman"/>
        </w:rPr>
        <w:t>项意思相符。其余选项的意思分别是</w:t>
      </w:r>
      <w:r w:rsidRPr="007A38FF">
        <w:rPr>
          <w:rFonts w:ascii="Times New Roman" w:eastAsia="宋体-简" w:hAnsi="Times New Roman" w:cs="Times New Roman"/>
        </w:rPr>
        <w:t>“</w:t>
      </w:r>
      <w:r w:rsidRPr="007A38FF">
        <w:rPr>
          <w:rFonts w:ascii="Times New Roman" w:eastAsia="宋体-简" w:hAnsi="Times New Roman" w:cs="Times New Roman"/>
        </w:rPr>
        <w:t>必要的</w:t>
      </w:r>
      <w:r w:rsidRPr="007A38FF">
        <w:rPr>
          <w:rFonts w:ascii="Times New Roman" w:eastAsia="宋体-简" w:hAnsi="Times New Roman" w:cs="Times New Roman"/>
        </w:rPr>
        <w:t>”“</w:t>
      </w:r>
      <w:r w:rsidRPr="007A38FF">
        <w:rPr>
          <w:rFonts w:ascii="Times New Roman" w:eastAsia="宋体-简" w:hAnsi="Times New Roman" w:cs="Times New Roman"/>
        </w:rPr>
        <w:t>显著的</w:t>
      </w:r>
      <w:r w:rsidRPr="007A38FF">
        <w:rPr>
          <w:rFonts w:ascii="Times New Roman" w:eastAsia="宋体-简" w:hAnsi="Times New Roman" w:cs="Times New Roman"/>
        </w:rPr>
        <w:t>”</w:t>
      </w:r>
      <w:r w:rsidRPr="007A38FF">
        <w:rPr>
          <w:rFonts w:ascii="Times New Roman" w:eastAsia="宋体-简" w:hAnsi="Times New Roman" w:cs="Times New Roman"/>
        </w:rPr>
        <w:t>和</w:t>
      </w:r>
      <w:r w:rsidRPr="007A38FF">
        <w:rPr>
          <w:rFonts w:ascii="Times New Roman" w:eastAsia="宋体-简" w:hAnsi="Times New Roman" w:cs="Times New Roman"/>
        </w:rPr>
        <w:t>“</w:t>
      </w:r>
      <w:r w:rsidRPr="007A38FF">
        <w:rPr>
          <w:rFonts w:ascii="Times New Roman" w:eastAsia="宋体-简" w:hAnsi="Times New Roman" w:cs="Times New Roman"/>
        </w:rPr>
        <w:t>平常的</w:t>
      </w:r>
      <w:r w:rsidRPr="007A38FF">
        <w:rPr>
          <w:rFonts w:ascii="Times New Roman" w:eastAsia="宋体-简" w:hAnsi="Times New Roman" w:cs="Times New Roman"/>
        </w:rPr>
        <w:t>”</w:t>
      </w:r>
      <w:ins w:id="51" w:author="欣鑫 徐" w:date="2016-07-19T09:52:00Z">
        <w:r w:rsidR="004E706A">
          <w:rPr>
            <w:rFonts w:ascii="Times New Roman" w:eastAsia="宋体-简" w:hAnsi="Times New Roman" w:cs="Times New Roman" w:hint="eastAsia"/>
          </w:rPr>
          <w:t>；按照正常的逻辑推理，</w:t>
        </w:r>
      </w:ins>
      <w:ins w:id="52" w:author="欣鑫 徐" w:date="2016-07-19T09:55:00Z">
        <w:r w:rsidR="00271762">
          <w:rPr>
            <w:rFonts w:ascii="Times New Roman" w:eastAsia="宋体-简" w:hAnsi="Times New Roman" w:cs="Times New Roman" w:hint="eastAsia"/>
          </w:rPr>
          <w:t>让</w:t>
        </w:r>
        <w:r w:rsidR="00271762">
          <w:rPr>
            <w:rFonts w:ascii="Times New Roman" w:eastAsia="宋体-简" w:hAnsi="Times New Roman" w:cs="Times New Roman" w:hint="eastAsia"/>
          </w:rPr>
          <w:t>fish</w:t>
        </w:r>
        <w:r w:rsidR="00271762">
          <w:rPr>
            <w:rFonts w:ascii="Times New Roman" w:eastAsia="宋体-简" w:hAnsi="Times New Roman" w:cs="Times New Roman" w:hint="eastAsia"/>
          </w:rPr>
          <w:t>在干燥条件下生存的</w:t>
        </w:r>
      </w:ins>
      <w:ins w:id="53" w:author="欣鑫 徐" w:date="2016-07-19T09:56:00Z">
        <w:r w:rsidR="00271762">
          <w:rPr>
            <w:rFonts w:ascii="Times New Roman" w:eastAsia="宋体-简" w:hAnsi="Times New Roman" w:cs="Times New Roman" w:hint="eastAsia"/>
          </w:rPr>
          <w:t>适应只能是有利的，同时</w:t>
        </w:r>
        <w:r w:rsidR="00803E89">
          <w:rPr>
            <w:rFonts w:ascii="Times New Roman" w:eastAsia="宋体-简" w:hAnsi="Times New Roman" w:cs="Times New Roman" w:hint="eastAsia"/>
          </w:rPr>
          <w:t>，根据</w:t>
        </w:r>
        <w:r w:rsidR="00803E89">
          <w:rPr>
            <w:rFonts w:ascii="Times New Roman" w:eastAsia="宋体-简" w:hAnsi="Times New Roman" w:cs="Times New Roman" w:hint="eastAsia"/>
          </w:rPr>
          <w:t>advantage</w:t>
        </w:r>
        <w:r w:rsidR="00803E89">
          <w:rPr>
            <w:rFonts w:ascii="Times New Roman" w:eastAsia="宋体-简" w:hAnsi="Times New Roman" w:cs="Times New Roman" w:hint="eastAsia"/>
          </w:rPr>
          <w:t>的联想，</w:t>
        </w:r>
      </w:ins>
      <w:ins w:id="54" w:author="欣鑫 徐" w:date="2016-07-19T09:52:00Z">
        <w:r w:rsidR="004E706A">
          <w:rPr>
            <w:rFonts w:ascii="Times New Roman" w:eastAsia="宋体-简" w:hAnsi="Times New Roman" w:cs="Times New Roman" w:hint="eastAsia"/>
          </w:rPr>
          <w:t>对应选项，也只能选</w:t>
        </w:r>
        <w:r w:rsidR="004E706A">
          <w:rPr>
            <w:rFonts w:ascii="Times New Roman" w:eastAsia="宋体-简" w:hAnsi="Times New Roman" w:cs="Times New Roman" w:hint="eastAsia"/>
          </w:rPr>
          <w:t>A</w:t>
        </w:r>
        <w:r w:rsidR="004E706A">
          <w:rPr>
            <w:rFonts w:ascii="Times New Roman" w:eastAsia="宋体-简" w:hAnsi="Times New Roman" w:cs="Times New Roman" w:hint="eastAsia"/>
          </w:rPr>
          <w:t>。</w:t>
        </w:r>
      </w:ins>
      <w:del w:id="55" w:author="欣鑫 徐" w:date="2016-07-19T09:52:00Z">
        <w:r w:rsidRPr="007A38FF" w:rsidDel="004E706A">
          <w:rPr>
            <w:rFonts w:ascii="Times New Roman" w:eastAsia="宋体-简" w:hAnsi="Times New Roman" w:cs="Times New Roman"/>
          </w:rPr>
          <w:delText>。</w:delText>
        </w:r>
      </w:del>
    </w:p>
    <w:p w14:paraId="53D90698" w14:textId="77777777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03771D00" w14:textId="77777777" w:rsidR="004E706A" w:rsidRDefault="004E706A" w:rsidP="00E06612">
      <w:pPr>
        <w:spacing w:line="400" w:lineRule="exact"/>
        <w:rPr>
          <w:ins w:id="56" w:author="欣鑫 徐" w:date="2016-07-19T09:53:00Z"/>
          <w:rFonts w:ascii="Times New Roman" w:eastAsia="宋体-简" w:hAnsi="Times New Roman" w:cs="Times New Roman"/>
        </w:rPr>
      </w:pPr>
      <w:ins w:id="57" w:author="欣鑫 徐" w:date="2016-07-19T09:53:00Z">
        <w:r>
          <w:rPr>
            <w:rFonts w:ascii="Times New Roman" w:eastAsia="宋体-简" w:hAnsi="Times New Roman" w:cs="Times New Roman" w:hint="eastAsia"/>
          </w:rPr>
          <w:t>Q4</w:t>
        </w:r>
      </w:ins>
    </w:p>
    <w:p w14:paraId="47DEC6E4" w14:textId="34C57D67" w:rsidR="00E06612" w:rsidRPr="007C2B96" w:rsidRDefault="004E706A" w:rsidP="00E06612">
      <w:pPr>
        <w:spacing w:line="400" w:lineRule="exact"/>
        <w:rPr>
          <w:rFonts w:ascii="Times New Roman" w:eastAsia="宋体-简" w:hAnsi="Times New Roman" w:cs="Times New Roman"/>
        </w:rPr>
      </w:pPr>
      <w:ins w:id="58" w:author="欣鑫 徐" w:date="2016-07-19T09:53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59" w:author="欣鑫 徐" w:date="2016-07-19T10:01:00Z">
        <w:r w:rsidR="00D14160">
          <w:rPr>
            <w:rFonts w:ascii="Times New Roman" w:eastAsia="宋体-简" w:hAnsi="Times New Roman" w:cs="Times New Roman" w:hint="eastAsia"/>
          </w:rPr>
          <w:t>C</w:t>
        </w:r>
      </w:ins>
      <w:del w:id="60" w:author="欣鑫 徐" w:date="2016-07-19T09:53:00Z">
        <w:r w:rsidR="00E06612" w:rsidDel="004E706A">
          <w:rPr>
            <w:rFonts w:ascii="Times New Roman" w:eastAsia="宋体-简" w:hAnsi="Times New Roman" w:cs="Times New Roman" w:hint="eastAsia"/>
          </w:rPr>
          <w:delText>4</w:delText>
        </w:r>
        <w:r w:rsidR="00E06612" w:rsidDel="004E706A">
          <w:rPr>
            <w:rFonts w:ascii="Times New Roman" w:eastAsia="宋体-简" w:hAnsi="Times New Roman" w:cs="Times New Roman"/>
          </w:rPr>
          <w:delText>选择第</w:delText>
        </w:r>
        <w:r w:rsidR="00E06612" w:rsidDel="004E706A">
          <w:rPr>
            <w:rFonts w:ascii="Times New Roman" w:eastAsia="宋体-简" w:hAnsi="Times New Roman" w:cs="Times New Roman" w:hint="eastAsia"/>
          </w:rPr>
          <w:delText>三</w:delText>
        </w:r>
        <w:r w:rsidR="00E06612" w:rsidRPr="007C2B96" w:rsidDel="004E706A">
          <w:rPr>
            <w:rFonts w:ascii="Times New Roman" w:eastAsia="宋体-简" w:hAnsi="Times New Roman" w:cs="Times New Roman"/>
          </w:rPr>
          <w:delText>项。</w:delText>
        </w:r>
      </w:del>
    </w:p>
    <w:p w14:paraId="4880F238" w14:textId="796A4AAE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61" w:author="欣鑫 徐" w:date="2016-07-19T09:59:00Z">
        <w:r w:rsidR="005E6D9E">
          <w:rPr>
            <w:rFonts w:ascii="Times New Roman" w:eastAsia="宋体-简" w:hAnsi="Times New Roman" w:cs="Times New Roman" w:hint="eastAsia"/>
          </w:rPr>
          <w:t>根据题干对应原文</w:t>
        </w:r>
        <w:r w:rsidR="005E6D9E" w:rsidRPr="007A38FF" w:rsidDel="005E6D9E">
          <w:rPr>
            <w:rFonts w:ascii="Times New Roman" w:eastAsia="宋体-简" w:hAnsi="Times New Roman" w:cs="Times New Roman"/>
          </w:rPr>
          <w:t xml:space="preserve"> </w:t>
        </w:r>
        <w:r w:rsidR="005E6D9E">
          <w:rPr>
            <w:rFonts w:ascii="Times New Roman" w:eastAsia="宋体-简" w:hAnsi="Times New Roman" w:cs="Times New Roman" w:hint="eastAsia"/>
          </w:rPr>
          <w:t>，</w:t>
        </w:r>
      </w:ins>
      <w:del w:id="62" w:author="欣鑫 徐" w:date="2016-07-19T09:59:00Z">
        <w:r w:rsidRPr="007A38FF" w:rsidDel="005E6D9E">
          <w:rPr>
            <w:rFonts w:ascii="Times New Roman" w:eastAsia="宋体-简" w:hAnsi="Times New Roman" w:cs="Times New Roman"/>
          </w:rPr>
          <w:delText>在介绍一种适应干燥气候的变化时，作者提到肺的存在，并解释因为化石中的泥土特征随着鱼身位置不同而改变，所以在鱼嘴前端的</w:delText>
        </w:r>
        <w:r w:rsidRPr="007A38FF" w:rsidDel="005E6D9E">
          <w:rPr>
            <w:rFonts w:ascii="Times New Roman" w:eastAsia="宋体-简" w:hAnsi="Times New Roman" w:cs="Times New Roman"/>
          </w:rPr>
          <w:delText>saclike cavity</w:delText>
        </w:r>
        <w:r w:rsidRPr="007A38FF" w:rsidDel="005E6D9E">
          <w:rPr>
            <w:rFonts w:ascii="Times New Roman" w:eastAsia="宋体-简" w:hAnsi="Times New Roman" w:cs="Times New Roman"/>
          </w:rPr>
          <w:delText>必然起到肺的作用：</w:delText>
        </w:r>
      </w:del>
      <w:r w:rsidRPr="007A38FF">
        <w:rPr>
          <w:rFonts w:ascii="Times New Roman" w:eastAsia="宋体-简" w:hAnsi="Times New Roman" w:cs="Times New Roman"/>
        </w:rPr>
        <w:t>“</w:t>
      </w:r>
      <w:ins w:id="63" w:author="欣鑫 徐" w:date="2016-07-19T10:00:00Z">
        <w:r w:rsidR="005E6D9E">
          <w:rPr>
            <w:rFonts w:ascii="Times New Roman" w:eastAsia="宋体-简" w:hAnsi="Times New Roman" w:cs="Times New Roman" w:hint="eastAsia"/>
          </w:rPr>
          <w:t>Cross</w:t>
        </w:r>
      </w:ins>
      <w:del w:id="64" w:author="欣鑫 徐" w:date="2016-07-19T10:00:00Z">
        <w:r w:rsidRPr="007A38FF" w:rsidDel="005E6D9E">
          <w:rPr>
            <w:rFonts w:ascii="Times New Roman" w:eastAsia="宋体-简" w:hAnsi="Times New Roman" w:cs="Times New Roman"/>
          </w:rPr>
          <w:delText>…</w:delText>
        </w:r>
      </w:del>
      <w:ins w:id="65" w:author="欣鑫 徐" w:date="2016-07-19T10:00:00Z">
        <w:r w:rsidR="005E6D9E">
          <w:rPr>
            <w:rFonts w:ascii="Times New Roman" w:eastAsia="宋体-简" w:hAnsi="Times New Roman" w:cs="Times New Roman" w:hint="eastAsia"/>
          </w:rPr>
          <w:t xml:space="preserve"> sections</w:t>
        </w:r>
        <w:r w:rsidR="005E6D9E">
          <w:rPr>
            <w:rFonts w:ascii="Times New Roman" w:eastAsia="宋体-简" w:hAnsi="Times New Roman" w:cs="Times New Roman"/>
          </w:rPr>
          <w:t>…</w:t>
        </w:r>
      </w:ins>
      <w:del w:id="66" w:author="欣鑫 徐" w:date="2016-07-19T10:00:00Z">
        <w:r w:rsidRPr="007A38FF" w:rsidDel="005E6D9E">
          <w:rPr>
            <w:rFonts w:ascii="Times New Roman" w:eastAsia="宋体-简" w:hAnsi="Times New Roman" w:cs="Times New Roman"/>
          </w:rPr>
          <w:delText xml:space="preserve">the mud filing the interior of the carcass </w:delText>
        </w:r>
      </w:del>
      <w:r w:rsidRPr="007A38FF">
        <w:rPr>
          <w:rFonts w:ascii="Times New Roman" w:eastAsia="宋体-简" w:hAnsi="Times New Roman" w:cs="Times New Roman"/>
        </w:rPr>
        <w:t>differed in consistency and texture…</w:t>
      </w:r>
      <w:del w:id="67" w:author="欣鑫 徐" w:date="2016-07-19T10:00:00Z">
        <w:r w:rsidRPr="007A38FF" w:rsidDel="005E6D9E">
          <w:rPr>
            <w:rFonts w:ascii="Times New Roman" w:eastAsia="宋体-简" w:hAnsi="Times New Roman" w:cs="Times New Roman"/>
          </w:rPr>
          <w:delText>suggest a saclike cavity below the front end of the gut that</w:delText>
        </w:r>
      </w:del>
      <w:r w:rsidRPr="007A38FF">
        <w:rPr>
          <w:rFonts w:ascii="Times New Roman" w:eastAsia="宋体-简" w:hAnsi="Times New Roman" w:cs="Times New Roman"/>
        </w:rPr>
        <w:t xml:space="preserve"> can only be interpreted as a lung.”</w:t>
      </w:r>
      <w:ins w:id="68" w:author="欣鑫 徐" w:date="2016-07-19T10:00:00Z">
        <w:r w:rsidR="005E6D9E">
          <w:rPr>
            <w:rFonts w:ascii="Times New Roman" w:eastAsia="宋体-简" w:hAnsi="Times New Roman" w:cs="Times New Roman" w:hint="eastAsia"/>
          </w:rPr>
          <w:t>这句话的</w:t>
        </w:r>
      </w:ins>
      <w:ins w:id="69" w:author="欣鑫 徐" w:date="2016-07-19T10:01:00Z">
        <w:r w:rsidR="00D14160">
          <w:rPr>
            <w:rFonts w:ascii="Times New Roman" w:eastAsia="宋体-简" w:hAnsi="Times New Roman" w:cs="Times New Roman" w:hint="eastAsia"/>
          </w:rPr>
          <w:t>意思是化石的横截面</w:t>
        </w:r>
      </w:ins>
      <w:ins w:id="70" w:author="欣鑫 徐" w:date="2016-07-19T10:02:00Z">
        <w:r w:rsidR="00D14160">
          <w:rPr>
            <w:rFonts w:ascii="Times New Roman" w:eastAsia="宋体-简" w:hAnsi="Times New Roman" w:cs="Times New Roman" w:hint="eastAsia"/>
          </w:rPr>
          <w:t>表明了</w:t>
        </w:r>
      </w:ins>
      <w:ins w:id="71" w:author="欣鑫 徐" w:date="2016-07-19T10:03:00Z">
        <w:r w:rsidR="00641EC4">
          <w:rPr>
            <w:rFonts w:ascii="Times New Roman" w:eastAsia="宋体-简" w:hAnsi="Times New Roman" w:cs="Times New Roman" w:hint="eastAsia"/>
          </w:rPr>
          <w:t>那些鱼残骸</w:t>
        </w:r>
      </w:ins>
      <w:ins w:id="72" w:author="欣鑫 徐" w:date="2016-07-19T10:04:00Z">
        <w:r w:rsidR="00641EC4">
          <w:rPr>
            <w:rFonts w:ascii="Times New Roman" w:eastAsia="宋体-简" w:hAnsi="Times New Roman" w:cs="Times New Roman" w:hint="eastAsia"/>
          </w:rPr>
          <w:t>内部的泥土根据</w:t>
        </w:r>
        <w:r w:rsidR="00F64F39">
          <w:rPr>
            <w:rFonts w:ascii="Times New Roman" w:eastAsia="宋体-简" w:hAnsi="Times New Roman" w:cs="Times New Roman" w:hint="eastAsia"/>
          </w:rPr>
          <w:t>在鱼身体里位置</w:t>
        </w:r>
      </w:ins>
      <w:ins w:id="73" w:author="欣鑫 徐" w:date="2016-07-19T10:05:00Z">
        <w:r w:rsidR="00F64F39">
          <w:rPr>
            <w:rFonts w:ascii="Times New Roman" w:eastAsia="宋体-简" w:hAnsi="Times New Roman" w:cs="Times New Roman" w:hint="eastAsia"/>
          </w:rPr>
          <w:t>的不同，</w:t>
        </w:r>
        <w:r w:rsidR="00294304">
          <w:rPr>
            <w:rFonts w:ascii="Times New Roman" w:eastAsia="宋体-简" w:hAnsi="Times New Roman" w:cs="Times New Roman" w:hint="eastAsia"/>
          </w:rPr>
          <w:t>在粘稠度和质地上有所差异；然后后文马上解释</w:t>
        </w:r>
      </w:ins>
      <w:ins w:id="74" w:author="欣鑫 徐" w:date="2016-07-19T10:06:00Z">
        <w:r w:rsidR="00294304">
          <w:rPr>
            <w:rFonts w:ascii="Times New Roman" w:eastAsia="宋体-简" w:hAnsi="Times New Roman" w:cs="Times New Roman" w:hint="eastAsia"/>
          </w:rPr>
          <w:t>说这些差异暗示了</w:t>
        </w:r>
      </w:ins>
      <w:ins w:id="75" w:author="欣鑫 徐" w:date="2016-07-19T10:07:00Z">
        <w:r w:rsidR="00E27735">
          <w:rPr>
            <w:rFonts w:ascii="Times New Roman" w:eastAsia="宋体-简" w:hAnsi="Times New Roman" w:cs="Times New Roman" w:hint="eastAsia"/>
          </w:rPr>
          <w:t>在肠前端的囊状腔洞</w:t>
        </w:r>
      </w:ins>
      <w:ins w:id="76" w:author="欣鑫 徐" w:date="2016-07-19T10:28:00Z">
        <w:r w:rsidR="00B52D13">
          <w:rPr>
            <w:rFonts w:ascii="Times New Roman" w:eastAsia="宋体-简" w:hAnsi="Times New Roman" w:cs="Times New Roman" w:hint="eastAsia"/>
          </w:rPr>
          <w:t>（</w:t>
        </w:r>
        <w:r w:rsidR="00B52D13">
          <w:rPr>
            <w:rFonts w:ascii="Times New Roman" w:eastAsia="宋体-简" w:hAnsi="Times New Roman" w:cs="Times New Roman" w:hint="eastAsia"/>
          </w:rPr>
          <w:t>saclike cavity</w:t>
        </w:r>
        <w:r w:rsidR="00B52D13">
          <w:rPr>
            <w:rFonts w:ascii="Times New Roman" w:eastAsia="宋体-简" w:hAnsi="Times New Roman" w:cs="Times New Roman" w:hint="eastAsia"/>
          </w:rPr>
          <w:t>）</w:t>
        </w:r>
      </w:ins>
      <w:ins w:id="77" w:author="欣鑫 徐" w:date="2016-07-19T10:07:00Z">
        <w:r w:rsidR="00E27735">
          <w:rPr>
            <w:rFonts w:ascii="Times New Roman" w:eastAsia="宋体-简" w:hAnsi="Times New Roman" w:cs="Times New Roman" w:hint="eastAsia"/>
          </w:rPr>
          <w:t>只能</w:t>
        </w:r>
      </w:ins>
      <w:ins w:id="78" w:author="欣鑫 徐" w:date="2016-07-19T10:08:00Z">
        <w:r w:rsidR="00E27735">
          <w:rPr>
            <w:rFonts w:ascii="Times New Roman" w:eastAsia="宋体-简" w:hAnsi="Times New Roman" w:cs="Times New Roman" w:hint="eastAsia"/>
          </w:rPr>
          <w:t>被解释为当肺</w:t>
        </w:r>
      </w:ins>
      <w:ins w:id="79" w:author="欣鑫 徐" w:date="2016-07-19T10:09:00Z">
        <w:r w:rsidR="00E27735">
          <w:rPr>
            <w:rFonts w:ascii="Times New Roman" w:eastAsia="宋体-简" w:hAnsi="Times New Roman" w:cs="Times New Roman" w:hint="eastAsia"/>
          </w:rPr>
          <w:t>的功能</w:t>
        </w:r>
      </w:ins>
      <w:ins w:id="80" w:author="欣鑫 徐" w:date="2016-07-19T10:08:00Z">
        <w:r w:rsidR="00E27735">
          <w:rPr>
            <w:rFonts w:ascii="Times New Roman" w:eastAsia="宋体-简" w:hAnsi="Times New Roman" w:cs="Times New Roman" w:hint="eastAsia"/>
          </w:rPr>
          <w:t>用了。和选项</w:t>
        </w:r>
        <w:r w:rsidR="00E27735">
          <w:rPr>
            <w:rFonts w:ascii="Times New Roman" w:eastAsia="宋体-简" w:hAnsi="Times New Roman" w:cs="Times New Roman" w:hint="eastAsia"/>
          </w:rPr>
          <w:t>C</w:t>
        </w:r>
      </w:ins>
      <w:ins w:id="81" w:author="欣鑫 徐" w:date="2016-07-19T10:09:00Z">
        <w:r w:rsidR="00E27735">
          <w:rPr>
            <w:rFonts w:ascii="Times New Roman" w:eastAsia="宋体-简" w:hAnsi="Times New Roman" w:cs="Times New Roman" w:hint="eastAsia"/>
          </w:rPr>
          <w:t>表述一致。</w:t>
        </w:r>
        <w:r w:rsidR="00DE5BD2">
          <w:rPr>
            <w:rFonts w:ascii="Times New Roman" w:eastAsia="宋体-简" w:hAnsi="Times New Roman" w:cs="Times New Roman" w:hint="eastAsia"/>
          </w:rPr>
          <w:t>在定位句前</w:t>
        </w:r>
      </w:ins>
      <w:ins w:id="82" w:author="欣鑫 徐" w:date="2016-07-19T10:10:00Z">
        <w:r w:rsidR="00DE5BD2">
          <w:rPr>
            <w:rFonts w:ascii="Times New Roman" w:eastAsia="宋体-简" w:hAnsi="Times New Roman" w:cs="Times New Roman" w:hint="eastAsia"/>
          </w:rPr>
          <w:t>提到了呼吸问题，其余三个选项显然是跟这段要阐述的内容没有关系。</w:t>
        </w:r>
      </w:ins>
      <w:del w:id="83" w:author="欣鑫 徐" w:date="2016-07-19T10:00:00Z">
        <w:r w:rsidRPr="007A38FF" w:rsidDel="005E6D9E">
          <w:rPr>
            <w:rFonts w:ascii="Times New Roman" w:eastAsia="宋体-简" w:hAnsi="Times New Roman" w:cs="Times New Roman"/>
          </w:rPr>
          <w:delText>这里解释了科学家认为肺存在的依据，所以排除其他选项，只有第三项正确。</w:delText>
        </w:r>
      </w:del>
    </w:p>
    <w:p w14:paraId="15D91C92" w14:textId="77777777" w:rsidR="00E06612" w:rsidRDefault="00E06612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0447147A" w14:textId="3341C18D" w:rsidR="00DE5BD2" w:rsidRDefault="00DE5BD2" w:rsidP="00E06612">
      <w:pPr>
        <w:spacing w:line="400" w:lineRule="exact"/>
        <w:rPr>
          <w:ins w:id="84" w:author="欣鑫 徐" w:date="2016-07-19T10:11:00Z"/>
          <w:rFonts w:ascii="Times New Roman" w:eastAsia="宋体-简" w:hAnsi="Times New Roman" w:cs="Times New Roman"/>
        </w:rPr>
      </w:pPr>
      <w:ins w:id="85" w:author="欣鑫 徐" w:date="2016-07-19T10:11:00Z">
        <w:r>
          <w:rPr>
            <w:rFonts w:ascii="Times New Roman" w:eastAsia="宋体-简" w:hAnsi="Times New Roman" w:cs="Times New Roman" w:hint="eastAsia"/>
          </w:rPr>
          <w:t>Q5</w:t>
        </w:r>
      </w:ins>
    </w:p>
    <w:p w14:paraId="4529D8CB" w14:textId="1E3238D9" w:rsidR="00E06612" w:rsidRPr="007C2B96" w:rsidRDefault="00DE5BD2" w:rsidP="00E06612">
      <w:pPr>
        <w:spacing w:line="400" w:lineRule="exact"/>
        <w:rPr>
          <w:rFonts w:ascii="Times New Roman" w:eastAsia="宋体-简" w:hAnsi="Times New Roman" w:cs="Times New Roman"/>
        </w:rPr>
      </w:pPr>
      <w:ins w:id="86" w:author="欣鑫 徐" w:date="2016-07-19T10:11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C</w:t>
        </w:r>
      </w:ins>
      <w:del w:id="87" w:author="欣鑫 徐" w:date="2016-07-19T10:11:00Z">
        <w:r w:rsidR="00E06612" w:rsidDel="00DE5BD2">
          <w:rPr>
            <w:rFonts w:ascii="Times New Roman" w:eastAsia="宋体-简" w:hAnsi="Times New Roman" w:cs="Times New Roman" w:hint="eastAsia"/>
          </w:rPr>
          <w:delText>5</w:delText>
        </w:r>
        <w:r w:rsidR="00E06612" w:rsidDel="00DE5BD2">
          <w:rPr>
            <w:rFonts w:ascii="Times New Roman" w:eastAsia="宋体-简" w:hAnsi="Times New Roman" w:cs="Times New Roman"/>
          </w:rPr>
          <w:delText>选择第</w:delText>
        </w:r>
        <w:r w:rsidR="00E06612" w:rsidDel="00DE5BD2">
          <w:rPr>
            <w:rFonts w:ascii="Times New Roman" w:eastAsia="宋体-简" w:hAnsi="Times New Roman" w:cs="Times New Roman" w:hint="eastAsia"/>
          </w:rPr>
          <w:delText>三</w:delText>
        </w:r>
        <w:r w:rsidR="00E06612" w:rsidRPr="007C2B96" w:rsidDel="00DE5BD2">
          <w:rPr>
            <w:rFonts w:ascii="Times New Roman" w:eastAsia="宋体-简" w:hAnsi="Times New Roman" w:cs="Times New Roman"/>
          </w:rPr>
          <w:delText>项。</w:delText>
        </w:r>
      </w:del>
    </w:p>
    <w:p w14:paraId="716EAFB8" w14:textId="6EE65665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7A38FF">
        <w:rPr>
          <w:rFonts w:ascii="Times New Roman" w:eastAsia="宋体-简" w:hAnsi="Times New Roman" w:cs="Times New Roman"/>
        </w:rPr>
        <w:t>高亮文本的含义是，腮是氧气大部分来源</w:t>
      </w:r>
      <w:ins w:id="88" w:author="欣鑫 徐" w:date="2016-07-19T10:12:00Z">
        <w:r w:rsidR="00BB45C2">
          <w:rPr>
            <w:rFonts w:ascii="Times New Roman" w:eastAsia="宋体-简" w:hAnsi="Times New Roman" w:cs="Times New Roman" w:hint="eastAsia"/>
          </w:rPr>
          <w:t>（的器官）</w:t>
        </w:r>
      </w:ins>
      <w:r w:rsidRPr="007A38FF">
        <w:rPr>
          <w:rFonts w:ascii="Times New Roman" w:eastAsia="宋体-简" w:hAnsi="Times New Roman" w:cs="Times New Roman"/>
        </w:rPr>
        <w:t>，而肺是在例如</w:t>
      </w:r>
      <w:ins w:id="89" w:author="欣鑫 徐" w:date="2016-07-19T10:12:00Z">
        <w:r w:rsidR="00BB45C2">
          <w:rPr>
            <w:rFonts w:ascii="Times New Roman" w:eastAsia="宋体-简" w:hAnsi="Times New Roman" w:cs="Times New Roman" w:hint="eastAsia"/>
          </w:rPr>
          <w:t>水中</w:t>
        </w:r>
        <w:r w:rsidR="00BB45C2">
          <w:rPr>
            <w:rFonts w:ascii="Times New Roman" w:eastAsia="宋体-简" w:hAnsi="Times New Roman" w:cs="Times New Roman" w:hint="eastAsia"/>
          </w:rPr>
          <w:lastRenderedPageBreak/>
          <w:t>氧气耗尽时</w:t>
        </w:r>
      </w:ins>
      <w:del w:id="90" w:author="欣鑫 徐" w:date="2016-07-19T10:12:00Z">
        <w:r w:rsidRPr="007A38FF" w:rsidDel="00BB45C2">
          <w:rPr>
            <w:rFonts w:ascii="Times New Roman" w:eastAsia="宋体-简" w:hAnsi="Times New Roman" w:cs="Times New Roman"/>
          </w:rPr>
          <w:delText>干旱</w:delText>
        </w:r>
      </w:del>
      <w:r w:rsidRPr="007A38FF">
        <w:rPr>
          <w:rFonts w:ascii="Times New Roman" w:eastAsia="宋体-简" w:hAnsi="Times New Roman" w:cs="Times New Roman"/>
        </w:rPr>
        <w:t>时候</w:t>
      </w:r>
      <w:ins w:id="91" w:author="欣鑫 徐" w:date="2016-07-19T10:13:00Z">
        <w:r w:rsidR="00BB45C2">
          <w:rPr>
            <w:rFonts w:ascii="Times New Roman" w:eastAsia="宋体-简" w:hAnsi="Times New Roman" w:cs="Times New Roman" w:hint="eastAsia"/>
          </w:rPr>
          <w:t>辅助呼吸的</w:t>
        </w:r>
      </w:ins>
      <w:del w:id="92" w:author="欣鑫 徐" w:date="2016-07-19T10:13:00Z">
        <w:r w:rsidRPr="007A38FF" w:rsidDel="00BB45C2">
          <w:rPr>
            <w:rFonts w:ascii="Times New Roman" w:eastAsia="宋体-简" w:hAnsi="Times New Roman" w:cs="Times New Roman"/>
          </w:rPr>
          <w:delText>获得氧气的</w:delText>
        </w:r>
      </w:del>
      <w:r w:rsidRPr="007A38FF">
        <w:rPr>
          <w:rFonts w:ascii="Times New Roman" w:eastAsia="宋体-简" w:hAnsi="Times New Roman" w:cs="Times New Roman"/>
        </w:rPr>
        <w:t>工具</w:t>
      </w:r>
      <w:ins w:id="93" w:author="欣鑫 徐" w:date="2016-07-19T10:13:00Z">
        <w:r w:rsidR="00EF2BB3">
          <w:rPr>
            <w:rFonts w:ascii="Times New Roman" w:eastAsia="宋体-简" w:hAnsi="Times New Roman" w:cs="Times New Roman" w:hint="eastAsia"/>
          </w:rPr>
          <w:t>，比如说</w:t>
        </w:r>
      </w:ins>
      <w:ins w:id="94" w:author="欣鑫 徐" w:date="2016-07-19T10:14:00Z">
        <w:r w:rsidR="00EF2BB3">
          <w:rPr>
            <w:rFonts w:ascii="Times New Roman" w:eastAsia="宋体-简" w:hAnsi="Times New Roman" w:cs="Times New Roman" w:hint="eastAsia"/>
          </w:rPr>
          <w:t>特别长的干旱期。</w:t>
        </w:r>
      </w:ins>
      <w:del w:id="95" w:author="欣鑫 徐" w:date="2016-07-19T10:14:00Z">
        <w:r w:rsidRPr="007A38FF" w:rsidDel="00EF2BB3">
          <w:rPr>
            <w:rFonts w:ascii="Times New Roman" w:eastAsia="宋体-简" w:hAnsi="Times New Roman" w:cs="Times New Roman"/>
          </w:rPr>
          <w:delText>。</w:delText>
        </w:r>
      </w:del>
      <w:ins w:id="96" w:author="欣鑫 徐" w:date="2016-07-19T10:14:00Z">
        <w:r w:rsidR="00EF2BB3">
          <w:rPr>
            <w:rFonts w:ascii="Times New Roman" w:eastAsia="宋体-简" w:hAnsi="Times New Roman" w:cs="Times New Roman" w:hint="eastAsia"/>
          </w:rPr>
          <w:t>C</w:t>
        </w:r>
        <w:r w:rsidR="00EF2BB3">
          <w:rPr>
            <w:rFonts w:ascii="Times New Roman" w:eastAsia="宋体-简" w:hAnsi="Times New Roman" w:cs="Times New Roman" w:hint="eastAsia"/>
          </w:rPr>
          <w:t>选</w:t>
        </w:r>
      </w:ins>
      <w:del w:id="97" w:author="欣鑫 徐" w:date="2016-07-19T10:14:00Z">
        <w:r w:rsidRPr="007A38FF" w:rsidDel="00EF2BB3">
          <w:rPr>
            <w:rFonts w:ascii="Times New Roman" w:eastAsia="宋体-简" w:hAnsi="Times New Roman" w:cs="Times New Roman"/>
          </w:rPr>
          <w:delText>第三</w:delText>
        </w:r>
      </w:del>
      <w:r w:rsidRPr="007A38FF">
        <w:rPr>
          <w:rFonts w:ascii="Times New Roman" w:eastAsia="宋体-简" w:hAnsi="Times New Roman" w:cs="Times New Roman"/>
        </w:rPr>
        <w:t>项转述正确。第</w:t>
      </w:r>
      <w:ins w:id="98" w:author="欣鑫 徐" w:date="2016-07-19T10:15:00Z">
        <w:r w:rsidR="00EF2BB3">
          <w:rPr>
            <w:rFonts w:ascii="Times New Roman" w:eastAsia="宋体-简" w:hAnsi="Times New Roman" w:cs="Times New Roman" w:hint="eastAsia"/>
          </w:rPr>
          <w:t>A</w:t>
        </w:r>
        <w:r w:rsidR="00EF2BB3">
          <w:rPr>
            <w:rFonts w:ascii="Times New Roman" w:eastAsia="宋体-简" w:hAnsi="Times New Roman" w:cs="Times New Roman" w:hint="eastAsia"/>
          </w:rPr>
          <w:t>选项</w:t>
        </w:r>
      </w:ins>
      <w:del w:id="99" w:author="欣鑫 徐" w:date="2016-07-19T10:15:00Z">
        <w:r w:rsidRPr="007A38FF" w:rsidDel="00EF2BB3">
          <w:rPr>
            <w:rFonts w:ascii="Times New Roman" w:eastAsia="宋体-简" w:hAnsi="Times New Roman" w:cs="Times New Roman"/>
          </w:rPr>
          <w:delText>一项</w:delText>
        </w:r>
      </w:del>
      <w:r w:rsidRPr="007A38FF">
        <w:rPr>
          <w:rFonts w:ascii="Times New Roman" w:eastAsia="宋体-简" w:hAnsi="Times New Roman" w:cs="Times New Roman"/>
        </w:rPr>
        <w:t>不选，</w:t>
      </w:r>
      <w:ins w:id="100" w:author="欣鑫 徐" w:date="2016-07-19T10:16:00Z">
        <w:r w:rsidR="00903487">
          <w:rPr>
            <w:rFonts w:ascii="Times New Roman" w:eastAsia="宋体-简" w:hAnsi="Times New Roman" w:cs="Times New Roman" w:hint="eastAsia"/>
          </w:rPr>
          <w:t xml:space="preserve">lungs </w:t>
        </w:r>
        <w:r w:rsidR="00903487">
          <w:rPr>
            <w:rFonts w:ascii="Times New Roman" w:eastAsia="宋体-简" w:hAnsi="Times New Roman" w:cs="Times New Roman" w:hint="eastAsia"/>
          </w:rPr>
          <w:t>和</w:t>
        </w:r>
        <w:r w:rsidR="00903487">
          <w:rPr>
            <w:rFonts w:ascii="Times New Roman" w:eastAsia="宋体-简" w:hAnsi="Times New Roman" w:cs="Times New Roman" w:hint="eastAsia"/>
          </w:rPr>
          <w:t xml:space="preserve"> gills</w:t>
        </w:r>
        <w:r w:rsidR="00903487">
          <w:rPr>
            <w:rFonts w:ascii="Times New Roman" w:eastAsia="宋体-简" w:hAnsi="Times New Roman" w:cs="Times New Roman" w:hint="eastAsia"/>
          </w:rPr>
          <w:t>的</w:t>
        </w:r>
      </w:ins>
      <w:ins w:id="101" w:author="欣鑫 徐" w:date="2016-07-19T10:17:00Z">
        <w:r w:rsidR="007100A7">
          <w:rPr>
            <w:rFonts w:ascii="Times New Roman" w:eastAsia="宋体-简" w:hAnsi="Times New Roman" w:cs="Times New Roman" w:hint="eastAsia"/>
          </w:rPr>
          <w:t>功用弄反；</w:t>
        </w:r>
      </w:ins>
      <w:del w:id="102" w:author="欣鑫 徐" w:date="2016-07-19T10:16:00Z">
        <w:r w:rsidRPr="007A38FF" w:rsidDel="00903487">
          <w:rPr>
            <w:rFonts w:ascii="Times New Roman" w:eastAsia="宋体-简" w:hAnsi="Times New Roman" w:cs="Times New Roman"/>
          </w:rPr>
          <w:delText>干旱的时候腮不是氧气的主要来源。</w:delText>
        </w:r>
      </w:del>
      <w:ins w:id="103" w:author="欣鑫 徐" w:date="2016-07-19T10:17:00Z">
        <w:r w:rsidR="007100A7">
          <w:rPr>
            <w:rFonts w:ascii="Times New Roman" w:eastAsia="宋体-简" w:hAnsi="Times New Roman" w:cs="Times New Roman" w:hint="eastAsia"/>
          </w:rPr>
          <w:t>B</w:t>
        </w:r>
        <w:r w:rsidR="007100A7">
          <w:rPr>
            <w:rFonts w:ascii="Times New Roman" w:eastAsia="宋体-简" w:hAnsi="Times New Roman" w:cs="Times New Roman" w:hint="eastAsia"/>
          </w:rPr>
          <w:t>选</w:t>
        </w:r>
      </w:ins>
      <w:del w:id="104" w:author="欣鑫 徐" w:date="2016-07-19T10:17:00Z">
        <w:r w:rsidRPr="007A38FF" w:rsidDel="007100A7">
          <w:rPr>
            <w:rFonts w:ascii="Times New Roman" w:eastAsia="宋体-简" w:hAnsi="Times New Roman" w:cs="Times New Roman"/>
          </w:rPr>
          <w:delText>第二</w:delText>
        </w:r>
      </w:del>
      <w:r w:rsidRPr="007A38FF">
        <w:rPr>
          <w:rFonts w:ascii="Times New Roman" w:eastAsia="宋体-简" w:hAnsi="Times New Roman" w:cs="Times New Roman"/>
        </w:rPr>
        <w:t>项不选</w:t>
      </w:r>
      <w:ins w:id="105" w:author="欣鑫 徐" w:date="2016-07-19T10:18:00Z">
        <w:r w:rsidR="007100A7">
          <w:rPr>
            <w:rFonts w:ascii="Times New Roman" w:eastAsia="宋体-简" w:hAnsi="Times New Roman" w:cs="Times New Roman" w:hint="eastAsia"/>
          </w:rPr>
          <w:t>，没有</w:t>
        </w:r>
        <w:r w:rsidR="007100A7">
          <w:rPr>
            <w:rFonts w:ascii="Times New Roman" w:eastAsia="宋体-简" w:hAnsi="Times New Roman" w:cs="Times New Roman" w:hint="eastAsia"/>
          </w:rPr>
          <w:t>normal times</w:t>
        </w:r>
        <w:r w:rsidR="00320939">
          <w:rPr>
            <w:rFonts w:ascii="Times New Roman" w:eastAsia="宋体-简" w:hAnsi="Times New Roman" w:cs="Times New Roman" w:hint="eastAsia"/>
          </w:rPr>
          <w:t>的比较说明</w:t>
        </w:r>
        <w:r w:rsidR="007100A7">
          <w:rPr>
            <w:rFonts w:ascii="Times New Roman" w:eastAsia="宋体-简" w:hAnsi="Times New Roman" w:cs="Times New Roman" w:hint="eastAsia"/>
          </w:rPr>
          <w:t>；</w:t>
        </w:r>
      </w:ins>
      <w:del w:id="106" w:author="欣鑫 徐" w:date="2016-07-19T10:17:00Z">
        <w:r w:rsidRPr="007A38FF" w:rsidDel="007100A7">
          <w:rPr>
            <w:rFonts w:ascii="Times New Roman" w:eastAsia="宋体-简" w:hAnsi="Times New Roman" w:cs="Times New Roman"/>
          </w:rPr>
          <w:delText>，干旱的时候腮不能够提供与平常一样的氧气。</w:delText>
        </w:r>
      </w:del>
      <w:ins w:id="107" w:author="欣鑫 徐" w:date="2016-07-19T10:18:00Z">
        <w:r w:rsidR="00320939">
          <w:rPr>
            <w:rFonts w:ascii="Times New Roman" w:eastAsia="宋体-简" w:hAnsi="Times New Roman" w:cs="Times New Roman" w:hint="eastAsia"/>
          </w:rPr>
          <w:t>D</w:t>
        </w:r>
        <w:r w:rsidR="00320939">
          <w:rPr>
            <w:rFonts w:ascii="Times New Roman" w:eastAsia="宋体-简" w:hAnsi="Times New Roman" w:cs="Times New Roman" w:hint="eastAsia"/>
          </w:rPr>
          <w:t>选</w:t>
        </w:r>
      </w:ins>
      <w:del w:id="108" w:author="欣鑫 徐" w:date="2016-07-19T10:18:00Z">
        <w:r w:rsidRPr="007A38FF" w:rsidDel="00320939">
          <w:rPr>
            <w:rFonts w:ascii="Times New Roman" w:eastAsia="宋体-简" w:hAnsi="Times New Roman" w:cs="Times New Roman"/>
          </w:rPr>
          <w:delText>第四</w:delText>
        </w:r>
      </w:del>
      <w:r w:rsidRPr="007A38FF">
        <w:rPr>
          <w:rFonts w:ascii="Times New Roman" w:eastAsia="宋体-简" w:hAnsi="Times New Roman" w:cs="Times New Roman"/>
        </w:rPr>
        <w:t>项不选，</w:t>
      </w:r>
      <w:r w:rsidRPr="007A38FF">
        <w:rPr>
          <w:rFonts w:ascii="Times New Roman" w:eastAsia="宋体-简" w:hAnsi="Times New Roman" w:cs="Times New Roman"/>
        </w:rPr>
        <w:t>“the gills became an auxiliary breathing device”</w:t>
      </w:r>
      <w:r w:rsidRPr="007A38FF">
        <w:rPr>
          <w:rFonts w:ascii="Times New Roman" w:eastAsia="宋体-简" w:hAnsi="Times New Roman" w:cs="Times New Roman"/>
        </w:rPr>
        <w:t>错误</w:t>
      </w:r>
      <w:ins w:id="109" w:author="欣鑫 徐" w:date="2016-07-19T10:18:00Z">
        <w:r w:rsidR="00320939">
          <w:rPr>
            <w:rFonts w:ascii="Times New Roman" w:eastAsia="宋体-简" w:hAnsi="Times New Roman" w:cs="Times New Roman" w:hint="eastAsia"/>
          </w:rPr>
          <w:t>，也是弄反</w:t>
        </w:r>
      </w:ins>
      <w:r w:rsidRPr="007A38FF">
        <w:rPr>
          <w:rFonts w:ascii="Times New Roman" w:eastAsia="宋体-简" w:hAnsi="Times New Roman" w:cs="Times New Roman"/>
        </w:rPr>
        <w:t>。</w:t>
      </w:r>
    </w:p>
    <w:p w14:paraId="3E582D17" w14:textId="77777777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57C69FF3" w14:textId="69F48769" w:rsidR="00E06612" w:rsidRPr="007C2B96" w:rsidRDefault="0084283D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110" w:author="欣鑫 徐" w:date="2016-07-19T10:22:00Z">
        <w:r>
          <w:rPr>
            <w:rFonts w:ascii="Times New Roman" w:eastAsia="宋体-简" w:hAnsi="Times New Roman" w:cs="Times New Roman" w:hint="eastAsia"/>
            <w:b/>
            <w:bCs/>
          </w:rPr>
          <w:t>Q6</w:t>
        </w:r>
      </w:ins>
    </w:p>
    <w:p w14:paraId="79F309E3" w14:textId="7E8ABE7E" w:rsidR="00E06612" w:rsidRPr="0084283D" w:rsidRDefault="0084283D" w:rsidP="00E06612">
      <w:pPr>
        <w:spacing w:line="400" w:lineRule="exact"/>
        <w:rPr>
          <w:rFonts w:ascii="Times New Roman" w:eastAsia="宋体-简" w:hAnsi="Times New Roman" w:cs="Times New Roman"/>
          <w:rPrChange w:id="111" w:author="欣鑫 徐" w:date="2016-07-19T10:22:00Z">
            <w:rPr>
              <w:rFonts w:ascii="Times New Roman" w:eastAsia="宋体-简" w:hAnsi="Times New Roman" w:cs="Times New Roman"/>
              <w:highlight w:val="red"/>
            </w:rPr>
          </w:rPrChange>
        </w:rPr>
      </w:pPr>
      <w:ins w:id="112" w:author="欣鑫 徐" w:date="2016-07-19T10:22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13" w:author="欣鑫 徐" w:date="2016-07-19T10:37:00Z">
        <w:r w:rsidR="00860A05">
          <w:rPr>
            <w:rFonts w:ascii="Times New Roman" w:eastAsia="宋体-简" w:hAnsi="Times New Roman" w:cs="Times New Roman" w:hint="eastAsia"/>
          </w:rPr>
          <w:t>D</w:t>
        </w:r>
      </w:ins>
      <w:del w:id="114" w:author="欣鑫 徐" w:date="2016-07-19T10:22:00Z">
        <w:r w:rsidR="00E06612" w:rsidRPr="0084283D" w:rsidDel="0084283D">
          <w:rPr>
            <w:rFonts w:ascii="Times New Roman" w:eastAsia="宋体-简" w:hAnsi="Times New Roman" w:cs="Times New Roman"/>
            <w:rPrChange w:id="115" w:author="欣鑫 徐" w:date="2016-07-19T10:22:00Z">
              <w:rPr>
                <w:rFonts w:ascii="Times New Roman" w:eastAsia="宋体-简" w:hAnsi="Times New Roman" w:cs="Times New Roman"/>
                <w:highlight w:val="red"/>
              </w:rPr>
            </w:rPrChange>
          </w:rPr>
          <w:delText>6</w:delText>
        </w:r>
        <w:r w:rsidR="00E06612" w:rsidRPr="0084283D" w:rsidDel="0084283D">
          <w:rPr>
            <w:rFonts w:ascii="Times New Roman" w:eastAsia="宋体-简" w:hAnsi="Times New Roman" w:cs="Times New Roman" w:hint="eastAsia"/>
            <w:rPrChange w:id="116" w:author="欣鑫 徐" w:date="2016-07-19T10:22:00Z">
              <w:rPr>
                <w:rFonts w:ascii="Times New Roman" w:eastAsia="宋体-简" w:hAnsi="Times New Roman" w:cs="Times New Roman" w:hint="eastAsia"/>
                <w:highlight w:val="red"/>
              </w:rPr>
            </w:rPrChange>
          </w:rPr>
          <w:delText>选择第四项</w:delText>
        </w:r>
      </w:del>
    </w:p>
    <w:p w14:paraId="130D78CD" w14:textId="77777777" w:rsidR="00860A05" w:rsidRDefault="00E06612" w:rsidP="00E06612">
      <w:pPr>
        <w:spacing w:line="400" w:lineRule="exact"/>
        <w:rPr>
          <w:ins w:id="117" w:author="欣鑫 徐" w:date="2016-07-19T10:37:00Z"/>
          <w:rFonts w:ascii="Times New Roman" w:eastAsia="宋体-简" w:hAnsi="Times New Roman" w:cs="Times New Roman"/>
        </w:rPr>
      </w:pPr>
      <w:r w:rsidRPr="0084283D">
        <w:rPr>
          <w:rFonts w:ascii="Times New Roman" w:eastAsia="宋体-简" w:hAnsi="Times New Roman" w:cs="Times New Roman" w:hint="eastAsia"/>
          <w:rPrChange w:id="118" w:author="欣鑫 徐" w:date="2016-07-19T10:22:00Z">
            <w:rPr>
              <w:rFonts w:ascii="Times New Roman" w:eastAsia="宋体-简" w:hAnsi="Times New Roman" w:cs="Times New Roman" w:hint="eastAsia"/>
              <w:highlight w:val="red"/>
            </w:rPr>
          </w:rPrChange>
        </w:rPr>
        <w:t>解析：</w:t>
      </w:r>
      <w:ins w:id="119" w:author="欣鑫 徐" w:date="2016-07-19T10:26:00Z">
        <w:r w:rsidR="003F2FCF">
          <w:rPr>
            <w:rFonts w:ascii="Times New Roman" w:eastAsia="宋体-简" w:hAnsi="Times New Roman" w:cs="Times New Roman" w:hint="eastAsia"/>
          </w:rPr>
          <w:t>根据题干定位到段落第二句</w:t>
        </w:r>
      </w:ins>
      <w:ins w:id="120" w:author="欣鑫 徐" w:date="2016-07-19T10:25:00Z">
        <w:r w:rsidR="003F2FCF" w:rsidRPr="003F2FCF" w:rsidDel="003F2FCF">
          <w:rPr>
            <w:rFonts w:ascii="Times New Roman" w:eastAsia="宋体-简" w:hAnsi="Times New Roman" w:cs="Times New Roman"/>
          </w:rPr>
          <w:t xml:space="preserve"> </w:t>
        </w:r>
      </w:ins>
      <w:del w:id="121" w:author="欣鑫 徐" w:date="2016-07-19T10:25:00Z">
        <w:r w:rsidRPr="0084283D" w:rsidDel="003F2FCF">
          <w:rPr>
            <w:rFonts w:ascii="Times New Roman" w:eastAsia="宋体-简" w:hAnsi="Times New Roman" w:cs="Times New Roman" w:hint="eastAsia"/>
            <w:rPrChange w:id="122" w:author="欣鑫 徐" w:date="2016-07-19T10:22:00Z">
              <w:rPr>
                <w:rFonts w:ascii="Times New Roman" w:eastAsia="宋体-简" w:hAnsi="Times New Roman" w:cs="Times New Roman" w:hint="eastAsia"/>
                <w:highlight w:val="red"/>
              </w:rPr>
            </w:rPrChange>
          </w:rPr>
          <w:delText>第三段前部分描述</w:delText>
        </w:r>
        <w:r w:rsidRPr="0084283D" w:rsidDel="003F2FCF">
          <w:rPr>
            <w:rFonts w:ascii="Times New Roman" w:eastAsia="宋体-简" w:hAnsi="Times New Roman" w:cs="Times New Roman"/>
            <w:rPrChange w:id="123" w:author="欣鑫 徐" w:date="2016-07-19T10:22:00Z">
              <w:rPr>
                <w:rFonts w:ascii="Times New Roman" w:eastAsia="宋体-简" w:hAnsi="Times New Roman" w:cs="Times New Roman"/>
                <w:highlight w:val="red"/>
              </w:rPr>
            </w:rPrChange>
          </w:rPr>
          <w:delText>fins</w:delText>
        </w:r>
        <w:r w:rsidRPr="0084283D" w:rsidDel="003F2FCF">
          <w:rPr>
            <w:rFonts w:ascii="Times New Roman" w:eastAsia="宋体-简" w:hAnsi="Times New Roman" w:cs="Times New Roman" w:hint="eastAsia"/>
            <w:rPrChange w:id="124" w:author="欣鑫 徐" w:date="2016-07-19T10:22:00Z">
              <w:rPr>
                <w:rFonts w:ascii="Times New Roman" w:eastAsia="宋体-简" w:hAnsi="Times New Roman" w:cs="Times New Roman" w:hint="eastAsia"/>
                <w:highlight w:val="red"/>
              </w:rPr>
            </w:rPrChange>
          </w:rPr>
          <w:delText>的作用：</w:delText>
        </w:r>
      </w:del>
      <w:r w:rsidRPr="0084283D">
        <w:rPr>
          <w:rFonts w:ascii="Times New Roman" w:eastAsia="宋体-简" w:hAnsi="Times New Roman" w:cs="Times New Roman"/>
          <w:rPrChange w:id="125" w:author="欣鑫 徐" w:date="2016-07-19T10:22:00Z">
            <w:rPr>
              <w:rFonts w:ascii="Times New Roman" w:eastAsia="宋体-简" w:hAnsi="Times New Roman" w:cs="Times New Roman"/>
              <w:highlight w:val="red"/>
            </w:rPr>
          </w:rPrChange>
        </w:rPr>
        <w:t xml:space="preserve">“They…perhaps good enough to allow a fish to flop its way </w:t>
      </w:r>
      <w:ins w:id="126" w:author="欣鑫 徐" w:date="2016-07-19T10:29:00Z">
        <w:r w:rsidR="00B52D13">
          <w:rPr>
            <w:rFonts w:ascii="Times New Roman" w:eastAsia="宋体-简" w:hAnsi="Times New Roman" w:cs="Times New Roman"/>
          </w:rPr>
          <w:t>…</w:t>
        </w:r>
      </w:ins>
      <w:del w:id="127" w:author="欣鑫 徐" w:date="2016-07-19T10:29:00Z">
        <w:r w:rsidRPr="0084283D" w:rsidDel="00B52D13">
          <w:rPr>
            <w:rFonts w:ascii="Times New Roman" w:eastAsia="宋体-简" w:hAnsi="Times New Roman" w:cs="Times New Roman"/>
            <w:rPrChange w:id="128" w:author="欣鑫 徐" w:date="2016-07-19T10:22:00Z">
              <w:rPr>
                <w:rFonts w:ascii="Times New Roman" w:eastAsia="宋体-简" w:hAnsi="Times New Roman" w:cs="Times New Roman"/>
                <w:highlight w:val="red"/>
              </w:rPr>
            </w:rPrChange>
          </w:rPr>
          <w:delText xml:space="preserve">from one pool of water that was almost dry to an adjacent </w:delText>
        </w:r>
      </w:del>
      <w:r w:rsidRPr="0084283D">
        <w:rPr>
          <w:rFonts w:ascii="Times New Roman" w:eastAsia="宋体-简" w:hAnsi="Times New Roman" w:cs="Times New Roman"/>
          <w:rPrChange w:id="129" w:author="欣鑫 徐" w:date="2016-07-19T10:22:00Z">
            <w:rPr>
              <w:rFonts w:ascii="Times New Roman" w:eastAsia="宋体-简" w:hAnsi="Times New Roman" w:cs="Times New Roman"/>
              <w:highlight w:val="red"/>
            </w:rPr>
          </w:rPrChange>
        </w:rPr>
        <w:t>pond”</w:t>
      </w:r>
      <w:r w:rsidRPr="0084283D">
        <w:rPr>
          <w:rFonts w:ascii="Times New Roman" w:eastAsia="宋体-简" w:hAnsi="Times New Roman" w:cs="Times New Roman" w:hint="eastAsia"/>
          <w:rPrChange w:id="130" w:author="欣鑫 徐" w:date="2016-07-19T10:22:00Z">
            <w:rPr>
              <w:rFonts w:ascii="Times New Roman" w:eastAsia="宋体-简" w:hAnsi="Times New Roman" w:cs="Times New Roman" w:hint="eastAsia"/>
              <w:highlight w:val="red"/>
            </w:rPr>
          </w:rPrChange>
        </w:rPr>
        <w:t>，</w:t>
      </w:r>
      <w:ins w:id="131" w:author="欣鑫 徐" w:date="2016-07-19T10:30:00Z">
        <w:r w:rsidR="00B52D13">
          <w:rPr>
            <w:rFonts w:ascii="Times New Roman" w:eastAsia="宋体-简" w:hAnsi="Times New Roman" w:cs="Times New Roman" w:hint="eastAsia"/>
          </w:rPr>
          <w:t>这句话的意思是</w:t>
        </w:r>
      </w:ins>
      <w:ins w:id="132" w:author="欣鑫 徐" w:date="2016-07-19T10:31:00Z">
        <w:r w:rsidR="00B52D13">
          <w:rPr>
            <w:rFonts w:ascii="Times New Roman" w:eastAsia="宋体-简" w:hAnsi="Times New Roman" w:cs="Times New Roman"/>
          </w:rPr>
          <w:t>…</w:t>
        </w:r>
        <w:r w:rsidR="00B52D13">
          <w:rPr>
            <w:rFonts w:ascii="Times New Roman" w:eastAsia="宋体-简" w:hAnsi="Times New Roman" w:cs="Times New Roman" w:hint="eastAsia"/>
          </w:rPr>
          <w:t>也许</w:t>
        </w:r>
      </w:ins>
      <w:ins w:id="133" w:author="欣鑫 徐" w:date="2016-07-19T10:33:00Z">
        <w:r w:rsidR="00CC1DC5">
          <w:rPr>
            <w:rFonts w:ascii="Times New Roman" w:eastAsia="宋体-简" w:hAnsi="Times New Roman" w:cs="Times New Roman" w:hint="eastAsia"/>
          </w:rPr>
          <w:t>好到能让一条鱼扑通扑通</w:t>
        </w:r>
      </w:ins>
      <w:ins w:id="134" w:author="欣鑫 徐" w:date="2016-07-19T10:34:00Z">
        <w:r w:rsidR="00124EDF">
          <w:rPr>
            <w:rFonts w:ascii="Times New Roman" w:eastAsia="宋体-简" w:hAnsi="Times New Roman" w:cs="Times New Roman" w:hint="eastAsia"/>
          </w:rPr>
          <w:t>地从一个水基本快干了的池子爬到</w:t>
        </w:r>
      </w:ins>
      <w:ins w:id="135" w:author="欣鑫 徐" w:date="2016-07-19T10:35:00Z">
        <w:r w:rsidR="00124EDF">
          <w:rPr>
            <w:rFonts w:ascii="Times New Roman" w:eastAsia="宋体-简" w:hAnsi="Times New Roman" w:cs="Times New Roman" w:hint="eastAsia"/>
          </w:rPr>
          <w:t>旁边邻近的水和氧气足够多适宜生存的</w:t>
        </w:r>
      </w:ins>
      <w:ins w:id="136" w:author="欣鑫 徐" w:date="2016-07-19T10:36:00Z">
        <w:r w:rsidR="00860A05">
          <w:rPr>
            <w:rFonts w:ascii="Times New Roman" w:eastAsia="宋体-简" w:hAnsi="Times New Roman" w:cs="Times New Roman" w:hint="eastAsia"/>
          </w:rPr>
          <w:t>池塘</w:t>
        </w:r>
      </w:ins>
      <w:ins w:id="137" w:author="欣鑫 徐" w:date="2016-07-19T10:37:00Z">
        <w:r w:rsidR="00860A05">
          <w:rPr>
            <w:rFonts w:ascii="Times New Roman" w:eastAsia="宋体-简" w:hAnsi="Times New Roman" w:cs="Times New Roman" w:hint="eastAsia"/>
          </w:rPr>
          <w:t>里。</w:t>
        </w:r>
      </w:ins>
      <w:r w:rsidRPr="0084283D">
        <w:rPr>
          <w:rFonts w:ascii="Times New Roman" w:eastAsia="宋体-简" w:hAnsi="Times New Roman" w:cs="Times New Roman" w:hint="eastAsia"/>
          <w:rPrChange w:id="138" w:author="欣鑫 徐" w:date="2016-07-19T10:22:00Z">
            <w:rPr>
              <w:rFonts w:ascii="Times New Roman" w:eastAsia="宋体-简" w:hAnsi="Times New Roman" w:cs="Times New Roman" w:hint="eastAsia"/>
              <w:highlight w:val="red"/>
            </w:rPr>
          </w:rPrChange>
        </w:rPr>
        <w:t>对应</w:t>
      </w:r>
      <w:ins w:id="139" w:author="欣鑫 徐" w:date="2016-07-19T10:30:00Z">
        <w:r w:rsidR="00B52D13">
          <w:rPr>
            <w:rFonts w:ascii="Times New Roman" w:eastAsia="宋体-简" w:hAnsi="Times New Roman" w:cs="Times New Roman" w:hint="eastAsia"/>
          </w:rPr>
          <w:t>D</w:t>
        </w:r>
        <w:r w:rsidR="00B52D13">
          <w:rPr>
            <w:rFonts w:ascii="Times New Roman" w:eastAsia="宋体-简" w:hAnsi="Times New Roman" w:cs="Times New Roman" w:hint="eastAsia"/>
          </w:rPr>
          <w:t>选</w:t>
        </w:r>
      </w:ins>
      <w:del w:id="140" w:author="欣鑫 徐" w:date="2016-07-19T10:30:00Z">
        <w:r w:rsidRPr="0084283D" w:rsidDel="00B52D13">
          <w:rPr>
            <w:rFonts w:ascii="Times New Roman" w:eastAsia="宋体-简" w:hAnsi="Times New Roman" w:cs="Times New Roman" w:hint="eastAsia"/>
            <w:rPrChange w:id="141" w:author="欣鑫 徐" w:date="2016-07-19T10:22:00Z">
              <w:rPr>
                <w:rFonts w:ascii="Times New Roman" w:eastAsia="宋体-简" w:hAnsi="Times New Roman" w:cs="Times New Roman" w:hint="eastAsia"/>
                <w:highlight w:val="red"/>
              </w:rPr>
            </w:rPrChange>
          </w:rPr>
          <w:delText>第四</w:delText>
        </w:r>
      </w:del>
      <w:r w:rsidRPr="0084283D">
        <w:rPr>
          <w:rFonts w:ascii="Times New Roman" w:eastAsia="宋体-简" w:hAnsi="Times New Roman" w:cs="Times New Roman" w:hint="eastAsia"/>
          <w:rPrChange w:id="142" w:author="欣鑫 徐" w:date="2016-07-19T10:22:00Z">
            <w:rPr>
              <w:rFonts w:ascii="Times New Roman" w:eastAsia="宋体-简" w:hAnsi="Times New Roman" w:cs="Times New Roman" w:hint="eastAsia"/>
              <w:highlight w:val="red"/>
            </w:rPr>
          </w:rPrChange>
        </w:rPr>
        <w:t>项正确。</w:t>
      </w:r>
    </w:p>
    <w:p w14:paraId="5AAB36F5" w14:textId="77777777" w:rsidR="00860A05" w:rsidRDefault="00860A05" w:rsidP="00E06612">
      <w:pPr>
        <w:spacing w:line="400" w:lineRule="exact"/>
        <w:rPr>
          <w:ins w:id="143" w:author="欣鑫 徐" w:date="2016-07-19T10:37:00Z"/>
          <w:rFonts w:ascii="Times New Roman" w:eastAsia="宋体-简" w:hAnsi="Times New Roman" w:cs="Times New Roman"/>
        </w:rPr>
      </w:pPr>
    </w:p>
    <w:p w14:paraId="7BCF36C8" w14:textId="3AAE7110" w:rsidR="00E06612" w:rsidRPr="00C03242" w:rsidDel="00860A05" w:rsidRDefault="00860A05" w:rsidP="00E06612">
      <w:pPr>
        <w:spacing w:line="400" w:lineRule="exact"/>
        <w:rPr>
          <w:del w:id="144" w:author="欣鑫 徐" w:date="2016-07-19T10:37:00Z"/>
          <w:rFonts w:ascii="Times New Roman" w:eastAsia="宋体-简" w:hAnsi="Times New Roman" w:cs="Times New Roman"/>
        </w:rPr>
      </w:pPr>
      <w:ins w:id="145" w:author="欣鑫 徐" w:date="2016-07-19T10:37:00Z">
        <w:r>
          <w:rPr>
            <w:rFonts w:ascii="Times New Roman" w:eastAsia="宋体-简" w:hAnsi="Times New Roman" w:cs="Times New Roman" w:hint="eastAsia"/>
          </w:rPr>
          <w:t>Q7</w:t>
        </w:r>
      </w:ins>
      <w:del w:id="146" w:author="欣鑫 徐" w:date="2016-07-19T10:37:00Z">
        <w:r w:rsidR="00E06612" w:rsidRPr="0084283D" w:rsidDel="00860A05">
          <w:rPr>
            <w:rFonts w:ascii="Times New Roman" w:eastAsia="宋体-简" w:hAnsi="Times New Roman" w:cs="Times New Roman" w:hint="eastAsia"/>
            <w:rPrChange w:id="147" w:author="欣鑫 徐" w:date="2016-07-19T10:22:00Z">
              <w:rPr>
                <w:rFonts w:ascii="Times New Roman" w:eastAsia="宋体-简" w:hAnsi="Times New Roman" w:cs="Times New Roman" w:hint="eastAsia"/>
                <w:highlight w:val="red"/>
              </w:rPr>
            </w:rPrChange>
          </w:rPr>
          <w:delText>第一项不选，</w:delText>
        </w:r>
        <w:r w:rsidR="00E06612" w:rsidRPr="0084283D" w:rsidDel="00860A05">
          <w:rPr>
            <w:rFonts w:ascii="Times New Roman" w:eastAsia="宋体-简" w:hAnsi="Times New Roman" w:cs="Times New Roman"/>
            <w:rPrChange w:id="148" w:author="欣鑫 徐" w:date="2016-07-19T10:22:00Z">
              <w:rPr>
                <w:rFonts w:ascii="Times New Roman" w:eastAsia="宋体-简" w:hAnsi="Times New Roman" w:cs="Times New Roman"/>
                <w:highlight w:val="red"/>
              </w:rPr>
            </w:rPrChange>
          </w:rPr>
          <w:delText>fins</w:delText>
        </w:r>
        <w:r w:rsidR="00E06612" w:rsidRPr="0084283D" w:rsidDel="00860A05">
          <w:rPr>
            <w:rFonts w:ascii="Times New Roman" w:eastAsia="宋体-简" w:hAnsi="Times New Roman" w:cs="Times New Roman" w:hint="eastAsia"/>
            <w:rPrChange w:id="149" w:author="欣鑫 徐" w:date="2016-07-19T10:22:00Z">
              <w:rPr>
                <w:rFonts w:ascii="Times New Roman" w:eastAsia="宋体-简" w:hAnsi="Times New Roman" w:cs="Times New Roman" w:hint="eastAsia"/>
                <w:highlight w:val="red"/>
              </w:rPr>
            </w:rPrChange>
          </w:rPr>
          <w:delText>与氧气无关。第二项不选，</w:delText>
        </w:r>
        <w:r w:rsidR="00E06612" w:rsidRPr="0084283D" w:rsidDel="00860A05">
          <w:rPr>
            <w:rFonts w:ascii="Times New Roman" w:eastAsia="宋体-简" w:hAnsi="Times New Roman" w:cs="Times New Roman"/>
            <w:rPrChange w:id="150" w:author="欣鑫 徐" w:date="2016-07-19T10:22:00Z">
              <w:rPr>
                <w:rFonts w:ascii="Times New Roman" w:eastAsia="宋体-简" w:hAnsi="Times New Roman" w:cs="Times New Roman"/>
                <w:highlight w:val="red"/>
              </w:rPr>
            </w:rPrChange>
          </w:rPr>
          <w:delText>“develop thick, sturdy bones”</w:delText>
        </w:r>
        <w:r w:rsidR="00E06612" w:rsidRPr="0084283D" w:rsidDel="00860A05">
          <w:rPr>
            <w:rFonts w:ascii="Times New Roman" w:eastAsia="宋体-简" w:hAnsi="Times New Roman" w:cs="Times New Roman" w:hint="eastAsia"/>
            <w:rPrChange w:id="151" w:author="欣鑫 徐" w:date="2016-07-19T10:22:00Z">
              <w:rPr>
                <w:rFonts w:ascii="Times New Roman" w:eastAsia="宋体-简" w:hAnsi="Times New Roman" w:cs="Times New Roman" w:hint="eastAsia"/>
                <w:highlight w:val="red"/>
              </w:rPr>
            </w:rPrChange>
          </w:rPr>
          <w:delText>不是</w:delText>
        </w:r>
        <w:r w:rsidR="00E06612" w:rsidRPr="0084283D" w:rsidDel="00860A05">
          <w:rPr>
            <w:rFonts w:ascii="Times New Roman" w:eastAsia="宋体-简" w:hAnsi="Times New Roman" w:cs="Times New Roman"/>
            <w:rPrChange w:id="152" w:author="欣鑫 徐" w:date="2016-07-19T10:22:00Z">
              <w:rPr>
                <w:rFonts w:ascii="Times New Roman" w:eastAsia="宋体-简" w:hAnsi="Times New Roman" w:cs="Times New Roman"/>
                <w:highlight w:val="red"/>
              </w:rPr>
            </w:rPrChange>
          </w:rPr>
          <w:delText>fins</w:delText>
        </w:r>
        <w:r w:rsidR="00E06612" w:rsidRPr="0084283D" w:rsidDel="00860A05">
          <w:rPr>
            <w:rFonts w:ascii="Times New Roman" w:eastAsia="宋体-简" w:hAnsi="Times New Roman" w:cs="Times New Roman" w:hint="eastAsia"/>
            <w:rPrChange w:id="153" w:author="欣鑫 徐" w:date="2016-07-19T10:22:00Z">
              <w:rPr>
                <w:rFonts w:ascii="Times New Roman" w:eastAsia="宋体-简" w:hAnsi="Times New Roman" w:cs="Times New Roman" w:hint="eastAsia"/>
                <w:highlight w:val="red"/>
              </w:rPr>
            </w:rPrChange>
          </w:rPr>
          <w:delText>存在的意义。第三项不选，</w:delText>
        </w:r>
        <w:r w:rsidR="00E06612" w:rsidRPr="0084283D" w:rsidDel="00860A05">
          <w:rPr>
            <w:rFonts w:ascii="Times New Roman" w:eastAsia="宋体-简" w:hAnsi="Times New Roman" w:cs="Times New Roman"/>
            <w:rPrChange w:id="154" w:author="欣鑫 徐" w:date="2016-07-19T10:22:00Z">
              <w:rPr>
                <w:rFonts w:ascii="Times New Roman" w:eastAsia="宋体-简" w:hAnsi="Times New Roman" w:cs="Times New Roman"/>
                <w:highlight w:val="red"/>
              </w:rPr>
            </w:rPrChange>
          </w:rPr>
          <w:delText>fins</w:delText>
        </w:r>
        <w:r w:rsidR="00E06612" w:rsidRPr="0084283D" w:rsidDel="00860A05">
          <w:rPr>
            <w:rFonts w:ascii="Times New Roman" w:eastAsia="宋体-简" w:hAnsi="Times New Roman" w:cs="Times New Roman" w:hint="eastAsia"/>
            <w:rPrChange w:id="155" w:author="欣鑫 徐" w:date="2016-07-19T10:22:00Z">
              <w:rPr>
                <w:rFonts w:ascii="Times New Roman" w:eastAsia="宋体-简" w:hAnsi="Times New Roman" w:cs="Times New Roman" w:hint="eastAsia"/>
                <w:highlight w:val="red"/>
              </w:rPr>
            </w:rPrChange>
          </w:rPr>
          <w:delText>是帮助鱼在陆上活动的，而不是水里。</w:delText>
        </w:r>
      </w:del>
    </w:p>
    <w:p w14:paraId="57759775" w14:textId="77777777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554046A2" w14:textId="3B18528F" w:rsidR="00E06612" w:rsidRPr="007C2B96" w:rsidRDefault="00860A05" w:rsidP="00E06612">
      <w:pPr>
        <w:spacing w:line="400" w:lineRule="exact"/>
        <w:rPr>
          <w:rFonts w:ascii="Times New Roman" w:eastAsia="宋体-简" w:hAnsi="Times New Roman" w:cs="Times New Roman"/>
        </w:rPr>
      </w:pPr>
      <w:ins w:id="156" w:author="欣鑫 徐" w:date="2016-07-19T10:37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57" w:author="欣鑫 徐" w:date="2016-07-19T10:38:00Z">
        <w:r w:rsidR="006E241E">
          <w:rPr>
            <w:rFonts w:ascii="Times New Roman" w:eastAsia="宋体-简" w:hAnsi="Times New Roman" w:cs="Times New Roman" w:hint="eastAsia"/>
          </w:rPr>
          <w:t>A</w:t>
        </w:r>
      </w:ins>
      <w:del w:id="158" w:author="欣鑫 徐" w:date="2016-07-19T10:37:00Z">
        <w:r w:rsidR="00E06612" w:rsidDel="00860A05">
          <w:rPr>
            <w:rFonts w:ascii="Times New Roman" w:eastAsia="宋体-简" w:hAnsi="Times New Roman" w:cs="Times New Roman" w:hint="eastAsia"/>
          </w:rPr>
          <w:delText>7</w:delText>
        </w:r>
        <w:r w:rsidR="00E06612" w:rsidRPr="007C2B96" w:rsidDel="00860A05">
          <w:rPr>
            <w:rFonts w:ascii="Times New Roman" w:eastAsia="宋体-简" w:hAnsi="Times New Roman" w:cs="Times New Roman"/>
          </w:rPr>
          <w:delText>选择第一项。</w:delText>
        </w:r>
      </w:del>
    </w:p>
    <w:p w14:paraId="1DE29A9B" w14:textId="1B698B79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7A38FF">
        <w:rPr>
          <w:rFonts w:ascii="Times New Roman" w:eastAsia="宋体-简" w:hAnsi="Times New Roman" w:cs="Times New Roman"/>
        </w:rPr>
        <w:t>这句话的意思是，</w:t>
      </w:r>
      <w:r w:rsidRPr="007A38FF">
        <w:rPr>
          <w:rFonts w:ascii="Times New Roman" w:eastAsia="宋体-简" w:hAnsi="Times New Roman" w:cs="Times New Roman"/>
        </w:rPr>
        <w:t>fins</w:t>
      </w:r>
      <w:r w:rsidRPr="007A38FF">
        <w:rPr>
          <w:rFonts w:ascii="Times New Roman" w:eastAsia="宋体-简" w:hAnsi="Times New Roman" w:cs="Times New Roman"/>
        </w:rPr>
        <w:t>能让鱼从干了的池塘迁移到临近的水充足的池塘。这里的</w:t>
      </w:r>
      <w:r w:rsidRPr="007A38FF">
        <w:rPr>
          <w:rFonts w:ascii="Times New Roman" w:eastAsia="宋体-简" w:hAnsi="Times New Roman" w:cs="Times New Roman"/>
        </w:rPr>
        <w:t>“adjacent”</w:t>
      </w:r>
      <w:r w:rsidRPr="007A38FF">
        <w:rPr>
          <w:rFonts w:ascii="Times New Roman" w:eastAsia="宋体-简" w:hAnsi="Times New Roman" w:cs="Times New Roman"/>
        </w:rPr>
        <w:t>意为</w:t>
      </w:r>
      <w:r w:rsidRPr="007A38FF">
        <w:rPr>
          <w:rFonts w:ascii="Times New Roman" w:eastAsia="宋体-简" w:hAnsi="Times New Roman" w:cs="Times New Roman"/>
        </w:rPr>
        <w:t>“</w:t>
      </w:r>
      <w:r w:rsidRPr="007A38FF">
        <w:rPr>
          <w:rFonts w:ascii="Times New Roman" w:eastAsia="宋体-简" w:hAnsi="Times New Roman" w:cs="Times New Roman"/>
        </w:rPr>
        <w:t>邻近的</w:t>
      </w:r>
      <w:r w:rsidRPr="007A38FF">
        <w:rPr>
          <w:rFonts w:ascii="Times New Roman" w:eastAsia="宋体-简" w:hAnsi="Times New Roman" w:cs="Times New Roman"/>
        </w:rPr>
        <w:t>”</w:t>
      </w:r>
      <w:r w:rsidRPr="007A38FF">
        <w:rPr>
          <w:rFonts w:ascii="Times New Roman" w:eastAsia="宋体-简" w:hAnsi="Times New Roman" w:cs="Times New Roman"/>
        </w:rPr>
        <w:t>，</w:t>
      </w:r>
      <w:ins w:id="159" w:author="欣鑫 徐" w:date="2016-07-19T10:38:00Z">
        <w:r w:rsidR="006E241E">
          <w:rPr>
            <w:rFonts w:ascii="Times New Roman" w:eastAsia="宋体-简" w:hAnsi="Times New Roman" w:cs="Times New Roman" w:hint="eastAsia"/>
          </w:rPr>
          <w:t>A</w:t>
        </w:r>
        <w:r w:rsidR="006E241E">
          <w:rPr>
            <w:rFonts w:ascii="Times New Roman" w:eastAsia="宋体-简" w:hAnsi="Times New Roman" w:cs="Times New Roman" w:hint="eastAsia"/>
          </w:rPr>
          <w:t>选项</w:t>
        </w:r>
      </w:ins>
      <w:del w:id="160" w:author="欣鑫 徐" w:date="2016-07-19T10:38:00Z">
        <w:r w:rsidRPr="007A38FF" w:rsidDel="006E241E">
          <w:rPr>
            <w:rFonts w:ascii="Times New Roman" w:eastAsia="宋体-简" w:hAnsi="Times New Roman" w:cs="Times New Roman"/>
          </w:rPr>
          <w:delText>与第一项</w:delText>
        </w:r>
      </w:del>
      <w:r w:rsidRPr="007A38FF">
        <w:rPr>
          <w:rFonts w:ascii="Times New Roman" w:eastAsia="宋体-简" w:hAnsi="Times New Roman" w:cs="Times New Roman"/>
        </w:rPr>
        <w:t>意义相符。其余选项分别是</w:t>
      </w:r>
      <w:r w:rsidRPr="007A38FF">
        <w:rPr>
          <w:rFonts w:ascii="Times New Roman" w:eastAsia="宋体-简" w:hAnsi="Times New Roman" w:cs="Times New Roman"/>
        </w:rPr>
        <w:t>“</w:t>
      </w:r>
      <w:r w:rsidRPr="007A38FF">
        <w:rPr>
          <w:rFonts w:ascii="Times New Roman" w:eastAsia="宋体-简" w:hAnsi="Times New Roman" w:cs="Times New Roman"/>
        </w:rPr>
        <w:t>可用的</w:t>
      </w:r>
      <w:r w:rsidRPr="007A38FF">
        <w:rPr>
          <w:rFonts w:ascii="Times New Roman" w:eastAsia="宋体-简" w:hAnsi="Times New Roman" w:cs="Times New Roman"/>
        </w:rPr>
        <w:t>”“</w:t>
      </w:r>
      <w:r w:rsidRPr="007A38FF">
        <w:rPr>
          <w:rFonts w:ascii="Times New Roman" w:eastAsia="宋体-简" w:hAnsi="Times New Roman" w:cs="Times New Roman"/>
        </w:rPr>
        <w:t>暂时的</w:t>
      </w:r>
      <w:r w:rsidRPr="007A38FF">
        <w:rPr>
          <w:rFonts w:ascii="Times New Roman" w:eastAsia="宋体-简" w:hAnsi="Times New Roman" w:cs="Times New Roman"/>
        </w:rPr>
        <w:t>”“</w:t>
      </w:r>
      <w:r w:rsidRPr="007A38FF">
        <w:rPr>
          <w:rFonts w:ascii="Times New Roman" w:eastAsia="宋体-简" w:hAnsi="Times New Roman" w:cs="Times New Roman"/>
        </w:rPr>
        <w:t>新鲜的</w:t>
      </w:r>
      <w:r w:rsidRPr="007A38FF">
        <w:rPr>
          <w:rFonts w:ascii="Times New Roman" w:eastAsia="宋体-简" w:hAnsi="Times New Roman" w:cs="Times New Roman"/>
        </w:rPr>
        <w:t>”</w:t>
      </w:r>
      <w:r w:rsidRPr="007A38FF">
        <w:rPr>
          <w:rFonts w:ascii="Times New Roman" w:eastAsia="宋体-简" w:hAnsi="Times New Roman" w:cs="Times New Roman"/>
        </w:rPr>
        <w:t>，不能够用来形容</w:t>
      </w:r>
      <w:del w:id="161" w:author="欣鑫 徐" w:date="2016-07-19T10:38:00Z">
        <w:r w:rsidRPr="007A38FF" w:rsidDel="006E241E">
          <w:rPr>
            <w:rFonts w:ascii="Times New Roman" w:eastAsia="宋体-简" w:hAnsi="Times New Roman" w:cs="Times New Roman"/>
          </w:rPr>
          <w:delText>新的</w:delText>
        </w:r>
      </w:del>
      <w:r w:rsidRPr="007A38FF">
        <w:rPr>
          <w:rFonts w:ascii="Times New Roman" w:eastAsia="宋体-简" w:hAnsi="Times New Roman" w:cs="Times New Roman"/>
        </w:rPr>
        <w:t>池塘。</w:t>
      </w:r>
    </w:p>
    <w:p w14:paraId="1951F96A" w14:textId="77777777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F241B3B" w14:textId="78A6C4B2" w:rsidR="006E241E" w:rsidRDefault="006E241E" w:rsidP="00E06612">
      <w:pPr>
        <w:spacing w:line="400" w:lineRule="exact"/>
        <w:rPr>
          <w:ins w:id="162" w:author="欣鑫 徐" w:date="2016-07-19T10:38:00Z"/>
          <w:rFonts w:ascii="Times New Roman" w:eastAsia="宋体-简" w:hAnsi="Times New Roman" w:cs="Times New Roman"/>
        </w:rPr>
      </w:pPr>
      <w:ins w:id="163" w:author="欣鑫 徐" w:date="2016-07-19T10:38:00Z">
        <w:r>
          <w:rPr>
            <w:rFonts w:ascii="Times New Roman" w:eastAsia="宋体-简" w:hAnsi="Times New Roman" w:cs="Times New Roman" w:hint="eastAsia"/>
          </w:rPr>
          <w:t>Q8</w:t>
        </w:r>
      </w:ins>
    </w:p>
    <w:p w14:paraId="78DA0775" w14:textId="3B824C5E" w:rsidR="00E06612" w:rsidRPr="007C2B96" w:rsidRDefault="006E241E" w:rsidP="00E06612">
      <w:pPr>
        <w:spacing w:line="400" w:lineRule="exact"/>
        <w:rPr>
          <w:rFonts w:ascii="Times New Roman" w:eastAsia="宋体-简" w:hAnsi="Times New Roman" w:cs="Times New Roman"/>
        </w:rPr>
      </w:pPr>
      <w:ins w:id="164" w:author="欣鑫 徐" w:date="2016-07-19T10:38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65" w:author="欣鑫 徐" w:date="2016-07-19T10:39:00Z">
        <w:r>
          <w:rPr>
            <w:rFonts w:ascii="Times New Roman" w:eastAsia="宋体-简" w:hAnsi="Times New Roman" w:cs="Times New Roman" w:hint="eastAsia"/>
          </w:rPr>
          <w:t>A</w:t>
        </w:r>
      </w:ins>
      <w:del w:id="166" w:author="欣鑫 徐" w:date="2016-07-19T10:38:00Z">
        <w:r w:rsidR="00E06612" w:rsidDel="006E241E">
          <w:rPr>
            <w:rFonts w:ascii="Times New Roman" w:eastAsia="宋体-简" w:hAnsi="Times New Roman" w:cs="Times New Roman" w:hint="eastAsia"/>
          </w:rPr>
          <w:delText>8</w:delText>
        </w:r>
        <w:r w:rsidR="00E06612" w:rsidRPr="007C2B96" w:rsidDel="006E241E">
          <w:rPr>
            <w:rFonts w:ascii="Times New Roman" w:eastAsia="宋体-简" w:hAnsi="Times New Roman" w:cs="Times New Roman"/>
          </w:rPr>
          <w:delText>选择第</w:delText>
        </w:r>
        <w:r w:rsidR="00E06612" w:rsidDel="006E241E">
          <w:rPr>
            <w:rFonts w:ascii="Times New Roman" w:eastAsia="宋体-简" w:hAnsi="Times New Roman" w:cs="Times New Roman" w:hint="eastAsia"/>
          </w:rPr>
          <w:delText>一</w:delText>
        </w:r>
        <w:r w:rsidR="00E06612" w:rsidRPr="007C2B96" w:rsidDel="006E241E">
          <w:rPr>
            <w:rFonts w:ascii="Times New Roman" w:eastAsia="宋体-简" w:hAnsi="Times New Roman" w:cs="Times New Roman"/>
          </w:rPr>
          <w:delText>项。</w:delText>
        </w:r>
      </w:del>
    </w:p>
    <w:p w14:paraId="5F5D1D4C" w14:textId="7529386A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7A38FF">
        <w:rPr>
          <w:rFonts w:ascii="Times New Roman" w:eastAsia="宋体-简" w:hAnsi="Times New Roman" w:cs="Times New Roman"/>
        </w:rPr>
        <w:t>这句话的大意是，</w:t>
      </w:r>
      <w:ins w:id="167" w:author="欣鑫 徐" w:date="2016-07-19T10:42:00Z">
        <w:r w:rsidR="00A40DD3">
          <w:rPr>
            <w:rFonts w:ascii="Times New Roman" w:eastAsia="宋体-简" w:hAnsi="Times New Roman" w:cs="Times New Roman" w:hint="eastAsia"/>
          </w:rPr>
          <w:t>如果考虑到淡水资源</w:t>
        </w:r>
        <w:r w:rsidR="00A40DD3">
          <w:rPr>
            <w:rFonts w:ascii="Times New Roman" w:eastAsia="宋体-简" w:hAnsi="Times New Roman" w:cs="Times New Roman" w:hint="eastAsia"/>
          </w:rPr>
          <w:t xml:space="preserve">progressively </w:t>
        </w:r>
        <w:r w:rsidR="00A40DD3">
          <w:rPr>
            <w:rFonts w:ascii="Times New Roman" w:eastAsia="宋体-简" w:hAnsi="Times New Roman" w:cs="Times New Roman" w:hint="eastAsia"/>
          </w:rPr>
          <w:t>少的</w:t>
        </w:r>
      </w:ins>
      <w:ins w:id="168" w:author="欣鑫 徐" w:date="2016-07-19T10:43:00Z">
        <w:r w:rsidR="00A40DD3">
          <w:rPr>
            <w:rFonts w:ascii="Times New Roman" w:eastAsia="宋体-简" w:hAnsi="Times New Roman" w:cs="Times New Roman" w:hint="eastAsia"/>
          </w:rPr>
          <w:t>话，在</w:t>
        </w:r>
        <w:r w:rsidR="00A40DD3">
          <w:rPr>
            <w:rFonts w:ascii="Times New Roman" w:eastAsia="宋体-简" w:hAnsi="Times New Roman" w:cs="Times New Roman" w:hint="eastAsia"/>
          </w:rPr>
          <w:t>Devonian</w:t>
        </w:r>
        <w:r w:rsidR="00A40DD3">
          <w:rPr>
            <w:rFonts w:ascii="Times New Roman" w:eastAsia="宋体-简" w:hAnsi="Times New Roman" w:cs="Times New Roman" w:hint="eastAsia"/>
          </w:rPr>
          <w:t>期间的气候变化可能于此有关；</w:t>
        </w:r>
      </w:ins>
      <w:del w:id="169" w:author="欣鑫 徐" w:date="2016-07-19T10:40:00Z">
        <w:r w:rsidRPr="007A38FF" w:rsidDel="00B80F7D">
          <w:rPr>
            <w:rFonts w:ascii="Times New Roman" w:eastAsia="宋体-简" w:hAnsi="Times New Roman" w:cs="Times New Roman"/>
          </w:rPr>
          <w:delText>气候的变化可能使得淡水越来越少，结果造成鱼类往陆上迁移。</w:delText>
        </w:r>
      </w:del>
      <w:r w:rsidRPr="007A38FF">
        <w:rPr>
          <w:rFonts w:ascii="Times New Roman" w:eastAsia="宋体-简" w:hAnsi="Times New Roman" w:cs="Times New Roman"/>
        </w:rPr>
        <w:t>这里的</w:t>
      </w:r>
      <w:r w:rsidRPr="007A38FF">
        <w:rPr>
          <w:rFonts w:ascii="Times New Roman" w:eastAsia="宋体-简" w:hAnsi="Times New Roman" w:cs="Times New Roman"/>
        </w:rPr>
        <w:t>“progressively”</w:t>
      </w:r>
      <w:r w:rsidRPr="007A38FF">
        <w:rPr>
          <w:rFonts w:ascii="Times New Roman" w:eastAsia="宋体-简" w:hAnsi="Times New Roman" w:cs="Times New Roman"/>
        </w:rPr>
        <w:t>意为</w:t>
      </w:r>
      <w:r w:rsidRPr="007A38FF">
        <w:rPr>
          <w:rFonts w:ascii="Times New Roman" w:eastAsia="宋体-简" w:hAnsi="Times New Roman" w:cs="Times New Roman"/>
        </w:rPr>
        <w:t>“</w:t>
      </w:r>
      <w:r w:rsidRPr="007A38FF">
        <w:rPr>
          <w:rFonts w:ascii="Times New Roman" w:eastAsia="宋体-简" w:hAnsi="Times New Roman" w:cs="Times New Roman"/>
        </w:rPr>
        <w:t>越来越</w:t>
      </w:r>
      <w:r w:rsidRPr="007A38FF">
        <w:rPr>
          <w:rFonts w:ascii="Times New Roman" w:eastAsia="宋体-简" w:hAnsi="Times New Roman" w:cs="Times New Roman"/>
        </w:rPr>
        <w:t>”</w:t>
      </w:r>
      <w:r w:rsidRPr="007A38FF">
        <w:rPr>
          <w:rFonts w:ascii="Times New Roman" w:eastAsia="宋体-简" w:hAnsi="Times New Roman" w:cs="Times New Roman"/>
        </w:rPr>
        <w:t>，与</w:t>
      </w:r>
      <w:ins w:id="170" w:author="欣鑫 徐" w:date="2016-07-19T10:41:00Z">
        <w:r w:rsidR="00B80F7D">
          <w:rPr>
            <w:rFonts w:ascii="Times New Roman" w:eastAsia="宋体-简" w:hAnsi="Times New Roman" w:cs="Times New Roman" w:hint="eastAsia"/>
          </w:rPr>
          <w:t>A</w:t>
        </w:r>
        <w:r w:rsidR="00B80F7D">
          <w:rPr>
            <w:rFonts w:ascii="Times New Roman" w:eastAsia="宋体-简" w:hAnsi="Times New Roman" w:cs="Times New Roman" w:hint="eastAsia"/>
          </w:rPr>
          <w:t>选</w:t>
        </w:r>
      </w:ins>
      <w:del w:id="171" w:author="欣鑫 徐" w:date="2016-07-19T10:41:00Z">
        <w:r w:rsidRPr="007A38FF" w:rsidDel="00B80F7D">
          <w:rPr>
            <w:rFonts w:ascii="Times New Roman" w:eastAsia="宋体-简" w:hAnsi="Times New Roman" w:cs="Times New Roman"/>
          </w:rPr>
          <w:delText>第一</w:delText>
        </w:r>
      </w:del>
      <w:r w:rsidRPr="007A38FF">
        <w:rPr>
          <w:rFonts w:ascii="Times New Roman" w:eastAsia="宋体-简" w:hAnsi="Times New Roman" w:cs="Times New Roman"/>
        </w:rPr>
        <w:t>项同义。其余选项的意思分别是</w:t>
      </w:r>
      <w:r w:rsidRPr="007A38FF">
        <w:rPr>
          <w:rFonts w:ascii="Times New Roman" w:eastAsia="宋体-简" w:hAnsi="Times New Roman" w:cs="Times New Roman"/>
        </w:rPr>
        <w:t>“</w:t>
      </w:r>
      <w:r w:rsidRPr="007A38FF">
        <w:rPr>
          <w:rFonts w:ascii="Times New Roman" w:eastAsia="宋体-简" w:hAnsi="Times New Roman" w:cs="Times New Roman"/>
        </w:rPr>
        <w:t>明显地</w:t>
      </w:r>
      <w:r w:rsidRPr="007A38FF">
        <w:rPr>
          <w:rFonts w:ascii="Times New Roman" w:eastAsia="宋体-简" w:hAnsi="Times New Roman" w:cs="Times New Roman"/>
        </w:rPr>
        <w:t>”</w:t>
      </w:r>
      <w:ins w:id="172" w:author="欣鑫 徐" w:date="2016-07-19T10:43:00Z">
        <w:r w:rsidR="00A40DD3">
          <w:rPr>
            <w:rFonts w:ascii="Times New Roman" w:eastAsia="宋体-简" w:hAnsi="Times New Roman" w:cs="Times New Roman" w:hint="eastAsia"/>
          </w:rPr>
          <w:t>，</w:t>
        </w:r>
      </w:ins>
      <w:r w:rsidRPr="007A38FF">
        <w:rPr>
          <w:rFonts w:ascii="Times New Roman" w:eastAsia="宋体-简" w:hAnsi="Times New Roman" w:cs="Times New Roman"/>
        </w:rPr>
        <w:t>“</w:t>
      </w:r>
      <w:r w:rsidRPr="007A38FF">
        <w:rPr>
          <w:rFonts w:ascii="Times New Roman" w:eastAsia="宋体-简" w:hAnsi="Times New Roman" w:cs="Times New Roman"/>
        </w:rPr>
        <w:t>偶尔地</w:t>
      </w:r>
      <w:r w:rsidRPr="007A38FF">
        <w:rPr>
          <w:rFonts w:ascii="Times New Roman" w:eastAsia="宋体-简" w:hAnsi="Times New Roman" w:cs="Times New Roman"/>
        </w:rPr>
        <w:t>”</w:t>
      </w:r>
      <w:r w:rsidRPr="007A38FF">
        <w:rPr>
          <w:rFonts w:ascii="Times New Roman" w:eastAsia="宋体-简" w:hAnsi="Times New Roman" w:cs="Times New Roman"/>
        </w:rPr>
        <w:t>和</w:t>
      </w:r>
      <w:r w:rsidRPr="007A38FF">
        <w:rPr>
          <w:rFonts w:ascii="Times New Roman" w:eastAsia="宋体-简" w:hAnsi="Times New Roman" w:cs="Times New Roman"/>
        </w:rPr>
        <w:t>“</w:t>
      </w:r>
      <w:r w:rsidRPr="007A38FF">
        <w:rPr>
          <w:rFonts w:ascii="Times New Roman" w:eastAsia="宋体-简" w:hAnsi="Times New Roman" w:cs="Times New Roman"/>
        </w:rPr>
        <w:t>迅速地</w:t>
      </w:r>
      <w:r w:rsidRPr="007A38FF">
        <w:rPr>
          <w:rFonts w:ascii="Times New Roman" w:eastAsia="宋体-简" w:hAnsi="Times New Roman" w:cs="Times New Roman"/>
        </w:rPr>
        <w:t>”</w:t>
      </w:r>
      <w:r w:rsidRPr="007A38FF">
        <w:rPr>
          <w:rFonts w:ascii="Times New Roman" w:eastAsia="宋体-简" w:hAnsi="Times New Roman" w:cs="Times New Roman"/>
        </w:rPr>
        <w:t>，不合语境</w:t>
      </w:r>
      <w:ins w:id="173" w:author="欣鑫 徐" w:date="2016-07-19T10:43:00Z">
        <w:r w:rsidR="00A40DD3">
          <w:rPr>
            <w:rFonts w:ascii="Times New Roman" w:eastAsia="宋体-简" w:hAnsi="Times New Roman" w:cs="Times New Roman" w:hint="eastAsia"/>
          </w:rPr>
          <w:t>。</w:t>
        </w:r>
      </w:ins>
      <w:del w:id="174" w:author="欣鑫 徐" w:date="2016-07-19T10:43:00Z">
        <w:r w:rsidRPr="007A38FF" w:rsidDel="00A40DD3">
          <w:rPr>
            <w:rFonts w:ascii="Times New Roman" w:eastAsia="宋体-简" w:hAnsi="Times New Roman" w:cs="Times New Roman"/>
          </w:rPr>
          <w:delText>。</w:delText>
        </w:r>
      </w:del>
    </w:p>
    <w:p w14:paraId="1239C7F3" w14:textId="77777777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  <w:bCs/>
        </w:rPr>
      </w:pPr>
    </w:p>
    <w:p w14:paraId="49663CE2" w14:textId="77777777" w:rsidR="00A40DD3" w:rsidRDefault="00A40DD3" w:rsidP="00E06612">
      <w:pPr>
        <w:spacing w:line="400" w:lineRule="exact"/>
        <w:rPr>
          <w:ins w:id="175" w:author="欣鑫 徐" w:date="2016-07-19T10:43:00Z"/>
          <w:rFonts w:ascii="Times New Roman" w:eastAsia="宋体-简" w:hAnsi="Times New Roman" w:cs="Times New Roman"/>
        </w:rPr>
      </w:pPr>
    </w:p>
    <w:p w14:paraId="6EB1A72F" w14:textId="77777777" w:rsidR="00A40DD3" w:rsidRDefault="00A40DD3" w:rsidP="00E06612">
      <w:pPr>
        <w:spacing w:line="400" w:lineRule="exact"/>
        <w:rPr>
          <w:ins w:id="176" w:author="欣鑫 徐" w:date="2016-07-19T10:44:00Z"/>
          <w:rFonts w:ascii="Times New Roman" w:eastAsia="宋体-简" w:hAnsi="Times New Roman" w:cs="Times New Roman"/>
        </w:rPr>
      </w:pPr>
      <w:ins w:id="177" w:author="欣鑫 徐" w:date="2016-07-19T10:43:00Z">
        <w:r>
          <w:rPr>
            <w:rFonts w:ascii="Times New Roman" w:eastAsia="宋体-简" w:hAnsi="Times New Roman" w:cs="Times New Roman" w:hint="eastAsia"/>
          </w:rPr>
          <w:t>Q9</w:t>
        </w:r>
      </w:ins>
    </w:p>
    <w:p w14:paraId="4DB878DD" w14:textId="0D47AB52" w:rsidR="00E06612" w:rsidRPr="007C2B96" w:rsidRDefault="00075705" w:rsidP="00E06612">
      <w:pPr>
        <w:spacing w:line="400" w:lineRule="exact"/>
        <w:rPr>
          <w:rFonts w:ascii="Times New Roman" w:eastAsia="宋体-简" w:hAnsi="Times New Roman" w:cs="Times New Roman"/>
        </w:rPr>
      </w:pPr>
      <w:ins w:id="178" w:author="欣鑫 徐" w:date="2016-07-19T10:44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79" w:author="欣鑫 徐" w:date="2016-07-19T11:16:00Z">
        <w:r w:rsidR="009F139A">
          <w:rPr>
            <w:rFonts w:ascii="Times New Roman" w:eastAsia="宋体-简" w:hAnsi="Times New Roman" w:cs="Times New Roman" w:hint="eastAsia"/>
          </w:rPr>
          <w:t>D</w:t>
        </w:r>
      </w:ins>
      <w:del w:id="180" w:author="欣鑫 徐" w:date="2016-07-19T10:44:00Z">
        <w:r w:rsidR="00E06612" w:rsidDel="00A40DD3">
          <w:rPr>
            <w:rFonts w:ascii="Times New Roman" w:eastAsia="宋体-简" w:hAnsi="Times New Roman" w:cs="Times New Roman" w:hint="eastAsia"/>
          </w:rPr>
          <w:delText>9</w:delText>
        </w:r>
        <w:r w:rsidR="00E06612" w:rsidRPr="007C2B96" w:rsidDel="00A40DD3">
          <w:rPr>
            <w:rFonts w:ascii="Times New Roman" w:eastAsia="宋体-简" w:hAnsi="Times New Roman" w:cs="Times New Roman"/>
          </w:rPr>
          <w:delText>选择第</w:delText>
        </w:r>
        <w:r w:rsidR="00E06612" w:rsidRPr="006C6590" w:rsidDel="00A40DD3">
          <w:rPr>
            <w:rFonts w:ascii="Times New Roman" w:eastAsia="宋体-简" w:hAnsi="Times New Roman" w:cs="Times New Roman"/>
          </w:rPr>
          <w:delText>四</w:delText>
        </w:r>
        <w:r w:rsidR="00E06612" w:rsidRPr="007C2B96" w:rsidDel="00A40DD3">
          <w:rPr>
            <w:rFonts w:ascii="Times New Roman" w:eastAsia="宋体-简" w:hAnsi="Times New Roman" w:cs="Times New Roman"/>
          </w:rPr>
          <w:delText>项。</w:delText>
        </w:r>
      </w:del>
    </w:p>
    <w:p w14:paraId="10D4521E" w14:textId="71D180D0" w:rsidR="00F870BC" w:rsidRPr="00F870BC" w:rsidRDefault="00E06612" w:rsidP="00F870BC">
      <w:pPr>
        <w:spacing w:line="400" w:lineRule="exact"/>
        <w:rPr>
          <w:ins w:id="181" w:author="欣鑫 徐" w:date="2016-07-19T11:14:00Z"/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82" w:author="欣鑫 徐" w:date="2016-07-19T10:55:00Z">
        <w:r w:rsidR="00797B1F">
          <w:rPr>
            <w:rFonts w:ascii="Times New Roman" w:eastAsia="宋体-简" w:hAnsi="Times New Roman" w:cs="Times New Roman" w:hint="eastAsia"/>
          </w:rPr>
          <w:t>根据题干定位“</w:t>
        </w:r>
      </w:ins>
      <w:ins w:id="183" w:author="欣鑫 徐" w:date="2016-07-19T10:56:00Z">
        <w:r w:rsidR="00797B1F">
          <w:rPr>
            <w:rFonts w:ascii="Times New Roman" w:eastAsia="宋体-简" w:hAnsi="Times New Roman" w:cs="Times New Roman" w:hint="eastAsia"/>
          </w:rPr>
          <w:t>In addition</w:t>
        </w:r>
        <w:r w:rsidR="00797B1F">
          <w:rPr>
            <w:rFonts w:ascii="Times New Roman" w:eastAsia="宋体-简" w:hAnsi="Times New Roman" w:cs="Times New Roman"/>
          </w:rPr>
          <w:t>…</w:t>
        </w:r>
        <w:r w:rsidR="00236F61" w:rsidRPr="00236F61">
          <w:t xml:space="preserve"> </w:t>
        </w:r>
        <w:r w:rsidR="00236F61" w:rsidRPr="00236F61">
          <w:rPr>
            <w:rFonts w:ascii="Times New Roman" w:eastAsia="宋体-简" w:hAnsi="Times New Roman" w:cs="Times New Roman"/>
          </w:rPr>
          <w:t>earliest terrestrial community</w:t>
        </w:r>
      </w:ins>
      <w:ins w:id="184" w:author="欣鑫 徐" w:date="2016-07-19T10:55:00Z">
        <w:r w:rsidR="00797B1F">
          <w:rPr>
            <w:rFonts w:ascii="Times New Roman" w:eastAsia="宋体-简" w:hAnsi="Times New Roman" w:cs="Times New Roman" w:hint="eastAsia"/>
          </w:rPr>
          <w:t>”</w:t>
        </w:r>
      </w:ins>
      <w:ins w:id="185" w:author="欣鑫 徐" w:date="2016-07-19T11:08:00Z">
        <w:r w:rsidR="008D2E8C">
          <w:rPr>
            <w:rFonts w:ascii="Times New Roman" w:eastAsia="宋体-简" w:hAnsi="Times New Roman" w:cs="Times New Roman" w:hint="eastAsia"/>
          </w:rPr>
          <w:t>这句话</w:t>
        </w:r>
        <w:r w:rsidR="006B3E28">
          <w:rPr>
            <w:rFonts w:ascii="Times New Roman" w:eastAsia="宋体-简" w:hAnsi="Times New Roman" w:cs="Times New Roman" w:hint="eastAsia"/>
          </w:rPr>
          <w:t>之后解释到“</w:t>
        </w:r>
      </w:ins>
      <w:ins w:id="186" w:author="欣鑫 徐" w:date="2016-07-19T11:09:00Z">
        <w:r w:rsidR="006B3E28" w:rsidRPr="006B3E28">
          <w:rPr>
            <w:rFonts w:ascii="Times New Roman" w:eastAsia="宋体-简" w:hAnsi="Times New Roman" w:cs="Times New Roman"/>
          </w:rPr>
          <w:t>habitat marginal to freshwater was probably a rich source of protein</w:t>
        </w:r>
      </w:ins>
      <w:ins w:id="187" w:author="欣鑫 徐" w:date="2016-07-19T11:08:00Z">
        <w:r w:rsidR="006B3E28">
          <w:rPr>
            <w:rFonts w:ascii="Times New Roman" w:eastAsia="宋体-简" w:hAnsi="Times New Roman" w:cs="Times New Roman" w:hint="eastAsia"/>
          </w:rPr>
          <w:t>”</w:t>
        </w:r>
      </w:ins>
      <w:del w:id="188" w:author="欣鑫 徐" w:date="2016-07-19T11:08:00Z">
        <w:r w:rsidRPr="007A38FF" w:rsidDel="008D2E8C">
          <w:rPr>
            <w:rFonts w:ascii="Times New Roman" w:eastAsia="宋体-简" w:hAnsi="Times New Roman" w:cs="Times New Roman"/>
          </w:rPr>
          <w:delText>第四段指出</w:delText>
        </w:r>
      </w:del>
      <w:r w:rsidRPr="007A38FF">
        <w:rPr>
          <w:rFonts w:ascii="Times New Roman" w:eastAsia="宋体-简" w:hAnsi="Times New Roman" w:cs="Times New Roman"/>
        </w:rPr>
        <w:t>，</w:t>
      </w:r>
      <w:ins w:id="189" w:author="欣鑫 徐" w:date="2016-07-19T11:12:00Z">
        <w:r w:rsidR="009A031E">
          <w:rPr>
            <w:rFonts w:ascii="Times New Roman" w:eastAsia="宋体-简" w:hAnsi="Times New Roman" w:cs="Times New Roman" w:hint="eastAsia"/>
          </w:rPr>
          <w:t>这句话之前说到“</w:t>
        </w:r>
        <w:r w:rsidR="009A031E" w:rsidRPr="009A031E">
          <w:rPr>
            <w:rFonts w:ascii="Times New Roman" w:eastAsia="宋体-简" w:hAnsi="Times New Roman" w:cs="Times New Roman"/>
          </w:rPr>
          <w:t>impetus may have been new sources of food</w:t>
        </w:r>
        <w:r w:rsidR="009A031E">
          <w:rPr>
            <w:rFonts w:ascii="Times New Roman" w:eastAsia="宋体-简" w:hAnsi="Times New Roman" w:cs="Times New Roman" w:hint="eastAsia"/>
          </w:rPr>
          <w:t>”</w:t>
        </w:r>
      </w:ins>
      <w:ins w:id="190" w:author="欣鑫 徐" w:date="2016-07-19T11:14:00Z">
        <w:r w:rsidR="00F870BC" w:rsidRPr="00F870BC">
          <w:rPr>
            <w:rFonts w:ascii="Kaiti SC Black" w:eastAsia="Times New Roman" w:hAnsi="Kaiti SC Black" w:cs="Kaiti SC Black"/>
            <w:color w:val="333333"/>
            <w:kern w:val="0"/>
            <w:sz w:val="21"/>
            <w:szCs w:val="21"/>
            <w:shd w:val="clear" w:color="auto" w:fill="FFFFFF"/>
          </w:rPr>
          <w:t xml:space="preserve"> </w:t>
        </w:r>
        <w:r w:rsidR="00F870BC">
          <w:rPr>
            <w:rFonts w:ascii="Times New Roman" w:eastAsia="宋体-简" w:hAnsi="Times New Roman" w:cs="Times New Roman"/>
          </w:rPr>
          <w:t>提</w:t>
        </w:r>
        <w:r w:rsidR="00F870BC" w:rsidRPr="00F870BC">
          <w:rPr>
            <w:rFonts w:ascii="Times New Roman" w:eastAsia="宋体-简" w:hAnsi="Times New Roman" w:cs="Times New Roman"/>
          </w:rPr>
          <w:t>到</w:t>
        </w:r>
        <w:r w:rsidR="00F870BC" w:rsidRPr="00F870BC">
          <w:rPr>
            <w:rFonts w:ascii="Times New Roman" w:eastAsia="宋体-简" w:hAnsi="Times New Roman" w:cs="Times New Roman"/>
          </w:rPr>
          <w:t xml:space="preserve">crabs </w:t>
        </w:r>
        <w:r w:rsidR="00F870BC" w:rsidRPr="00F870BC">
          <w:rPr>
            <w:rFonts w:ascii="Times New Roman" w:eastAsia="宋体-简" w:hAnsi="Times New Roman" w:cs="Times New Roman"/>
          </w:rPr>
          <w:t>和</w:t>
        </w:r>
        <w:r w:rsidR="00F870BC" w:rsidRPr="00F870BC">
          <w:rPr>
            <w:rFonts w:ascii="Times New Roman" w:eastAsia="宋体-简" w:hAnsi="Times New Roman" w:cs="Times New Roman"/>
          </w:rPr>
          <w:t xml:space="preserve"> arthropods </w:t>
        </w:r>
        <w:r w:rsidR="00F870BC" w:rsidRPr="00F870BC">
          <w:rPr>
            <w:rFonts w:ascii="Times New Roman" w:eastAsia="宋体-简" w:hAnsi="Times New Roman" w:cs="Times New Roman"/>
          </w:rPr>
          <w:t>目的其实是想说在临近淡水地方有充足的蛋白质</w:t>
        </w:r>
        <w:r w:rsidR="00F870BC">
          <w:rPr>
            <w:rFonts w:ascii="Times New Roman" w:eastAsia="宋体-简" w:hAnsi="Times New Roman" w:cs="Times New Roman" w:hint="eastAsia"/>
          </w:rPr>
          <w:t>（也就是</w:t>
        </w:r>
      </w:ins>
      <w:ins w:id="191" w:author="欣鑫 徐" w:date="2016-07-19T11:15:00Z">
        <w:r w:rsidR="009F139A">
          <w:rPr>
            <w:rFonts w:ascii="Times New Roman" w:eastAsia="宋体-简" w:hAnsi="Times New Roman" w:cs="Times New Roman" w:hint="eastAsia"/>
          </w:rPr>
          <w:t>食物</w:t>
        </w:r>
      </w:ins>
      <w:ins w:id="192" w:author="欣鑫 徐" w:date="2016-07-19T11:14:00Z">
        <w:r w:rsidR="00F870BC">
          <w:rPr>
            <w:rFonts w:ascii="Times New Roman" w:eastAsia="宋体-简" w:hAnsi="Times New Roman" w:cs="Times New Roman" w:hint="eastAsia"/>
          </w:rPr>
          <w:t>）</w:t>
        </w:r>
        <w:r w:rsidR="009F139A">
          <w:rPr>
            <w:rFonts w:ascii="Times New Roman" w:eastAsia="宋体-简" w:hAnsi="Times New Roman" w:cs="Times New Roman"/>
          </w:rPr>
          <w:t>供给</w:t>
        </w:r>
      </w:ins>
      <w:ins w:id="193" w:author="欣鑫 徐" w:date="2016-07-19T11:15:00Z">
        <w:r w:rsidR="009F139A">
          <w:rPr>
            <w:rFonts w:ascii="Times New Roman" w:eastAsia="宋体-简" w:hAnsi="Times New Roman" w:cs="Times New Roman" w:hint="eastAsia"/>
          </w:rPr>
          <w:t>，水池边缘的食物更丰富，这些</w:t>
        </w:r>
      </w:ins>
      <w:ins w:id="194" w:author="欣鑫 徐" w:date="2016-07-19T11:16:00Z">
        <w:r w:rsidR="009F139A">
          <w:rPr>
            <w:rFonts w:ascii="Times New Roman" w:eastAsia="宋体-简" w:hAnsi="Times New Roman" w:cs="Times New Roman" w:hint="eastAsia"/>
          </w:rPr>
          <w:t>都是某些鱼类到陆地上的原因。</w:t>
        </w:r>
      </w:ins>
    </w:p>
    <w:p w14:paraId="390189FB" w14:textId="59078709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</w:rPr>
      </w:pPr>
      <w:del w:id="195" w:author="欣鑫 徐" w:date="2016-07-19T11:14:00Z">
        <w:r w:rsidRPr="007A38FF" w:rsidDel="00F870BC">
          <w:rPr>
            <w:rFonts w:ascii="Times New Roman" w:eastAsia="宋体-简" w:hAnsi="Times New Roman" w:cs="Times New Roman"/>
          </w:rPr>
          <w:delText>鱼类往陆上迁移有第二个原因，就是新的食物来源。也就是说，水池边缘的食物更丰富，而且植物、</w:delText>
        </w:r>
        <w:r w:rsidRPr="007A38FF" w:rsidDel="00F870BC">
          <w:rPr>
            <w:rFonts w:ascii="Times New Roman" w:eastAsia="宋体-简" w:hAnsi="Times New Roman" w:cs="Times New Roman"/>
          </w:rPr>
          <w:delText>crabs</w:delText>
        </w:r>
        <w:r w:rsidRPr="007A38FF" w:rsidDel="00F870BC">
          <w:rPr>
            <w:rFonts w:ascii="Times New Roman" w:eastAsia="宋体-简" w:hAnsi="Times New Roman" w:cs="Times New Roman"/>
          </w:rPr>
          <w:delText>以及其他</w:delText>
        </w:r>
        <w:r w:rsidRPr="007A38FF" w:rsidDel="00F870BC">
          <w:rPr>
            <w:rFonts w:ascii="Times New Roman" w:eastAsia="宋体-简" w:hAnsi="Times New Roman" w:cs="Times New Roman"/>
          </w:rPr>
          <w:delText>arthropods</w:delText>
        </w:r>
        <w:r w:rsidRPr="007A38FF" w:rsidDel="00F870BC">
          <w:rPr>
            <w:rFonts w:ascii="Times New Roman" w:eastAsia="宋体-简" w:hAnsi="Times New Roman" w:cs="Times New Roman"/>
          </w:rPr>
          <w:delText>也相继出现，这些都是鱼类可能上陆的原因。</w:delText>
        </w:r>
      </w:del>
    </w:p>
    <w:p w14:paraId="0B1737E8" w14:textId="77777777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6D1174D3" w14:textId="77777777" w:rsidR="00CC63F9" w:rsidRDefault="00CC63F9" w:rsidP="00E06612">
      <w:pPr>
        <w:spacing w:line="400" w:lineRule="exact"/>
        <w:rPr>
          <w:ins w:id="196" w:author="欣鑫 徐" w:date="2016-07-19T11:17:00Z"/>
          <w:rFonts w:ascii="Times New Roman" w:eastAsia="宋体-简" w:hAnsi="Times New Roman" w:cs="Times New Roman"/>
        </w:rPr>
      </w:pPr>
      <w:ins w:id="197" w:author="欣鑫 徐" w:date="2016-07-19T11:16:00Z">
        <w:r>
          <w:rPr>
            <w:rFonts w:ascii="Times New Roman" w:eastAsia="宋体-简" w:hAnsi="Times New Roman" w:cs="Times New Roman" w:hint="eastAsia"/>
          </w:rPr>
          <w:lastRenderedPageBreak/>
          <w:t>Q</w:t>
        </w:r>
      </w:ins>
      <w:ins w:id="198" w:author="欣鑫 徐" w:date="2016-07-19T11:17:00Z">
        <w:r>
          <w:rPr>
            <w:rFonts w:ascii="Times New Roman" w:eastAsia="宋体-简" w:hAnsi="Times New Roman" w:cs="Times New Roman" w:hint="eastAsia"/>
          </w:rPr>
          <w:t>10</w:t>
        </w:r>
      </w:ins>
    </w:p>
    <w:p w14:paraId="14C86AF8" w14:textId="642CB435" w:rsidR="00E06612" w:rsidRPr="007C2B96" w:rsidRDefault="00CC63F9" w:rsidP="00E06612">
      <w:pPr>
        <w:spacing w:line="400" w:lineRule="exact"/>
        <w:rPr>
          <w:rFonts w:ascii="Times New Roman" w:eastAsia="宋体-简" w:hAnsi="Times New Roman" w:cs="Times New Roman"/>
        </w:rPr>
      </w:pPr>
      <w:ins w:id="199" w:author="欣鑫 徐" w:date="2016-07-19T11:17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B</w:t>
        </w:r>
      </w:ins>
      <w:del w:id="200" w:author="欣鑫 徐" w:date="2016-07-19T11:16:00Z">
        <w:r w:rsidR="00E06612" w:rsidDel="00CC63F9">
          <w:rPr>
            <w:rFonts w:ascii="Times New Roman" w:eastAsia="宋体-简" w:hAnsi="Times New Roman" w:cs="Times New Roman" w:hint="eastAsia"/>
          </w:rPr>
          <w:delText>10</w:delText>
        </w:r>
        <w:r w:rsidR="00E06612" w:rsidRPr="007C2B96" w:rsidDel="00CC63F9">
          <w:rPr>
            <w:rFonts w:ascii="Times New Roman" w:eastAsia="宋体-简" w:hAnsi="Times New Roman" w:cs="Times New Roman"/>
          </w:rPr>
          <w:delText>选择第二项。</w:delText>
        </w:r>
      </w:del>
    </w:p>
    <w:p w14:paraId="67BC5B99" w14:textId="6BB007DA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7A38FF">
        <w:rPr>
          <w:rFonts w:ascii="Times New Roman" w:eastAsia="宋体-简" w:hAnsi="Times New Roman" w:cs="Times New Roman"/>
        </w:rPr>
        <w:t>根据题干，</w:t>
      </w:r>
      <w:ins w:id="201" w:author="欣鑫 徐" w:date="2016-07-19T11:18:00Z">
        <w:r w:rsidR="000A004F">
          <w:rPr>
            <w:rFonts w:ascii="Times New Roman" w:eastAsia="宋体-简" w:hAnsi="Times New Roman" w:cs="Times New Roman" w:hint="eastAsia"/>
          </w:rPr>
          <w:t>定位到段落最后一句话</w:t>
        </w:r>
      </w:ins>
      <w:ins w:id="202" w:author="欣鑫 徐" w:date="2016-07-19T11:17:00Z">
        <w:r w:rsidR="000A004F" w:rsidRPr="007A38FF" w:rsidDel="000A004F">
          <w:rPr>
            <w:rFonts w:ascii="Times New Roman" w:eastAsia="宋体-简" w:hAnsi="Times New Roman" w:cs="Times New Roman"/>
          </w:rPr>
          <w:t xml:space="preserve"> </w:t>
        </w:r>
      </w:ins>
      <w:del w:id="203" w:author="欣鑫 徐" w:date="2016-07-19T11:17:00Z">
        <w:r w:rsidRPr="007A38FF" w:rsidDel="000A004F">
          <w:rPr>
            <w:rFonts w:ascii="Times New Roman" w:eastAsia="宋体-简" w:hAnsi="Times New Roman" w:cs="Times New Roman"/>
          </w:rPr>
          <w:delText>直接对应第四段的末尾：</w:delText>
        </w:r>
      </w:del>
      <w:r w:rsidRPr="007A38FF">
        <w:rPr>
          <w:rFonts w:ascii="Times New Roman" w:eastAsia="宋体-简" w:hAnsi="Times New Roman" w:cs="Times New Roman"/>
        </w:rPr>
        <w:t xml:space="preserve">“Evidence </w:t>
      </w:r>
      <w:del w:id="204" w:author="欣鑫 徐" w:date="2016-07-19T11:18:00Z">
        <w:r w:rsidRPr="007A38FF" w:rsidDel="000A004F">
          <w:rPr>
            <w:rFonts w:ascii="Times New Roman" w:eastAsia="宋体-简" w:hAnsi="Times New Roman" w:cs="Times New Roman"/>
          </w:rPr>
          <w:delText>from teeth suggests that these earliest tetrapods</w:delText>
        </w:r>
      </w:del>
      <w:r w:rsidRPr="007A38FF">
        <w:rPr>
          <w:rFonts w:ascii="Times New Roman" w:eastAsia="宋体-简" w:hAnsi="Times New Roman" w:cs="Times New Roman"/>
        </w:rPr>
        <w:t xml:space="preserve">…were presumably carnivorous </w:t>
      </w:r>
      <w:ins w:id="205" w:author="欣鑫 徐" w:date="2016-07-19T11:19:00Z">
        <w:r w:rsidR="000A004F">
          <w:rPr>
            <w:rFonts w:ascii="Times New Roman" w:eastAsia="宋体-简" w:hAnsi="Times New Roman" w:cs="Times New Roman"/>
          </w:rPr>
          <w:t>…</w:t>
        </w:r>
      </w:ins>
      <w:del w:id="206" w:author="欣鑫 徐" w:date="2016-07-19T11:18:00Z">
        <w:r w:rsidRPr="007A38FF" w:rsidDel="000A004F">
          <w:rPr>
            <w:rFonts w:ascii="Times New Roman" w:eastAsia="宋体-简" w:hAnsi="Times New Roman" w:cs="Times New Roman"/>
          </w:rPr>
          <w:delText xml:space="preserve">and had not developed the ability </w:delText>
        </w:r>
      </w:del>
      <w:r w:rsidRPr="007A38FF">
        <w:rPr>
          <w:rFonts w:ascii="Times New Roman" w:eastAsia="宋体-简" w:hAnsi="Times New Roman" w:cs="Times New Roman"/>
        </w:rPr>
        <w:t>to feed on plants”</w:t>
      </w:r>
      <w:ins w:id="207" w:author="欣鑫 徐" w:date="2016-07-19T11:19:00Z">
        <w:r w:rsidR="000A004F">
          <w:rPr>
            <w:rFonts w:ascii="Times New Roman" w:eastAsia="宋体-简" w:hAnsi="Times New Roman" w:cs="Times New Roman" w:hint="eastAsia"/>
          </w:rPr>
          <w:t xml:space="preserve"> </w:t>
        </w:r>
        <w:r w:rsidR="000A004F">
          <w:rPr>
            <w:rFonts w:ascii="Times New Roman" w:eastAsia="宋体-简" w:hAnsi="Times New Roman" w:cs="Times New Roman" w:hint="eastAsia"/>
          </w:rPr>
          <w:t>意思是说到</w:t>
        </w:r>
      </w:ins>
      <w:del w:id="208" w:author="欣鑫 徐" w:date="2016-07-19T11:19:00Z">
        <w:r w:rsidRPr="007A38FF" w:rsidDel="000A004F">
          <w:rPr>
            <w:rFonts w:ascii="Times New Roman" w:eastAsia="宋体-简" w:hAnsi="Times New Roman" w:cs="Times New Roman"/>
          </w:rPr>
          <w:delText>（上</w:delText>
        </w:r>
      </w:del>
      <w:r w:rsidRPr="007A38FF">
        <w:rPr>
          <w:rFonts w:ascii="Times New Roman" w:eastAsia="宋体-简" w:hAnsi="Times New Roman" w:cs="Times New Roman"/>
        </w:rPr>
        <w:t>陆</w:t>
      </w:r>
      <w:ins w:id="209" w:author="欣鑫 徐" w:date="2016-07-19T11:19:00Z">
        <w:r w:rsidR="000A004F">
          <w:rPr>
            <w:rFonts w:ascii="Times New Roman" w:eastAsia="宋体-简" w:hAnsi="Times New Roman" w:cs="Times New Roman" w:hint="eastAsia"/>
          </w:rPr>
          <w:t>地上</w:t>
        </w:r>
      </w:ins>
      <w:r w:rsidRPr="007A38FF">
        <w:rPr>
          <w:rFonts w:ascii="Times New Roman" w:eastAsia="宋体-简" w:hAnsi="Times New Roman" w:cs="Times New Roman"/>
        </w:rPr>
        <w:t>的鱼类一开始只是肉食动物，</w:t>
      </w:r>
      <w:ins w:id="210" w:author="欣鑫 徐" w:date="2016-07-19T11:19:00Z">
        <w:r w:rsidR="00F02A2C">
          <w:rPr>
            <w:rFonts w:ascii="Times New Roman" w:eastAsia="宋体-简" w:hAnsi="Times New Roman" w:cs="Times New Roman" w:hint="eastAsia"/>
          </w:rPr>
          <w:t>还没有发展进化到以</w:t>
        </w:r>
      </w:ins>
      <w:ins w:id="211" w:author="欣鑫 徐" w:date="2016-07-19T11:20:00Z">
        <w:r w:rsidR="00F02A2C">
          <w:rPr>
            <w:rFonts w:ascii="Times New Roman" w:eastAsia="宋体-简" w:hAnsi="Times New Roman" w:cs="Times New Roman" w:hint="eastAsia"/>
          </w:rPr>
          <w:t>植物为食</w:t>
        </w:r>
      </w:ins>
      <w:del w:id="212" w:author="欣鑫 徐" w:date="2016-07-19T11:19:00Z">
        <w:r w:rsidRPr="007A38FF" w:rsidDel="00F02A2C">
          <w:rPr>
            <w:rFonts w:ascii="Times New Roman" w:eastAsia="宋体-简" w:hAnsi="Times New Roman" w:cs="Times New Roman"/>
          </w:rPr>
          <w:delText>不能食用植物</w:delText>
        </w:r>
      </w:del>
      <w:del w:id="213" w:author="欣鑫 徐" w:date="2016-07-19T11:20:00Z">
        <w:r w:rsidRPr="007A38FF" w:rsidDel="00F02A2C">
          <w:rPr>
            <w:rFonts w:ascii="Times New Roman" w:eastAsia="宋体-简" w:hAnsi="Times New Roman" w:cs="Times New Roman"/>
          </w:rPr>
          <w:delText>）</w:delText>
        </w:r>
      </w:del>
      <w:r w:rsidRPr="007A38FF">
        <w:rPr>
          <w:rFonts w:ascii="Times New Roman" w:eastAsia="宋体-简" w:hAnsi="Times New Roman" w:cs="Times New Roman"/>
        </w:rPr>
        <w:t>。</w:t>
      </w:r>
      <w:ins w:id="214" w:author="欣鑫 徐" w:date="2016-07-19T11:20:00Z">
        <w:r w:rsidR="00F02A2C">
          <w:rPr>
            <w:rFonts w:ascii="Times New Roman" w:eastAsia="宋体-简" w:hAnsi="Times New Roman" w:cs="Times New Roman" w:hint="eastAsia"/>
          </w:rPr>
          <w:t>B</w:t>
        </w:r>
        <w:r w:rsidR="00F02A2C">
          <w:rPr>
            <w:rFonts w:ascii="Times New Roman" w:eastAsia="宋体-简" w:hAnsi="Times New Roman" w:cs="Times New Roman" w:hint="eastAsia"/>
          </w:rPr>
          <w:t>选</w:t>
        </w:r>
      </w:ins>
      <w:del w:id="215" w:author="欣鑫 徐" w:date="2016-07-19T11:20:00Z">
        <w:r w:rsidRPr="007A38FF" w:rsidDel="00F02A2C">
          <w:rPr>
            <w:rFonts w:ascii="Times New Roman" w:eastAsia="宋体-简" w:hAnsi="Times New Roman" w:cs="Times New Roman"/>
          </w:rPr>
          <w:delText>第二</w:delText>
        </w:r>
      </w:del>
      <w:r w:rsidRPr="007A38FF">
        <w:rPr>
          <w:rFonts w:ascii="Times New Roman" w:eastAsia="宋体-简" w:hAnsi="Times New Roman" w:cs="Times New Roman"/>
        </w:rPr>
        <w:t>项正确。</w:t>
      </w:r>
      <w:del w:id="216" w:author="欣鑫 徐" w:date="2016-07-19T11:20:00Z">
        <w:r w:rsidRPr="007A38FF" w:rsidDel="00F02A2C">
          <w:rPr>
            <w:rFonts w:ascii="Times New Roman" w:eastAsia="宋体-简" w:hAnsi="Times New Roman" w:cs="Times New Roman"/>
          </w:rPr>
          <w:delText>其他选项文中都没有提到，不选。</w:delText>
        </w:r>
      </w:del>
    </w:p>
    <w:p w14:paraId="4012DC91" w14:textId="77777777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A5BCEBD" w14:textId="77777777" w:rsidR="00F02A2C" w:rsidRDefault="00F02A2C" w:rsidP="00E06612">
      <w:pPr>
        <w:spacing w:line="400" w:lineRule="exact"/>
        <w:rPr>
          <w:ins w:id="217" w:author="欣鑫 徐" w:date="2016-07-19T11:21:00Z"/>
          <w:rFonts w:ascii="Times New Roman" w:eastAsia="宋体-简" w:hAnsi="Times New Roman" w:cs="Times New Roman"/>
        </w:rPr>
      </w:pPr>
      <w:ins w:id="218" w:author="欣鑫 徐" w:date="2016-07-19T11:21:00Z">
        <w:r>
          <w:rPr>
            <w:rFonts w:ascii="Times New Roman" w:eastAsia="宋体-简" w:hAnsi="Times New Roman" w:cs="Times New Roman" w:hint="eastAsia"/>
          </w:rPr>
          <w:t>Q11</w:t>
        </w:r>
      </w:ins>
    </w:p>
    <w:p w14:paraId="2EA4744E" w14:textId="54DA597D" w:rsidR="00E06612" w:rsidRPr="007C2B96" w:rsidRDefault="00F02A2C" w:rsidP="00E06612">
      <w:pPr>
        <w:spacing w:line="400" w:lineRule="exact"/>
        <w:rPr>
          <w:rFonts w:ascii="Times New Roman" w:eastAsia="宋体-简" w:hAnsi="Times New Roman" w:cs="Times New Roman"/>
        </w:rPr>
      </w:pPr>
      <w:ins w:id="219" w:author="欣鑫 徐" w:date="2016-07-19T11:21:00Z">
        <w:r>
          <w:rPr>
            <w:rFonts w:ascii="Times New Roman" w:eastAsia="宋体-简" w:hAnsi="Times New Roman" w:cs="Times New Roman" w:hint="eastAsia"/>
          </w:rPr>
          <w:t>正确答案：</w:t>
        </w:r>
        <w:r w:rsidR="00076173">
          <w:rPr>
            <w:rFonts w:ascii="Times New Roman" w:eastAsia="宋体-简" w:hAnsi="Times New Roman" w:cs="Times New Roman" w:hint="eastAsia"/>
          </w:rPr>
          <w:t>C</w:t>
        </w:r>
      </w:ins>
      <w:del w:id="220" w:author="欣鑫 徐" w:date="2016-07-19T11:21:00Z">
        <w:r w:rsidR="00E06612" w:rsidDel="00F02A2C">
          <w:rPr>
            <w:rFonts w:ascii="Times New Roman" w:eastAsia="宋体-简" w:hAnsi="Times New Roman" w:cs="Times New Roman" w:hint="eastAsia"/>
          </w:rPr>
          <w:delText>11</w:delText>
        </w:r>
        <w:r w:rsidR="00E06612" w:rsidRPr="007C2B96" w:rsidDel="00F02A2C">
          <w:rPr>
            <w:rFonts w:ascii="Times New Roman" w:eastAsia="宋体-简" w:hAnsi="Times New Roman" w:cs="Times New Roman"/>
          </w:rPr>
          <w:delText>选择第</w:delText>
        </w:r>
        <w:r w:rsidR="00E06612" w:rsidRPr="006C6590" w:rsidDel="00F02A2C">
          <w:rPr>
            <w:rFonts w:ascii="Times New Roman" w:eastAsia="宋体-简" w:hAnsi="Times New Roman" w:cs="Times New Roman"/>
          </w:rPr>
          <w:delText>三</w:delText>
        </w:r>
        <w:r w:rsidR="00E06612" w:rsidRPr="007C2B96" w:rsidDel="00F02A2C">
          <w:rPr>
            <w:rFonts w:ascii="Times New Roman" w:eastAsia="宋体-简" w:hAnsi="Times New Roman" w:cs="Times New Roman"/>
          </w:rPr>
          <w:delText>项。</w:delText>
        </w:r>
      </w:del>
    </w:p>
    <w:p w14:paraId="760E8EB4" w14:textId="53C249EB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221" w:author="欣鑫 徐" w:date="2016-07-19T11:25:00Z">
        <w:r w:rsidR="00AD363D">
          <w:rPr>
            <w:rFonts w:ascii="Times New Roman" w:eastAsia="宋体-简" w:hAnsi="Times New Roman" w:cs="Times New Roman" w:hint="eastAsia"/>
          </w:rPr>
          <w:t>C</w:t>
        </w:r>
        <w:r w:rsidR="00AD363D">
          <w:rPr>
            <w:rFonts w:ascii="Times New Roman" w:eastAsia="宋体-简" w:hAnsi="Times New Roman" w:cs="Times New Roman" w:hint="eastAsia"/>
          </w:rPr>
          <w:t>选</w:t>
        </w:r>
      </w:ins>
      <w:del w:id="222" w:author="欣鑫 徐" w:date="2016-07-19T11:25:00Z">
        <w:r w:rsidRPr="007A38FF" w:rsidDel="00AD363D">
          <w:rPr>
            <w:rFonts w:ascii="Times New Roman" w:eastAsia="宋体-简" w:hAnsi="Times New Roman" w:cs="Times New Roman"/>
          </w:rPr>
          <w:delText>第三</w:delText>
        </w:r>
      </w:del>
      <w:r w:rsidRPr="007A38FF">
        <w:rPr>
          <w:rFonts w:ascii="Times New Roman" w:eastAsia="宋体-简" w:hAnsi="Times New Roman" w:cs="Times New Roman"/>
        </w:rPr>
        <w:t>项对应</w:t>
      </w:r>
      <w:r w:rsidRPr="007A38FF">
        <w:rPr>
          <w:rFonts w:ascii="Times New Roman" w:eastAsia="宋体-简" w:hAnsi="Times New Roman" w:cs="Times New Roman"/>
        </w:rPr>
        <w:t>“they made only a partial transition, they were still quite tied to water”</w:t>
      </w:r>
      <w:r w:rsidRPr="007A38FF">
        <w:rPr>
          <w:rFonts w:ascii="Times New Roman" w:eastAsia="宋体-简" w:hAnsi="Times New Roman" w:cs="Times New Roman"/>
        </w:rPr>
        <w:t>，正确。</w:t>
      </w:r>
      <w:del w:id="223" w:author="欣鑫 徐" w:date="2016-07-19T11:26:00Z">
        <w:r w:rsidRPr="007A38FF" w:rsidDel="00CA05A0">
          <w:rPr>
            <w:rFonts w:ascii="Times New Roman" w:eastAsia="宋体-简" w:hAnsi="Times New Roman" w:cs="Times New Roman"/>
          </w:rPr>
          <w:delText>第一、二项文中没有提到，不选。第四项错误，依然沿用了</w:delText>
        </w:r>
        <w:r w:rsidRPr="007A38FF" w:rsidDel="00CA05A0">
          <w:rPr>
            <w:rFonts w:ascii="Times New Roman" w:eastAsia="宋体-简" w:hAnsi="Times New Roman" w:cs="Times New Roman"/>
          </w:rPr>
          <w:delText>rhipidistian</w:delText>
        </w:r>
        <w:r w:rsidRPr="007A38FF" w:rsidDel="00CA05A0">
          <w:rPr>
            <w:rFonts w:ascii="Times New Roman" w:eastAsia="宋体-简" w:hAnsi="Times New Roman" w:cs="Times New Roman"/>
          </w:rPr>
          <w:delText>的肺的特征：</w:delText>
        </w:r>
        <w:r w:rsidRPr="007A38FF" w:rsidDel="00CA05A0">
          <w:rPr>
            <w:rFonts w:ascii="Times New Roman" w:eastAsia="宋体-简" w:hAnsi="Times New Roman" w:cs="Times New Roman"/>
          </w:rPr>
          <w:delText>“they already had lungs, which rhipidistians presumably used for auxiliary breathing”</w:delText>
        </w:r>
        <w:r w:rsidRPr="007A38FF" w:rsidDel="00CA05A0">
          <w:rPr>
            <w:rFonts w:ascii="Times New Roman" w:eastAsia="宋体-简" w:hAnsi="Times New Roman" w:cs="Times New Roman"/>
          </w:rPr>
          <w:delText>。</w:delText>
        </w:r>
      </w:del>
    </w:p>
    <w:p w14:paraId="27857C57" w14:textId="77777777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46FFCD47" w14:textId="4FBFF021" w:rsidR="00E06612" w:rsidDel="00CA05A0" w:rsidRDefault="00CA05A0" w:rsidP="00E06612">
      <w:pPr>
        <w:spacing w:line="400" w:lineRule="exact"/>
        <w:rPr>
          <w:del w:id="224" w:author="欣鑫 徐" w:date="2016-07-19T11:26:00Z"/>
          <w:rFonts w:ascii="Times New Roman" w:eastAsia="宋体-简" w:hAnsi="Times New Roman" w:cs="Times New Roman"/>
        </w:rPr>
      </w:pPr>
      <w:ins w:id="225" w:author="欣鑫 徐" w:date="2016-07-19T11:26:00Z">
        <w:r>
          <w:rPr>
            <w:rFonts w:ascii="Times New Roman" w:eastAsia="宋体-简" w:hAnsi="Times New Roman" w:cs="Times New Roman" w:hint="eastAsia"/>
          </w:rPr>
          <w:t>Q12</w:t>
        </w:r>
      </w:ins>
    </w:p>
    <w:p w14:paraId="116C0CD7" w14:textId="77777777" w:rsidR="00CA05A0" w:rsidRDefault="00CA05A0" w:rsidP="00E06612">
      <w:pPr>
        <w:spacing w:line="400" w:lineRule="exact"/>
        <w:rPr>
          <w:ins w:id="226" w:author="欣鑫 徐" w:date="2016-07-19T11:26:00Z"/>
          <w:rFonts w:ascii="Times New Roman" w:eastAsia="宋体-简" w:hAnsi="Times New Roman" w:cs="Times New Roman"/>
        </w:rPr>
      </w:pPr>
    </w:p>
    <w:p w14:paraId="2C003B1F" w14:textId="7D34E3F0" w:rsidR="00CA05A0" w:rsidRPr="00CA05A0" w:rsidRDefault="00CA05A0" w:rsidP="00E06612">
      <w:pPr>
        <w:spacing w:line="400" w:lineRule="exact"/>
        <w:rPr>
          <w:ins w:id="227" w:author="欣鑫 徐" w:date="2016-07-19T11:26:00Z"/>
          <w:rFonts w:ascii="Times New Roman" w:eastAsia="宋体-简" w:hAnsi="Times New Roman" w:cs="Times New Roman"/>
          <w:bCs/>
          <w:rPrChange w:id="228" w:author="欣鑫 徐" w:date="2016-07-19T11:26:00Z">
            <w:rPr>
              <w:ins w:id="229" w:author="欣鑫 徐" w:date="2016-07-19T11:26:00Z"/>
              <w:rFonts w:ascii="Times New Roman" w:eastAsia="宋体-简" w:hAnsi="Times New Roman" w:cs="Times New Roman"/>
              <w:b/>
              <w:bCs/>
            </w:rPr>
          </w:rPrChange>
        </w:rPr>
      </w:pPr>
      <w:ins w:id="230" w:author="欣鑫 徐" w:date="2016-07-19T11:26:00Z">
        <w:r w:rsidRPr="00CA05A0">
          <w:rPr>
            <w:rFonts w:ascii="Times New Roman" w:eastAsia="宋体-简" w:hAnsi="Times New Roman" w:cs="Times New Roman" w:hint="eastAsia"/>
            <w:bCs/>
            <w:rPrChange w:id="231" w:author="欣鑫 徐" w:date="2016-07-19T11:26:00Z">
              <w:rPr>
                <w:rFonts w:ascii="Times New Roman" w:eastAsia="宋体-简" w:hAnsi="Times New Roman" w:cs="Times New Roman" w:hint="eastAsia"/>
                <w:b/>
                <w:bCs/>
              </w:rPr>
            </w:rPrChange>
          </w:rPr>
          <w:t>正确答案：</w:t>
        </w:r>
      </w:ins>
      <w:ins w:id="232" w:author="欣鑫 徐" w:date="2016-07-19T11:30:00Z">
        <w:r w:rsidR="00ED7C08">
          <w:rPr>
            <w:rFonts w:ascii="Times New Roman" w:eastAsia="宋体-简" w:hAnsi="Times New Roman" w:cs="Times New Roman" w:hint="eastAsia"/>
            <w:bCs/>
          </w:rPr>
          <w:t xml:space="preserve">A </w:t>
        </w:r>
      </w:ins>
    </w:p>
    <w:p w14:paraId="5E72F50F" w14:textId="6F9E6E74" w:rsidR="00E06612" w:rsidRPr="007C2B96" w:rsidDel="00CA05A0" w:rsidRDefault="00E06612" w:rsidP="00E06612">
      <w:pPr>
        <w:spacing w:line="400" w:lineRule="exact"/>
        <w:rPr>
          <w:del w:id="233" w:author="欣鑫 徐" w:date="2016-07-19T11:26:00Z"/>
          <w:rFonts w:ascii="Times New Roman" w:eastAsia="宋体-简" w:hAnsi="Times New Roman" w:cs="Times New Roman"/>
        </w:rPr>
      </w:pPr>
      <w:del w:id="234" w:author="欣鑫 徐" w:date="2016-07-19T11:26:00Z">
        <w:r w:rsidDel="00CA05A0">
          <w:rPr>
            <w:rFonts w:ascii="Times New Roman" w:eastAsia="宋体-简" w:hAnsi="Times New Roman" w:cs="Times New Roman" w:hint="eastAsia"/>
          </w:rPr>
          <w:delText>12</w:delText>
        </w:r>
        <w:r w:rsidRPr="007C2B96" w:rsidDel="00CA05A0">
          <w:rPr>
            <w:rFonts w:ascii="Times New Roman" w:eastAsia="宋体-简" w:hAnsi="Times New Roman" w:cs="Times New Roman"/>
          </w:rPr>
          <w:delText>选择第</w:delText>
        </w:r>
        <w:r w:rsidRPr="007A38FF" w:rsidDel="00CA05A0">
          <w:rPr>
            <w:rFonts w:ascii="Times New Roman" w:eastAsia="宋体-简" w:hAnsi="Times New Roman" w:cs="Times New Roman" w:hint="eastAsia"/>
          </w:rPr>
          <w:delText>一</w:delText>
        </w:r>
        <w:r w:rsidRPr="007C2B96" w:rsidDel="00CA05A0">
          <w:rPr>
            <w:rFonts w:ascii="Times New Roman" w:eastAsia="宋体-简" w:hAnsi="Times New Roman" w:cs="Times New Roman"/>
          </w:rPr>
          <w:delText>项。</w:delText>
        </w:r>
      </w:del>
    </w:p>
    <w:p w14:paraId="7B30193C" w14:textId="70836D2A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7A38FF">
        <w:rPr>
          <w:rFonts w:ascii="Times New Roman" w:eastAsia="宋体-简" w:hAnsi="Times New Roman" w:cs="Times New Roman"/>
        </w:rPr>
        <w:t>第五段提到，</w:t>
      </w:r>
      <w:proofErr w:type="spellStart"/>
      <w:r w:rsidRPr="007A38FF">
        <w:rPr>
          <w:rFonts w:ascii="Times New Roman" w:eastAsia="宋体-简" w:hAnsi="Times New Roman" w:cs="Times New Roman"/>
        </w:rPr>
        <w:t>tetrapods</w:t>
      </w:r>
      <w:proofErr w:type="spellEnd"/>
      <w:r w:rsidRPr="007A38FF">
        <w:rPr>
          <w:rFonts w:ascii="Times New Roman" w:eastAsia="宋体-简" w:hAnsi="Times New Roman" w:cs="Times New Roman"/>
        </w:rPr>
        <w:t>与祖先的区别存在于</w:t>
      </w:r>
      <w:r w:rsidRPr="007A38FF">
        <w:rPr>
          <w:rFonts w:ascii="Times New Roman" w:eastAsia="宋体-简" w:hAnsi="Times New Roman" w:cs="Times New Roman"/>
        </w:rPr>
        <w:t>“skeletal system-changes in the bones of the fins, the vertebral column, pelvic girdle, and pectoral girdle”</w:t>
      </w:r>
      <w:r w:rsidRPr="007A38FF">
        <w:rPr>
          <w:rFonts w:ascii="Times New Roman" w:eastAsia="宋体-简" w:hAnsi="Times New Roman" w:cs="Times New Roman"/>
        </w:rPr>
        <w:t>。对应</w:t>
      </w:r>
      <w:ins w:id="235" w:author="欣鑫 徐" w:date="2016-07-19T11:37:00Z">
        <w:r w:rsidR="00236FC3">
          <w:rPr>
            <w:rFonts w:ascii="Times New Roman" w:eastAsia="宋体-简" w:hAnsi="Times New Roman" w:cs="Times New Roman" w:hint="eastAsia"/>
          </w:rPr>
          <w:t>A</w:t>
        </w:r>
        <w:r w:rsidR="00236FC3">
          <w:rPr>
            <w:rFonts w:ascii="Times New Roman" w:eastAsia="宋体-简" w:hAnsi="Times New Roman" w:cs="Times New Roman" w:hint="eastAsia"/>
          </w:rPr>
          <w:t>选</w:t>
        </w:r>
      </w:ins>
      <w:del w:id="236" w:author="欣鑫 徐" w:date="2016-07-19T11:37:00Z">
        <w:r w:rsidRPr="007A38FF" w:rsidDel="00236FC3">
          <w:rPr>
            <w:rFonts w:ascii="Times New Roman" w:eastAsia="宋体-简" w:hAnsi="Times New Roman" w:cs="Times New Roman"/>
          </w:rPr>
          <w:delText>第一</w:delText>
        </w:r>
      </w:del>
      <w:r w:rsidRPr="007A38FF">
        <w:rPr>
          <w:rFonts w:ascii="Times New Roman" w:eastAsia="宋体-简" w:hAnsi="Times New Roman" w:cs="Times New Roman"/>
        </w:rPr>
        <w:t>项正确</w:t>
      </w:r>
      <w:del w:id="237" w:author="欣鑫 徐" w:date="2016-07-19T11:37:00Z">
        <w:r w:rsidRPr="007A38FF" w:rsidDel="00236FC3">
          <w:rPr>
            <w:rFonts w:ascii="Times New Roman" w:eastAsia="宋体-简" w:hAnsi="Times New Roman" w:cs="Times New Roman"/>
          </w:rPr>
          <w:delText>。</w:delText>
        </w:r>
      </w:del>
      <w:del w:id="238" w:author="欣鑫 徐" w:date="2016-07-19T11:32:00Z">
        <w:r w:rsidRPr="007A38FF" w:rsidDel="00187719">
          <w:rPr>
            <w:rFonts w:ascii="Times New Roman" w:eastAsia="宋体-简" w:hAnsi="Times New Roman" w:cs="Times New Roman"/>
          </w:rPr>
          <w:delText>第二项文中没有提到。第三项错误，祖先已经有</w:delText>
        </w:r>
        <w:r w:rsidRPr="007A38FF" w:rsidDel="00187719">
          <w:rPr>
            <w:rFonts w:ascii="Times New Roman" w:eastAsia="宋体-简" w:hAnsi="Times New Roman" w:cs="Times New Roman"/>
          </w:rPr>
          <w:delText>circulation system</w:delText>
        </w:r>
        <w:r w:rsidRPr="007A38FF" w:rsidDel="00187719">
          <w:rPr>
            <w:rFonts w:ascii="Times New Roman" w:eastAsia="宋体-简" w:hAnsi="Times New Roman" w:cs="Times New Roman"/>
          </w:rPr>
          <w:delText>。第四项不选，祖先也具有迁移到新的池塘的技能</w:delText>
        </w:r>
      </w:del>
      <w:r w:rsidRPr="007A38FF">
        <w:rPr>
          <w:rFonts w:ascii="Times New Roman" w:eastAsia="宋体-简" w:hAnsi="Times New Roman" w:cs="Times New Roman"/>
        </w:rPr>
        <w:t>。</w:t>
      </w:r>
    </w:p>
    <w:p w14:paraId="7F451C5D" w14:textId="77777777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95E0882" w14:textId="7385837B" w:rsidR="00E06612" w:rsidRPr="00236FC3" w:rsidRDefault="00236FC3" w:rsidP="00E06612">
      <w:pPr>
        <w:spacing w:line="400" w:lineRule="exact"/>
        <w:rPr>
          <w:rFonts w:ascii="Times New Roman" w:eastAsia="宋体-简" w:hAnsi="Times New Roman" w:cs="Times New Roman"/>
          <w:bCs/>
          <w:rPrChange w:id="239" w:author="欣鑫 徐" w:date="2016-07-19T11:37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240" w:author="欣鑫 徐" w:date="2016-07-19T11:37:00Z">
        <w:r w:rsidRPr="00236FC3">
          <w:rPr>
            <w:rFonts w:ascii="Times New Roman" w:eastAsia="宋体-简" w:hAnsi="Times New Roman" w:cs="Times New Roman"/>
            <w:bCs/>
            <w:rPrChange w:id="241" w:author="欣鑫 徐" w:date="2016-07-19T11:37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Q13</w:t>
        </w:r>
      </w:ins>
    </w:p>
    <w:p w14:paraId="47792C48" w14:textId="46CCEAD6" w:rsidR="00E06612" w:rsidRPr="004E0795" w:rsidRDefault="00112067" w:rsidP="00E06612">
      <w:pPr>
        <w:spacing w:line="400" w:lineRule="exact"/>
        <w:rPr>
          <w:rFonts w:ascii="Times New Roman" w:eastAsia="宋体-简" w:hAnsi="Times New Roman" w:cs="Times New Roman"/>
        </w:rPr>
      </w:pPr>
      <w:ins w:id="242" w:author="欣鑫 徐" w:date="2016-07-19T11:38:00Z">
        <w:r>
          <w:rPr>
            <w:rFonts w:ascii="Times New Roman" w:eastAsia="宋体-简" w:hAnsi="Times New Roman" w:cs="Times New Roman" w:hint="eastAsia"/>
          </w:rPr>
          <w:t>正确答案：</w:t>
        </w:r>
      </w:ins>
      <w:del w:id="243" w:author="欣鑫 徐" w:date="2016-07-19T11:38:00Z">
        <w:r w:rsidR="00E06612" w:rsidDel="00112067">
          <w:rPr>
            <w:rFonts w:ascii="Times New Roman" w:eastAsia="宋体-简" w:hAnsi="Times New Roman" w:cs="Times New Roman" w:hint="eastAsia"/>
          </w:rPr>
          <w:delText>13</w:delText>
        </w:r>
      </w:del>
      <w:r w:rsidR="00E06612">
        <w:rPr>
          <w:rFonts w:ascii="Times New Roman" w:eastAsia="宋体-简" w:hAnsi="Times New Roman" w:cs="Times New Roman"/>
        </w:rPr>
        <w:t>填入第</w:t>
      </w:r>
      <w:r w:rsidR="00E06612">
        <w:rPr>
          <w:rFonts w:ascii="Times New Roman" w:eastAsia="宋体-简" w:hAnsi="Times New Roman" w:cs="Times New Roman" w:hint="eastAsia"/>
        </w:rPr>
        <w:t>一</w:t>
      </w:r>
      <w:r w:rsidR="00E06612" w:rsidRPr="004E0795">
        <w:rPr>
          <w:rFonts w:ascii="Times New Roman" w:eastAsia="宋体-简" w:hAnsi="Times New Roman" w:cs="Times New Roman"/>
        </w:rPr>
        <w:t>个方框</w:t>
      </w:r>
      <w:ins w:id="244" w:author="欣鑫 徐" w:date="2016-07-19T11:38:00Z">
        <w:r>
          <w:rPr>
            <w:rFonts w:ascii="Times New Roman" w:eastAsia="宋体-简" w:hAnsi="Times New Roman" w:cs="Times New Roman" w:hint="eastAsia"/>
          </w:rPr>
          <w:t>（</w:t>
        </w:r>
        <w:r>
          <w:rPr>
            <w:rFonts w:ascii="Times New Roman" w:eastAsia="宋体-简" w:hAnsi="Times New Roman" w:cs="Times New Roman" w:hint="eastAsia"/>
          </w:rPr>
          <w:t>A</w:t>
        </w:r>
        <w:r>
          <w:rPr>
            <w:rFonts w:ascii="Times New Roman" w:eastAsia="宋体-简" w:hAnsi="Times New Roman" w:cs="Times New Roman" w:hint="eastAsia"/>
          </w:rPr>
          <w:t>）</w:t>
        </w:r>
      </w:ins>
      <w:r w:rsidR="00E06612" w:rsidRPr="004E0795">
        <w:rPr>
          <w:rFonts w:ascii="Times New Roman" w:eastAsia="宋体-简" w:hAnsi="Times New Roman" w:cs="Times New Roman"/>
        </w:rPr>
        <w:t>。</w:t>
      </w:r>
    </w:p>
    <w:p w14:paraId="0EA4A3D2" w14:textId="5C2B4A61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245" w:author="欣鑫 徐" w:date="2016-07-19T11:39:00Z">
        <w:r w:rsidR="00112067">
          <w:rPr>
            <w:rFonts w:ascii="Times New Roman" w:eastAsia="宋体-简" w:hAnsi="Times New Roman" w:cs="Times New Roman" w:hint="eastAsia"/>
          </w:rPr>
          <w:t>插入文本的意思是：</w:t>
        </w:r>
      </w:ins>
      <w:ins w:id="246" w:author="欣鑫 徐" w:date="2016-07-19T11:40:00Z">
        <w:r w:rsidR="005D7DF8">
          <w:rPr>
            <w:rFonts w:ascii="Times New Roman" w:eastAsia="宋体-简" w:hAnsi="Times New Roman" w:cs="Times New Roman" w:hint="eastAsia"/>
          </w:rPr>
          <w:t>这些可能是因为干旱时的潮水退去</w:t>
        </w:r>
      </w:ins>
      <w:ins w:id="247" w:author="欣鑫 徐" w:date="2016-07-19T11:41:00Z">
        <w:r w:rsidR="005D7DF8">
          <w:rPr>
            <w:rFonts w:ascii="Times New Roman" w:eastAsia="宋体-简" w:hAnsi="Times New Roman" w:cs="Times New Roman" w:hint="eastAsia"/>
          </w:rPr>
          <w:t>时滞留沉积下来的，</w:t>
        </w:r>
        <w:r w:rsidR="00DC497E">
          <w:rPr>
            <w:rFonts w:ascii="Times New Roman" w:eastAsia="宋体-简" w:hAnsi="Times New Roman" w:cs="Times New Roman" w:hint="eastAsia"/>
          </w:rPr>
          <w:t>而在那时，</w:t>
        </w:r>
      </w:ins>
      <w:ins w:id="248" w:author="欣鑫 徐" w:date="2016-07-19T11:42:00Z">
        <w:r w:rsidR="0027756F">
          <w:rPr>
            <w:rFonts w:ascii="Times New Roman" w:eastAsia="宋体-简" w:hAnsi="Times New Roman" w:cs="Times New Roman" w:hint="eastAsia"/>
          </w:rPr>
          <w:t>很多水栖动物一定死亡了。题目的</w:t>
        </w:r>
      </w:ins>
      <w:r w:rsidRPr="007A38FF">
        <w:rPr>
          <w:rFonts w:ascii="Times New Roman" w:eastAsia="宋体-简" w:hAnsi="Times New Roman" w:cs="Times New Roman"/>
        </w:rPr>
        <w:t>关键在于找到</w:t>
      </w:r>
      <w:r w:rsidRPr="007A38FF">
        <w:rPr>
          <w:rFonts w:ascii="Times New Roman" w:eastAsia="宋体-简" w:hAnsi="Times New Roman" w:cs="Times New Roman"/>
        </w:rPr>
        <w:t>“these”</w:t>
      </w:r>
      <w:r w:rsidRPr="007A38FF">
        <w:rPr>
          <w:rFonts w:ascii="Times New Roman" w:eastAsia="宋体-简" w:hAnsi="Times New Roman" w:cs="Times New Roman"/>
        </w:rPr>
        <w:t>是什么，而根据提示</w:t>
      </w:r>
      <w:r w:rsidRPr="007A38FF">
        <w:rPr>
          <w:rFonts w:ascii="Times New Roman" w:eastAsia="宋体-简" w:hAnsi="Times New Roman" w:cs="Times New Roman"/>
        </w:rPr>
        <w:t>“many aquatic animals must have died”</w:t>
      </w:r>
      <w:r w:rsidRPr="007A38FF">
        <w:rPr>
          <w:rFonts w:ascii="Times New Roman" w:eastAsia="宋体-简" w:hAnsi="Times New Roman" w:cs="Times New Roman"/>
        </w:rPr>
        <w:t>，指代的应该是</w:t>
      </w:r>
      <w:r w:rsidRPr="007A38FF">
        <w:rPr>
          <w:rFonts w:ascii="Times New Roman" w:eastAsia="宋体-简" w:hAnsi="Times New Roman" w:cs="Times New Roman"/>
        </w:rPr>
        <w:t>“dead fish and other water-dwelling creatures”</w:t>
      </w:r>
      <w:r w:rsidRPr="007A38FF">
        <w:rPr>
          <w:rFonts w:ascii="Times New Roman" w:eastAsia="宋体-简" w:hAnsi="Times New Roman" w:cs="Times New Roman"/>
        </w:rPr>
        <w:t>，恰好填入第一个方框。其余方框的周围都没有再出现</w:t>
      </w:r>
      <w:r w:rsidRPr="007A38FF">
        <w:rPr>
          <w:rFonts w:ascii="Times New Roman" w:eastAsia="宋体-简" w:hAnsi="Times New Roman" w:cs="Times New Roman"/>
        </w:rPr>
        <w:t>“dead aquatic animals”</w:t>
      </w:r>
      <w:r w:rsidRPr="007A38FF">
        <w:rPr>
          <w:rFonts w:ascii="Times New Roman" w:eastAsia="宋体-简" w:hAnsi="Times New Roman" w:cs="Times New Roman"/>
        </w:rPr>
        <w:t>的同义词，不选。</w:t>
      </w:r>
    </w:p>
    <w:p w14:paraId="5D2D64B6" w14:textId="77777777" w:rsidR="00E06612" w:rsidRPr="007C2B96" w:rsidRDefault="00E06612" w:rsidP="00E06612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218A4D0" w14:textId="77777777" w:rsidR="000A2E34" w:rsidRDefault="000A2E34" w:rsidP="00E06612">
      <w:pPr>
        <w:spacing w:line="400" w:lineRule="exact"/>
        <w:rPr>
          <w:ins w:id="249" w:author="欣鑫 徐" w:date="2016-07-19T11:44:00Z"/>
          <w:rFonts w:ascii="Times New Roman" w:eastAsia="宋体-简" w:hAnsi="Times New Roman" w:cs="宋体"/>
          <w:kern w:val="0"/>
        </w:rPr>
      </w:pPr>
      <w:ins w:id="250" w:author="欣鑫 徐" w:date="2016-07-19T11:44:00Z">
        <w:r>
          <w:rPr>
            <w:rFonts w:ascii="Times New Roman" w:eastAsia="宋体-简" w:hAnsi="Times New Roman" w:cs="宋体" w:hint="eastAsia"/>
            <w:kern w:val="0"/>
          </w:rPr>
          <w:t>Q14</w:t>
        </w:r>
      </w:ins>
    </w:p>
    <w:p w14:paraId="317D8784" w14:textId="7F2C3445" w:rsidR="00E06612" w:rsidRPr="007C2B96" w:rsidRDefault="000A2E34" w:rsidP="00E06612">
      <w:pPr>
        <w:spacing w:line="400" w:lineRule="exact"/>
        <w:rPr>
          <w:rFonts w:ascii="Times New Roman" w:eastAsia="宋体-简" w:hAnsi="Times New Roman" w:cs="Times New Roman"/>
        </w:rPr>
      </w:pPr>
      <w:ins w:id="251" w:author="欣鑫 徐" w:date="2016-07-19T11:44:00Z">
        <w:r>
          <w:rPr>
            <w:rFonts w:ascii="Times New Roman" w:eastAsia="宋体-简" w:hAnsi="Times New Roman" w:cs="宋体" w:hint="eastAsia"/>
            <w:kern w:val="0"/>
          </w:rPr>
          <w:t>正确答案：</w:t>
        </w:r>
      </w:ins>
      <w:del w:id="252" w:author="欣鑫 徐" w:date="2016-07-19T11:44:00Z">
        <w:r w:rsidR="00E06612" w:rsidRPr="007C2B96" w:rsidDel="000A2E34">
          <w:rPr>
            <w:rFonts w:ascii="Times New Roman" w:eastAsia="宋体-简" w:hAnsi="Times New Roman" w:cs="宋体" w:hint="eastAsia"/>
            <w:kern w:val="0"/>
          </w:rPr>
          <w:delText>14.</w:delText>
        </w:r>
        <w:r w:rsidR="00E06612" w:rsidRPr="00A2042D" w:rsidDel="000A2E34">
          <w:rPr>
            <w:rFonts w:ascii="Times New Roman" w:eastAsia="宋体-简" w:hAnsi="Times New Roman" w:cs="宋体" w:hint="eastAsia"/>
            <w:kern w:val="0"/>
          </w:rPr>
          <w:delText xml:space="preserve"> </w:delText>
        </w:r>
      </w:del>
      <w:r w:rsidR="00E06612" w:rsidRPr="007C2B96">
        <w:rPr>
          <w:rFonts w:ascii="Times New Roman" w:eastAsia="宋体-简" w:hAnsi="Times New Roman" w:cs="Times New Roman"/>
        </w:rPr>
        <w:t>依次填入</w:t>
      </w:r>
      <w:ins w:id="253" w:author="欣鑫 徐" w:date="2016-07-19T11:45:00Z">
        <w:r w:rsidR="005B6775">
          <w:rPr>
            <w:rFonts w:ascii="Times New Roman" w:eastAsia="宋体-简" w:hAnsi="Times New Roman" w:cs="Times New Roman" w:hint="eastAsia"/>
          </w:rPr>
          <w:t xml:space="preserve"> A E F</w:t>
        </w:r>
      </w:ins>
    </w:p>
    <w:p w14:paraId="37C48DEC" w14:textId="3B67B652" w:rsidR="00E06612" w:rsidRPr="007C2B96" w:rsidDel="006005BC" w:rsidRDefault="006005BC" w:rsidP="00E06612">
      <w:pPr>
        <w:spacing w:line="400" w:lineRule="exact"/>
        <w:rPr>
          <w:del w:id="254" w:author="欣鑫 徐" w:date="2016-07-20T14:14:00Z"/>
          <w:rFonts w:ascii="Times New Roman" w:eastAsia="宋体-简" w:hAnsi="Times New Roman" w:cs="Times New Roman" w:hint="eastAsia"/>
        </w:rPr>
      </w:pPr>
      <w:ins w:id="255" w:author="欣鑫 徐" w:date="2016-07-20T14:14:00Z">
        <w:r>
          <w:rPr>
            <w:rFonts w:ascii="Times New Roman" w:eastAsia="宋体-简" w:hAnsi="Times New Roman" w:cs="Times New Roman" w:hint="eastAsia"/>
          </w:rPr>
          <w:t>A</w:t>
        </w:r>
        <w:r>
          <w:rPr>
            <w:rFonts w:ascii="Times New Roman" w:eastAsia="宋体-简" w:hAnsi="Times New Roman" w:cs="Times New Roman" w:hint="eastAsia"/>
          </w:rPr>
          <w:t>选项</w:t>
        </w:r>
      </w:ins>
      <w:del w:id="256" w:author="欣鑫 徐" w:date="2016-07-20T14:14:00Z">
        <w:r w:rsidR="00E06612" w:rsidRPr="004E0795" w:rsidDel="006005BC">
          <w:rPr>
            <w:rFonts w:ascii="Times New Roman" w:eastAsia="宋体-简" w:hAnsi="Times New Roman" w:cs="Times New Roman"/>
          </w:rPr>
          <w:delText>○</w:delText>
        </w:r>
        <w:r w:rsidR="00E06612" w:rsidDel="006005BC">
          <w:rPr>
            <w:rFonts w:ascii="Times New Roman" w:eastAsia="宋体-简" w:hAnsi="Times New Roman" w:cs="Times New Roman" w:hint="eastAsia"/>
          </w:rPr>
          <w:delText xml:space="preserve"> </w:delText>
        </w:r>
        <w:r w:rsidR="00E06612" w:rsidRPr="007A38FF" w:rsidDel="006005BC">
          <w:rPr>
            <w:rFonts w:ascii="Times New Roman" w:eastAsia="宋体-简" w:hAnsi="Times New Roman" w:cs="Times New Roman"/>
          </w:rPr>
          <w:delText xml:space="preserve">Rhipidistian crossopterygian had features such as primitive lungs and thick fins that could have helped it survive dry periods.   </w:delText>
        </w:r>
        <w:r w:rsidR="00E06612" w:rsidRPr="007A38FF" w:rsidDel="006005BC">
          <w:rPr>
            <w:rFonts w:ascii="Times New Roman" w:eastAsia="宋体-简" w:hAnsi="Times New Roman" w:cs="Times New Roman"/>
          </w:rPr>
          <w:delText>（</w:delText>
        </w:r>
      </w:del>
      <w:r w:rsidR="00E06612" w:rsidRPr="007A38FF">
        <w:rPr>
          <w:rFonts w:ascii="Times New Roman" w:eastAsia="宋体-简" w:hAnsi="Times New Roman" w:cs="Times New Roman"/>
        </w:rPr>
        <w:t>对应</w:t>
      </w:r>
      <w:ins w:id="257" w:author="欣鑫 徐" w:date="2016-07-20T14:14:00Z">
        <w:r>
          <w:rPr>
            <w:rFonts w:ascii="Times New Roman" w:eastAsia="宋体-简" w:hAnsi="Times New Roman" w:cs="Times New Roman" w:hint="eastAsia"/>
          </w:rPr>
          <w:t>文章</w:t>
        </w:r>
      </w:ins>
      <w:r w:rsidR="00E06612" w:rsidRPr="007A38FF">
        <w:rPr>
          <w:rFonts w:ascii="Times New Roman" w:eastAsia="宋体-简" w:hAnsi="Times New Roman" w:cs="Times New Roman"/>
        </w:rPr>
        <w:t>第二、三段，早期</w:t>
      </w:r>
      <w:proofErr w:type="spellStart"/>
      <w:r w:rsidR="00E06612" w:rsidRPr="007A38FF">
        <w:rPr>
          <w:rFonts w:ascii="Times New Roman" w:eastAsia="宋体-简" w:hAnsi="Times New Roman" w:cs="Times New Roman"/>
        </w:rPr>
        <w:t>rhipidistians</w:t>
      </w:r>
      <w:proofErr w:type="spellEnd"/>
      <w:r w:rsidR="00E06612" w:rsidRPr="007A38FF">
        <w:rPr>
          <w:rFonts w:ascii="Times New Roman" w:eastAsia="宋体-简" w:hAnsi="Times New Roman" w:cs="Times New Roman"/>
        </w:rPr>
        <w:t>中肺和鳍的出现</w:t>
      </w:r>
      <w:ins w:id="258" w:author="欣鑫 徐" w:date="2016-07-20T14:14:00Z">
        <w:r>
          <w:rPr>
            <w:rFonts w:ascii="Times New Roman" w:eastAsia="宋体-简" w:hAnsi="Times New Roman" w:cs="Times New Roman" w:hint="eastAsia"/>
          </w:rPr>
          <w:t>；</w:t>
        </w:r>
      </w:ins>
      <w:del w:id="259" w:author="欣鑫 徐" w:date="2016-07-20T14:14:00Z">
        <w:r w:rsidR="00E06612" w:rsidRPr="007A38FF" w:rsidDel="006005BC">
          <w:rPr>
            <w:rFonts w:ascii="Times New Roman" w:eastAsia="宋体-简" w:hAnsi="Times New Roman" w:cs="Times New Roman"/>
          </w:rPr>
          <w:delText>）</w:delText>
        </w:r>
      </w:del>
      <w:ins w:id="260" w:author="欣鑫 徐" w:date="2016-07-20T14:14:00Z">
        <w:r>
          <w:rPr>
            <w:rFonts w:ascii="Times New Roman" w:eastAsia="宋体-简" w:hAnsi="Times New Roman" w:cs="Times New Roman" w:hint="eastAsia"/>
          </w:rPr>
          <w:t>E</w:t>
        </w:r>
        <w:r>
          <w:rPr>
            <w:rFonts w:ascii="Times New Roman" w:eastAsia="宋体-简" w:hAnsi="Times New Roman" w:cs="Times New Roman" w:hint="eastAsia"/>
          </w:rPr>
          <w:t>选项</w:t>
        </w:r>
      </w:ins>
    </w:p>
    <w:p w14:paraId="0A856EB4" w14:textId="77777777" w:rsidR="00E06612" w:rsidRPr="007C2B96" w:rsidDel="006005BC" w:rsidRDefault="00E06612" w:rsidP="00E06612">
      <w:pPr>
        <w:spacing w:line="400" w:lineRule="exact"/>
        <w:rPr>
          <w:del w:id="261" w:author="欣鑫 徐" w:date="2016-07-20T14:14:00Z"/>
          <w:rFonts w:ascii="Times New Roman" w:eastAsia="宋体-简" w:hAnsi="Times New Roman" w:cs="Times New Roman"/>
        </w:rPr>
      </w:pPr>
    </w:p>
    <w:p w14:paraId="3BF4AC4F" w14:textId="428C3C5C" w:rsidR="00E06612" w:rsidRPr="007C2B96" w:rsidDel="006005BC" w:rsidRDefault="00E06612" w:rsidP="00E06612">
      <w:pPr>
        <w:spacing w:line="400" w:lineRule="exact"/>
        <w:rPr>
          <w:del w:id="262" w:author="欣鑫 徐" w:date="2016-07-20T14:15:00Z"/>
          <w:rFonts w:ascii="Times New Roman" w:eastAsia="宋体-简" w:hAnsi="Times New Roman" w:cs="Times New Roman" w:hint="eastAsia"/>
        </w:rPr>
      </w:pPr>
      <w:del w:id="263" w:author="欣鑫 徐" w:date="2016-07-20T14:14:00Z">
        <w:r w:rsidRPr="004E0795" w:rsidDel="006005BC">
          <w:rPr>
            <w:rFonts w:ascii="Times New Roman" w:eastAsia="宋体-简" w:hAnsi="Times New Roman" w:cs="Times New Roman"/>
          </w:rPr>
          <w:delText>○</w:delText>
        </w:r>
        <w:r w:rsidDel="006005BC">
          <w:rPr>
            <w:rFonts w:ascii="Times New Roman" w:eastAsia="宋体-简" w:hAnsi="Times New Roman" w:cs="Times New Roman" w:hint="eastAsia"/>
          </w:rPr>
          <w:delText xml:space="preserve"> </w:delText>
        </w:r>
        <w:r w:rsidRPr="007A38FF" w:rsidDel="006005BC">
          <w:rPr>
            <w:rFonts w:ascii="Times New Roman" w:eastAsia="宋体-简" w:hAnsi="Times New Roman" w:cs="Times New Roman"/>
          </w:rPr>
          <w:delText xml:space="preserve">A drier climate and new sources of food on land may have encouraged the lobe-finned fish’s move to a terrestrial existence. </w:delText>
        </w:r>
        <w:r w:rsidRPr="007A38FF" w:rsidDel="006005BC">
          <w:rPr>
            <w:rFonts w:ascii="Times New Roman" w:eastAsia="宋体-简" w:hAnsi="Times New Roman" w:cs="Times New Roman"/>
          </w:rPr>
          <w:delText>（</w:delText>
        </w:r>
      </w:del>
      <w:r w:rsidRPr="007A38FF">
        <w:rPr>
          <w:rFonts w:ascii="Times New Roman" w:eastAsia="宋体-简" w:hAnsi="Times New Roman" w:cs="Times New Roman"/>
        </w:rPr>
        <w:t>对应第四段，</w:t>
      </w:r>
      <w:r w:rsidRPr="007A38FF">
        <w:rPr>
          <w:rFonts w:ascii="Times New Roman" w:eastAsia="宋体-简" w:hAnsi="Times New Roman" w:cs="Times New Roman"/>
        </w:rPr>
        <w:t>lobe-finned fish</w:t>
      </w:r>
      <w:r w:rsidRPr="007A38FF">
        <w:rPr>
          <w:rFonts w:ascii="Times New Roman" w:eastAsia="宋体-简" w:hAnsi="Times New Roman" w:cs="Times New Roman"/>
        </w:rPr>
        <w:t>上陆的两个理由</w:t>
      </w:r>
      <w:ins w:id="264" w:author="欣鑫 徐" w:date="2016-07-20T14:15:00Z">
        <w:r w:rsidR="006005BC">
          <w:rPr>
            <w:rFonts w:ascii="Times New Roman" w:eastAsia="宋体-简" w:hAnsi="Times New Roman" w:cs="Times New Roman" w:hint="eastAsia"/>
          </w:rPr>
          <w:t>；</w:t>
        </w:r>
      </w:ins>
      <w:del w:id="265" w:author="欣鑫 徐" w:date="2016-07-20T14:15:00Z">
        <w:r w:rsidRPr="007A38FF" w:rsidDel="006005BC">
          <w:rPr>
            <w:rFonts w:ascii="Times New Roman" w:eastAsia="宋体-简" w:hAnsi="Times New Roman" w:cs="Times New Roman"/>
          </w:rPr>
          <w:delText>）</w:delText>
        </w:r>
      </w:del>
      <w:ins w:id="266" w:author="欣鑫 徐" w:date="2016-07-20T14:15:00Z">
        <w:r w:rsidR="006005BC">
          <w:rPr>
            <w:rFonts w:ascii="Times New Roman" w:eastAsia="宋体-简" w:hAnsi="Times New Roman" w:cs="Times New Roman" w:hint="eastAsia"/>
          </w:rPr>
          <w:t>F</w:t>
        </w:r>
        <w:r w:rsidR="006005BC">
          <w:rPr>
            <w:rFonts w:ascii="Times New Roman" w:eastAsia="宋体-简" w:hAnsi="Times New Roman" w:cs="Times New Roman" w:hint="eastAsia"/>
          </w:rPr>
          <w:t>选项</w:t>
        </w:r>
      </w:ins>
    </w:p>
    <w:p w14:paraId="34832007" w14:textId="77777777" w:rsidR="00E06612" w:rsidRPr="007C2B96" w:rsidDel="006005BC" w:rsidRDefault="00E06612" w:rsidP="00E06612">
      <w:pPr>
        <w:spacing w:line="400" w:lineRule="exact"/>
        <w:rPr>
          <w:del w:id="267" w:author="欣鑫 徐" w:date="2016-07-20T14:15:00Z"/>
          <w:rFonts w:ascii="Times New Roman" w:eastAsia="宋体-简" w:hAnsi="Times New Roman" w:cs="Times New Roman"/>
        </w:rPr>
      </w:pPr>
    </w:p>
    <w:p w14:paraId="25707167" w14:textId="72018A2B" w:rsidR="00E06612" w:rsidRPr="007C2B96" w:rsidDel="006005BC" w:rsidRDefault="00E06612" w:rsidP="00E06612">
      <w:pPr>
        <w:spacing w:line="400" w:lineRule="exact"/>
        <w:rPr>
          <w:del w:id="268" w:author="欣鑫 徐" w:date="2016-07-20T14:15:00Z"/>
          <w:rFonts w:ascii="Times New Roman" w:eastAsia="宋体-简" w:hAnsi="Times New Roman" w:cs="Times New Roman" w:hint="eastAsia"/>
        </w:rPr>
      </w:pPr>
      <w:del w:id="269" w:author="欣鑫 徐" w:date="2016-07-20T14:15:00Z">
        <w:r w:rsidRPr="004E0795" w:rsidDel="006005BC">
          <w:rPr>
            <w:rFonts w:ascii="Times New Roman" w:eastAsia="宋体-简" w:hAnsi="Times New Roman" w:cs="Times New Roman"/>
          </w:rPr>
          <w:delText>○</w:delText>
        </w:r>
        <w:r w:rsidRPr="007A38FF" w:rsidDel="006005BC">
          <w:rPr>
            <w:rFonts w:ascii="Times New Roman" w:eastAsia="宋体-简" w:hAnsi="Times New Roman" w:cs="Times New Roman"/>
          </w:rPr>
          <w:delText xml:space="preserve">Early tetrapods remained closely connected to water, but several of their body structures were adapted for life on land.   </w:delText>
        </w:r>
        <w:r w:rsidRPr="007A38FF" w:rsidDel="006005BC">
          <w:rPr>
            <w:rFonts w:ascii="Times New Roman" w:eastAsia="宋体-简" w:hAnsi="Times New Roman" w:cs="Times New Roman"/>
          </w:rPr>
          <w:delText>（</w:delText>
        </w:r>
      </w:del>
      <w:r w:rsidRPr="007A38FF">
        <w:rPr>
          <w:rFonts w:ascii="Times New Roman" w:eastAsia="宋体-简" w:hAnsi="Times New Roman" w:cs="Times New Roman"/>
        </w:rPr>
        <w:t>对应</w:t>
      </w:r>
      <w:ins w:id="270" w:author="欣鑫 徐" w:date="2016-07-20T14:15:00Z">
        <w:r w:rsidR="006005BC">
          <w:rPr>
            <w:rFonts w:ascii="Times New Roman" w:eastAsia="宋体-简" w:hAnsi="Times New Roman" w:cs="Times New Roman" w:hint="eastAsia"/>
          </w:rPr>
          <w:t>文章</w:t>
        </w:r>
      </w:ins>
      <w:r w:rsidRPr="007A38FF">
        <w:rPr>
          <w:rFonts w:ascii="Times New Roman" w:eastAsia="宋体-简" w:hAnsi="Times New Roman" w:cs="Times New Roman"/>
        </w:rPr>
        <w:t>第五段，</w:t>
      </w:r>
      <w:proofErr w:type="spellStart"/>
      <w:r w:rsidRPr="007A38FF">
        <w:rPr>
          <w:rFonts w:ascii="Times New Roman" w:eastAsia="宋体-简" w:hAnsi="Times New Roman" w:cs="Times New Roman"/>
        </w:rPr>
        <w:t>tetrapods</w:t>
      </w:r>
      <w:proofErr w:type="spellEnd"/>
      <w:r w:rsidRPr="007A38FF">
        <w:rPr>
          <w:rFonts w:ascii="Times New Roman" w:eastAsia="宋体-简" w:hAnsi="Times New Roman" w:cs="Times New Roman"/>
        </w:rPr>
        <w:t>的出现及特征</w:t>
      </w:r>
      <w:ins w:id="271" w:author="欣鑫 徐" w:date="2016-07-20T14:15:00Z">
        <w:r w:rsidR="006005BC">
          <w:rPr>
            <w:rFonts w:ascii="Times New Roman" w:eastAsia="宋体-简" w:hAnsi="Times New Roman" w:cs="Times New Roman" w:hint="eastAsia"/>
          </w:rPr>
          <w:t>；</w:t>
        </w:r>
      </w:ins>
      <w:del w:id="272" w:author="欣鑫 徐" w:date="2016-07-20T14:15:00Z">
        <w:r w:rsidRPr="007A38FF" w:rsidDel="006005BC">
          <w:rPr>
            <w:rFonts w:ascii="Times New Roman" w:eastAsia="宋体-简" w:hAnsi="Times New Roman" w:cs="Times New Roman"/>
          </w:rPr>
          <w:delText>）</w:delText>
        </w:r>
      </w:del>
    </w:p>
    <w:p w14:paraId="65BB537C" w14:textId="77777777" w:rsidR="00E06612" w:rsidDel="00852BB7" w:rsidRDefault="00E06612" w:rsidP="00E06612">
      <w:pPr>
        <w:widowControl/>
        <w:spacing w:line="400" w:lineRule="exact"/>
        <w:jc w:val="left"/>
        <w:rPr>
          <w:del w:id="273" w:author="欣鑫 徐" w:date="2016-07-19T11:46:00Z"/>
          <w:rFonts w:ascii="Times New Roman" w:eastAsia="宋体-简" w:hAnsi="Times New Roman" w:cs="宋体" w:hint="eastAsia"/>
          <w:kern w:val="0"/>
        </w:rPr>
      </w:pPr>
    </w:p>
    <w:p w14:paraId="6936CEE1" w14:textId="14A8A35F" w:rsidR="00852BB7" w:rsidRDefault="00852BB7" w:rsidP="00E06612">
      <w:pPr>
        <w:spacing w:line="400" w:lineRule="exact"/>
        <w:rPr>
          <w:ins w:id="274" w:author="欣鑫 徐" w:date="2016-07-19T11:47:00Z"/>
          <w:rFonts w:ascii="Times New Roman" w:eastAsia="宋体-简" w:hAnsi="Times New Roman" w:cs="宋体"/>
          <w:kern w:val="0"/>
        </w:rPr>
      </w:pPr>
      <w:ins w:id="275" w:author="欣鑫 徐" w:date="2016-07-19T11:47:00Z">
        <w:r>
          <w:rPr>
            <w:rFonts w:ascii="Times New Roman" w:eastAsia="宋体-简" w:hAnsi="Times New Roman" w:cs="宋体" w:hint="eastAsia"/>
            <w:kern w:val="0"/>
          </w:rPr>
          <w:t>B</w:t>
        </w:r>
        <w:r>
          <w:rPr>
            <w:rFonts w:ascii="Times New Roman" w:eastAsia="宋体-简" w:hAnsi="Times New Roman" w:cs="宋体" w:hint="eastAsia"/>
            <w:kern w:val="0"/>
          </w:rPr>
          <w:t>选项错在</w:t>
        </w:r>
      </w:ins>
      <w:ins w:id="276" w:author="欣鑫 徐" w:date="2016-07-19T11:51:00Z">
        <w:r w:rsidR="009A5C12">
          <w:rPr>
            <w:rFonts w:ascii="Times New Roman" w:eastAsia="宋体-简" w:hAnsi="Times New Roman" w:cs="宋体" w:hint="eastAsia"/>
            <w:kern w:val="0"/>
          </w:rPr>
          <w:t>原文没有精确讨论到</w:t>
        </w:r>
      </w:ins>
      <w:ins w:id="277" w:author="欣鑫 徐" w:date="2016-07-19T11:52:00Z">
        <w:r w:rsidR="00FA2771" w:rsidRPr="00FA2771">
          <w:rPr>
            <w:rFonts w:ascii="Times New Roman" w:eastAsia="宋体-简" w:hAnsi="Times New Roman" w:cs="宋体"/>
            <w:kern w:val="0"/>
          </w:rPr>
          <w:t>the number of bones</w:t>
        </w:r>
        <w:r w:rsidR="00FA2771">
          <w:rPr>
            <w:rFonts w:ascii="Times New Roman" w:eastAsia="宋体-简" w:hAnsi="Times New Roman" w:cs="宋体" w:hint="eastAsia"/>
            <w:kern w:val="0"/>
          </w:rPr>
          <w:t>，只是说</w:t>
        </w:r>
      </w:ins>
      <w:ins w:id="278" w:author="欣鑫 徐" w:date="2016-07-19T11:55:00Z">
        <w:r w:rsidR="00EA70B4">
          <w:rPr>
            <w:rFonts w:ascii="Times New Roman" w:eastAsia="宋体-简" w:hAnsi="Times New Roman" w:cs="宋体" w:hint="eastAsia"/>
            <w:kern w:val="0"/>
          </w:rPr>
          <w:t xml:space="preserve">lobe </w:t>
        </w:r>
      </w:ins>
      <w:ins w:id="279" w:author="欣鑫 徐" w:date="2016-07-19T11:52:00Z">
        <w:r w:rsidR="00FA2771">
          <w:rPr>
            <w:rFonts w:ascii="Times New Roman" w:eastAsia="宋体-简" w:hAnsi="Times New Roman" w:cs="宋体" w:hint="eastAsia"/>
            <w:kern w:val="0"/>
          </w:rPr>
          <w:t>fins</w:t>
        </w:r>
        <w:r w:rsidR="00FA2771">
          <w:rPr>
            <w:rFonts w:ascii="Times New Roman" w:eastAsia="宋体-简" w:hAnsi="Times New Roman" w:cs="宋体" w:hint="eastAsia"/>
            <w:kern w:val="0"/>
          </w:rPr>
          <w:t>。</w:t>
        </w:r>
      </w:ins>
    </w:p>
    <w:p w14:paraId="3BB7D455" w14:textId="3A994DC7" w:rsidR="00852BB7" w:rsidRDefault="00852BB7" w:rsidP="00E06612">
      <w:pPr>
        <w:spacing w:line="400" w:lineRule="exact"/>
        <w:rPr>
          <w:ins w:id="280" w:author="欣鑫 徐" w:date="2016-07-19T11:47:00Z"/>
          <w:rFonts w:ascii="Times New Roman" w:eastAsia="宋体-简" w:hAnsi="Times New Roman" w:cs="宋体"/>
          <w:kern w:val="0"/>
        </w:rPr>
      </w:pPr>
      <w:ins w:id="281" w:author="欣鑫 徐" w:date="2016-07-19T11:47:00Z">
        <w:r>
          <w:rPr>
            <w:rFonts w:ascii="Times New Roman" w:eastAsia="宋体-简" w:hAnsi="Times New Roman" w:cs="宋体" w:hint="eastAsia"/>
            <w:kern w:val="0"/>
          </w:rPr>
          <w:t>C</w:t>
        </w:r>
        <w:r>
          <w:rPr>
            <w:rFonts w:ascii="Times New Roman" w:eastAsia="宋体-简" w:hAnsi="Times New Roman" w:cs="宋体" w:hint="eastAsia"/>
            <w:kern w:val="0"/>
          </w:rPr>
          <w:t>选项错在</w:t>
        </w:r>
      </w:ins>
      <w:ins w:id="282" w:author="欣鑫 徐" w:date="2016-07-19T11:54:00Z">
        <w:r w:rsidR="00EA70B4">
          <w:rPr>
            <w:rFonts w:ascii="Times New Roman" w:eastAsia="宋体-简" w:hAnsi="Times New Roman" w:cs="宋体" w:hint="eastAsia"/>
            <w:kern w:val="0"/>
          </w:rPr>
          <w:t>shortly after</w:t>
        </w:r>
        <w:r w:rsidR="00EA70B4">
          <w:rPr>
            <w:rFonts w:ascii="Times New Roman" w:eastAsia="宋体-简" w:hAnsi="Times New Roman" w:cs="宋体" w:hint="eastAsia"/>
            <w:kern w:val="0"/>
          </w:rPr>
          <w:t>，而且只是一个</w:t>
        </w:r>
      </w:ins>
      <w:ins w:id="283" w:author="欣鑫 徐" w:date="2016-07-19T11:55:00Z">
        <w:r w:rsidR="00EA70B4">
          <w:rPr>
            <w:rFonts w:ascii="Times New Roman" w:eastAsia="宋体-简" w:hAnsi="Times New Roman" w:cs="宋体" w:hint="eastAsia"/>
            <w:kern w:val="0"/>
          </w:rPr>
          <w:t>条件之一</w:t>
        </w:r>
        <w:r w:rsidR="00CC2A9D">
          <w:rPr>
            <w:rFonts w:ascii="Times New Roman" w:eastAsia="宋体-简" w:hAnsi="Times New Roman" w:cs="宋体" w:hint="eastAsia"/>
            <w:kern w:val="0"/>
          </w:rPr>
          <w:t>，主语也不应该是</w:t>
        </w:r>
        <w:r w:rsidR="00CC2A9D" w:rsidRPr="00CC2A9D">
          <w:rPr>
            <w:rFonts w:ascii="Times New Roman" w:eastAsia="宋体-简" w:hAnsi="Times New Roman" w:cs="宋体"/>
            <w:kern w:val="0"/>
          </w:rPr>
          <w:t>plants and other animals</w:t>
        </w:r>
      </w:ins>
      <w:ins w:id="284" w:author="欣鑫 徐" w:date="2016-07-20T14:15:00Z">
        <w:r w:rsidR="006005BC">
          <w:rPr>
            <w:rFonts w:ascii="Times New Roman" w:eastAsia="宋体-简" w:hAnsi="Times New Roman" w:cs="宋体" w:hint="eastAsia"/>
            <w:kern w:val="0"/>
          </w:rPr>
          <w:t>；</w:t>
        </w:r>
      </w:ins>
      <w:bookmarkStart w:id="285" w:name="_GoBack"/>
      <w:bookmarkEnd w:id="285"/>
      <w:ins w:id="286" w:author="欣鑫 徐" w:date="2016-07-19T11:47:00Z">
        <w:r>
          <w:rPr>
            <w:rFonts w:ascii="Times New Roman" w:eastAsia="宋体-简" w:hAnsi="Times New Roman" w:cs="宋体" w:hint="eastAsia"/>
            <w:kern w:val="0"/>
          </w:rPr>
          <w:t>D</w:t>
        </w:r>
        <w:r>
          <w:rPr>
            <w:rFonts w:ascii="Times New Roman" w:eastAsia="宋体-简" w:hAnsi="Times New Roman" w:cs="宋体" w:hint="eastAsia"/>
            <w:kern w:val="0"/>
          </w:rPr>
          <w:t>选项错在</w:t>
        </w:r>
      </w:ins>
      <w:ins w:id="287" w:author="欣鑫 徐" w:date="2016-07-19T11:57:00Z">
        <w:r w:rsidR="00CC2A9D">
          <w:rPr>
            <w:rFonts w:ascii="Times New Roman" w:eastAsia="宋体-简" w:hAnsi="Times New Roman" w:cs="宋体" w:hint="eastAsia"/>
            <w:kern w:val="0"/>
          </w:rPr>
          <w:t>没有比较讨论这个内容</w:t>
        </w:r>
        <w:r w:rsidR="00A0654B">
          <w:rPr>
            <w:rFonts w:ascii="Times New Roman" w:eastAsia="宋体-简" w:hAnsi="Times New Roman" w:cs="宋体" w:hint="eastAsia"/>
            <w:kern w:val="0"/>
          </w:rPr>
          <w:t>，回顾第一段内容</w:t>
        </w:r>
      </w:ins>
      <w:ins w:id="288" w:author="欣鑫 徐" w:date="2016-07-19T11:58:00Z">
        <w:r w:rsidR="00A0654B">
          <w:rPr>
            <w:rFonts w:ascii="Times New Roman" w:eastAsia="宋体-简" w:hAnsi="Times New Roman" w:cs="宋体" w:hint="eastAsia"/>
            <w:kern w:val="0"/>
          </w:rPr>
          <w:t>可知</w:t>
        </w:r>
      </w:ins>
      <w:ins w:id="289" w:author="欣鑫 徐" w:date="2016-07-19T11:57:00Z">
        <w:r w:rsidR="00A0654B">
          <w:rPr>
            <w:rFonts w:ascii="Times New Roman" w:eastAsia="宋体-简" w:hAnsi="Times New Roman" w:cs="宋体" w:hint="eastAsia"/>
            <w:kern w:val="0"/>
          </w:rPr>
          <w:t>。</w:t>
        </w:r>
      </w:ins>
    </w:p>
    <w:p w14:paraId="47025617" w14:textId="77777777" w:rsidR="00852BB7" w:rsidRPr="007C2B96" w:rsidRDefault="00852BB7" w:rsidP="00E06612">
      <w:pPr>
        <w:spacing w:line="400" w:lineRule="exact"/>
        <w:rPr>
          <w:ins w:id="290" w:author="欣鑫 徐" w:date="2016-07-19T11:46:00Z"/>
          <w:rFonts w:ascii="Times New Roman" w:eastAsia="宋体-简" w:hAnsi="Times New Roman" w:cs="Times New Roman"/>
        </w:rPr>
      </w:pPr>
    </w:p>
    <w:p w14:paraId="5E7E986F" w14:textId="77777777" w:rsidR="00E06612" w:rsidRPr="003C0880" w:rsidRDefault="00E06612" w:rsidP="00E06612">
      <w:pPr>
        <w:widowControl/>
        <w:spacing w:line="400" w:lineRule="exact"/>
        <w:jc w:val="left"/>
        <w:rPr>
          <w:rFonts w:ascii="Times New Roman" w:eastAsia="宋体-简" w:hAnsi="Times New Roman" w:cs="宋体"/>
          <w:kern w:val="0"/>
        </w:rPr>
      </w:pPr>
    </w:p>
    <w:p w14:paraId="39AAB2BE" w14:textId="77777777" w:rsidR="00C5074D" w:rsidRPr="00E06612" w:rsidRDefault="00C5074D"/>
    <w:sectPr w:rsidR="00C5074D" w:rsidRPr="00E06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-简">
    <w:altName w:val="Songti SC Regular"/>
    <w:charset w:val="88"/>
    <w:family w:val="auto"/>
    <w:pitch w:val="variable"/>
    <w:sig w:usb0="00000000" w:usb1="080F0000" w:usb2="00000010" w:usb3="00000000" w:csb0="0014009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00FB9"/>
    <w:multiLevelType w:val="singleLevel"/>
    <w:tmpl w:val="54800FB9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12"/>
    <w:rsid w:val="0005407E"/>
    <w:rsid w:val="000651A8"/>
    <w:rsid w:val="00075705"/>
    <w:rsid w:val="00076173"/>
    <w:rsid w:val="000A004F"/>
    <w:rsid w:val="000A2E34"/>
    <w:rsid w:val="000D5D55"/>
    <w:rsid w:val="00112067"/>
    <w:rsid w:val="00124EDF"/>
    <w:rsid w:val="00144499"/>
    <w:rsid w:val="00187719"/>
    <w:rsid w:val="00236F61"/>
    <w:rsid w:val="00236FC3"/>
    <w:rsid w:val="00271762"/>
    <w:rsid w:val="0027756F"/>
    <w:rsid w:val="00294304"/>
    <w:rsid w:val="00320939"/>
    <w:rsid w:val="00365BEF"/>
    <w:rsid w:val="003F2FCF"/>
    <w:rsid w:val="004D0EA8"/>
    <w:rsid w:val="004E706A"/>
    <w:rsid w:val="00526842"/>
    <w:rsid w:val="00594389"/>
    <w:rsid w:val="005B6775"/>
    <w:rsid w:val="005D7DF8"/>
    <w:rsid w:val="005E6D9E"/>
    <w:rsid w:val="006005BC"/>
    <w:rsid w:val="00641EC4"/>
    <w:rsid w:val="006668BF"/>
    <w:rsid w:val="006B3E28"/>
    <w:rsid w:val="006E241E"/>
    <w:rsid w:val="007100A7"/>
    <w:rsid w:val="00723555"/>
    <w:rsid w:val="00797B1F"/>
    <w:rsid w:val="007B0C83"/>
    <w:rsid w:val="00803E89"/>
    <w:rsid w:val="0084283D"/>
    <w:rsid w:val="00852BB7"/>
    <w:rsid w:val="00860A05"/>
    <w:rsid w:val="008D2E8C"/>
    <w:rsid w:val="00903487"/>
    <w:rsid w:val="00912FF6"/>
    <w:rsid w:val="00923A22"/>
    <w:rsid w:val="00951536"/>
    <w:rsid w:val="009529BD"/>
    <w:rsid w:val="009A031E"/>
    <w:rsid w:val="009A5C12"/>
    <w:rsid w:val="009B7BA8"/>
    <w:rsid w:val="009D4176"/>
    <w:rsid w:val="009F139A"/>
    <w:rsid w:val="009F4577"/>
    <w:rsid w:val="00A0654B"/>
    <w:rsid w:val="00A40DD3"/>
    <w:rsid w:val="00AD363D"/>
    <w:rsid w:val="00B52D13"/>
    <w:rsid w:val="00B80F7D"/>
    <w:rsid w:val="00B9594C"/>
    <w:rsid w:val="00BB45C2"/>
    <w:rsid w:val="00C5074D"/>
    <w:rsid w:val="00C82494"/>
    <w:rsid w:val="00CA05A0"/>
    <w:rsid w:val="00CC1DC5"/>
    <w:rsid w:val="00CC2A9D"/>
    <w:rsid w:val="00CC63F9"/>
    <w:rsid w:val="00D14160"/>
    <w:rsid w:val="00DC27BC"/>
    <w:rsid w:val="00DC497E"/>
    <w:rsid w:val="00DE5BD2"/>
    <w:rsid w:val="00E06612"/>
    <w:rsid w:val="00E27735"/>
    <w:rsid w:val="00EA70B4"/>
    <w:rsid w:val="00ED7C08"/>
    <w:rsid w:val="00EF2BB3"/>
    <w:rsid w:val="00F02A2C"/>
    <w:rsid w:val="00F64F39"/>
    <w:rsid w:val="00F870BC"/>
    <w:rsid w:val="00FA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FB27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1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1A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651A8"/>
    <w:rPr>
      <w:rFonts w:ascii="Heiti SC Light" w:eastAsia="Heiti SC Light"/>
      <w:sz w:val="18"/>
      <w:szCs w:val="18"/>
    </w:rPr>
  </w:style>
  <w:style w:type="paragraph" w:styleId="a5">
    <w:name w:val="Revision"/>
    <w:hidden/>
    <w:uiPriority w:val="99"/>
    <w:semiHidden/>
    <w:rsid w:val="00D1416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12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51A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651A8"/>
    <w:rPr>
      <w:rFonts w:ascii="Heiti SC Light" w:eastAsia="Heiti SC Light"/>
      <w:sz w:val="18"/>
      <w:szCs w:val="18"/>
    </w:rPr>
  </w:style>
  <w:style w:type="paragraph" w:styleId="a5">
    <w:name w:val="Revision"/>
    <w:hidden/>
    <w:uiPriority w:val="99"/>
    <w:semiHidden/>
    <w:rsid w:val="00D141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656</Words>
  <Characters>3744</Characters>
  <Application>Microsoft Macintosh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Sanm1</dc:creator>
  <cp:lastModifiedBy>欣鑫 徐</cp:lastModifiedBy>
  <cp:revision>27</cp:revision>
  <dcterms:created xsi:type="dcterms:W3CDTF">2016-02-29T04:14:00Z</dcterms:created>
  <dcterms:modified xsi:type="dcterms:W3CDTF">2016-07-20T06:15:00Z</dcterms:modified>
</cp:coreProperties>
</file>