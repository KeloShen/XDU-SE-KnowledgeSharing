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F866DC" w14:textId="77777777" w:rsidR="001F5DE6" w:rsidRDefault="001F5DE6" w:rsidP="00FF70E7">
      <w:pPr>
        <w:spacing w:line="400" w:lineRule="exact"/>
        <w:rPr>
          <w:ins w:id="0" w:author="欣鑫 徐" w:date="2016-07-19T17:50:00Z"/>
          <w:rFonts w:ascii="Times New Roman" w:eastAsia="宋体-简" w:hAnsi="Times New Roman" w:cs="Times New Roman"/>
        </w:rPr>
      </w:pPr>
      <w:ins w:id="1" w:author="欣鑫 徐" w:date="2016-07-19T17:50:00Z">
        <w:r>
          <w:rPr>
            <w:rFonts w:ascii="Times New Roman" w:eastAsia="宋体-简" w:hAnsi="Times New Roman" w:cs="Times New Roman" w:hint="eastAsia"/>
          </w:rPr>
          <w:t>Q1</w:t>
        </w:r>
      </w:ins>
    </w:p>
    <w:p w14:paraId="128EDEA4" w14:textId="24EE806E" w:rsidR="00FF70E7" w:rsidRPr="007C2B96" w:rsidRDefault="001F5DE6" w:rsidP="00FF70E7">
      <w:pPr>
        <w:spacing w:line="400" w:lineRule="exact"/>
        <w:rPr>
          <w:rFonts w:ascii="Times New Roman" w:eastAsia="宋体-简" w:hAnsi="Times New Roman" w:cs="Times New Roman"/>
        </w:rPr>
      </w:pPr>
      <w:ins w:id="2" w:author="欣鑫 徐" w:date="2016-07-19T17:50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3" w:author="欣鑫 徐" w:date="2016-07-19T17:51:00Z">
        <w:r w:rsidR="00E16DC6">
          <w:rPr>
            <w:rFonts w:ascii="Times New Roman" w:eastAsia="宋体-简" w:hAnsi="Times New Roman" w:cs="Times New Roman" w:hint="eastAsia"/>
          </w:rPr>
          <w:t>B</w:t>
        </w:r>
      </w:ins>
      <w:del w:id="4" w:author="欣鑫 徐" w:date="2016-07-19T17:50:00Z">
        <w:r w:rsidR="00FF70E7" w:rsidDel="001F5DE6">
          <w:rPr>
            <w:rFonts w:ascii="Times New Roman" w:eastAsia="宋体-简" w:hAnsi="Times New Roman" w:cs="Times New Roman" w:hint="eastAsia"/>
          </w:rPr>
          <w:delText>1</w:delText>
        </w:r>
        <w:r w:rsidR="00FF70E7" w:rsidRPr="007C2B96" w:rsidDel="001F5DE6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1F5DE6">
          <w:rPr>
            <w:rFonts w:ascii="Times New Roman" w:eastAsia="宋体-简" w:hAnsi="Times New Roman" w:cs="Times New Roman" w:hint="eastAsia"/>
          </w:rPr>
          <w:delText>二</w:delText>
        </w:r>
        <w:r w:rsidR="00FF70E7" w:rsidRPr="007C2B96" w:rsidDel="001F5DE6">
          <w:rPr>
            <w:rFonts w:ascii="Times New Roman" w:eastAsia="宋体-简" w:hAnsi="Times New Roman" w:cs="Times New Roman"/>
          </w:rPr>
          <w:delText>项。</w:delText>
        </w:r>
      </w:del>
    </w:p>
    <w:p w14:paraId="0DFFF9A5" w14:textId="1D5D4ECD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第一段介绍，水的动静状态会影响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 w:hint="eastAsia"/>
        </w:rPr>
        <w:t>，在相对静止的水体中：“</w:t>
      </w:r>
      <w:r w:rsidRPr="00462612">
        <w:rPr>
          <w:rFonts w:ascii="Times New Roman" w:eastAsia="宋体-简" w:hAnsi="Times New Roman" w:cs="Times New Roman"/>
        </w:rPr>
        <w:t>meadows in relatively calm waters tend to form flat, extensive carpets</w:t>
      </w:r>
      <w:r w:rsidRPr="00462612">
        <w:rPr>
          <w:rFonts w:ascii="Times New Roman" w:eastAsia="宋体-简" w:hAnsi="Times New Roman" w:cs="Times New Roman" w:hint="eastAsia"/>
        </w:rPr>
        <w:t>”，也就是形成又宽又平的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 w:hint="eastAsia"/>
        </w:rPr>
        <w:t xml:space="preserve"> </w:t>
      </w:r>
      <w:r w:rsidRPr="00462612">
        <w:rPr>
          <w:rFonts w:ascii="Times New Roman" w:eastAsia="宋体-简" w:hAnsi="Times New Roman" w:cs="Times New Roman"/>
        </w:rPr>
        <w:t>beds</w:t>
      </w:r>
      <w:r w:rsidRPr="00462612">
        <w:rPr>
          <w:rFonts w:ascii="Times New Roman" w:eastAsia="宋体-简" w:hAnsi="Times New Roman" w:cs="Times New Roman" w:hint="eastAsia"/>
        </w:rPr>
        <w:t>。</w:t>
      </w:r>
      <w:ins w:id="5" w:author="欣鑫 徐" w:date="2016-07-20T09:52:00Z">
        <w:r w:rsidR="00472321">
          <w:rPr>
            <w:rFonts w:ascii="Times New Roman" w:eastAsia="宋体-简" w:hAnsi="Times New Roman" w:cs="Times New Roman" w:hint="eastAsia"/>
          </w:rPr>
          <w:t>B</w:t>
        </w:r>
        <w:r w:rsidR="00472321">
          <w:rPr>
            <w:rFonts w:ascii="Times New Roman" w:eastAsia="宋体-简" w:hAnsi="Times New Roman" w:cs="Times New Roman" w:hint="eastAsia"/>
          </w:rPr>
          <w:t>选</w:t>
        </w:r>
      </w:ins>
      <w:del w:id="6" w:author="欣鑫 徐" w:date="2016-07-20T09:52:00Z">
        <w:r w:rsidRPr="00462612" w:rsidDel="00472321">
          <w:rPr>
            <w:rFonts w:ascii="Times New Roman" w:eastAsia="宋体-简" w:hAnsi="Times New Roman" w:cs="Times New Roman" w:hint="eastAsia"/>
          </w:rPr>
          <w:delText>第二</w:delText>
        </w:r>
      </w:del>
      <w:r w:rsidRPr="00462612">
        <w:rPr>
          <w:rFonts w:ascii="Times New Roman" w:eastAsia="宋体-简" w:hAnsi="Times New Roman" w:cs="Times New Roman" w:hint="eastAsia"/>
        </w:rPr>
        <w:t>项正确。</w:t>
      </w:r>
      <w:del w:id="7" w:author="欣鑫 徐" w:date="2016-07-20T09:52:00Z">
        <w:r w:rsidRPr="00462612" w:rsidDel="00D403B6">
          <w:rPr>
            <w:rFonts w:ascii="Times New Roman" w:eastAsia="宋体-简" w:hAnsi="Times New Roman" w:cs="Times New Roman" w:hint="eastAsia"/>
          </w:rPr>
          <w:delText>第一项关于营养是否流失，第一段没有提到。第三项不选，属于波动的水体中</w:delText>
        </w:r>
        <w:r w:rsidRPr="00462612" w:rsidDel="00D403B6">
          <w:rPr>
            <w:rFonts w:ascii="Times New Roman" w:eastAsia="宋体-简" w:hAnsi="Times New Roman" w:cs="Times New Roman" w:hint="eastAsia"/>
          </w:rPr>
          <w:delText>beds</w:delText>
        </w:r>
        <w:r w:rsidRPr="00462612" w:rsidDel="00D403B6">
          <w:rPr>
            <w:rFonts w:ascii="Times New Roman" w:eastAsia="宋体-简" w:hAnsi="Times New Roman" w:cs="Times New Roman" w:hint="eastAsia"/>
          </w:rPr>
          <w:delText>的特征。第四项不选，没有提到生长速度的不同。</w:delText>
        </w:r>
      </w:del>
    </w:p>
    <w:p w14:paraId="3018EE08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FA4D80E" w14:textId="3824492A" w:rsidR="00D403B6" w:rsidRDefault="00D403B6" w:rsidP="00FF70E7">
      <w:pPr>
        <w:spacing w:line="400" w:lineRule="exact"/>
        <w:rPr>
          <w:ins w:id="8" w:author="欣鑫 徐" w:date="2016-07-20T09:52:00Z"/>
          <w:rFonts w:ascii="Times New Roman" w:eastAsia="宋体-简" w:hAnsi="Times New Roman" w:cs="Times New Roman"/>
        </w:rPr>
      </w:pPr>
      <w:ins w:id="9" w:author="欣鑫 徐" w:date="2016-07-20T09:52:00Z">
        <w:r>
          <w:rPr>
            <w:rFonts w:ascii="Times New Roman" w:eastAsia="宋体-简" w:hAnsi="Times New Roman" w:cs="Times New Roman" w:hint="eastAsia"/>
          </w:rPr>
          <w:t>Q2</w:t>
        </w:r>
      </w:ins>
    </w:p>
    <w:p w14:paraId="4770807F" w14:textId="30D92911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del w:id="10" w:author="欣鑫 徐" w:date="2016-07-20T09:52:00Z">
        <w:r w:rsidDel="00D403B6">
          <w:rPr>
            <w:rFonts w:ascii="Times New Roman" w:eastAsia="宋体-简" w:hAnsi="Times New Roman" w:cs="Times New Roman" w:hint="eastAsia"/>
          </w:rPr>
          <w:delText>2</w:delText>
        </w:r>
      </w:del>
      <w:ins w:id="11" w:author="欣鑫 徐" w:date="2016-07-20T09:53:00Z">
        <w:r w:rsidR="00D403B6">
          <w:rPr>
            <w:rFonts w:ascii="Times New Roman" w:eastAsia="宋体-简" w:hAnsi="Times New Roman" w:cs="Times New Roman" w:hint="eastAsia"/>
          </w:rPr>
          <w:t>正确答案：</w:t>
        </w:r>
      </w:ins>
      <w:ins w:id="12" w:author="欣鑫 徐" w:date="2016-07-20T09:59:00Z">
        <w:r w:rsidR="00B244C3">
          <w:rPr>
            <w:rFonts w:ascii="Times New Roman" w:eastAsia="宋体-简" w:hAnsi="Times New Roman" w:cs="Times New Roman" w:hint="eastAsia"/>
          </w:rPr>
          <w:t>A</w:t>
        </w:r>
      </w:ins>
      <w:del w:id="13" w:author="欣鑫 徐" w:date="2016-07-20T09:52:00Z">
        <w:r w:rsidDel="00D403B6">
          <w:rPr>
            <w:rFonts w:ascii="Times New Roman" w:eastAsia="宋体-简" w:hAnsi="Times New Roman" w:cs="Times New Roman"/>
          </w:rPr>
          <w:delText>选择第</w:delText>
        </w:r>
        <w:r w:rsidRPr="00462612" w:rsidDel="00D403B6">
          <w:rPr>
            <w:rFonts w:ascii="Times New Roman" w:eastAsia="宋体-简" w:hAnsi="Times New Roman" w:cs="Times New Roman" w:hint="eastAsia"/>
          </w:rPr>
          <w:delText>一</w:delText>
        </w:r>
        <w:r w:rsidRPr="007C2B96" w:rsidDel="00D403B6">
          <w:rPr>
            <w:rFonts w:ascii="Times New Roman" w:eastAsia="宋体-简" w:hAnsi="Times New Roman" w:cs="Times New Roman"/>
          </w:rPr>
          <w:delText>项。</w:delText>
        </w:r>
      </w:del>
    </w:p>
    <w:p w14:paraId="41FE6EF0" w14:textId="4FA398CF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4" w:author="欣鑫 徐" w:date="2016-07-20T09:59:00Z">
        <w:r w:rsidR="00B244C3">
          <w:rPr>
            <w:rFonts w:ascii="Times New Roman" w:eastAsia="宋体-简" w:hAnsi="Times New Roman" w:cs="Times New Roman" w:hint="eastAsia"/>
          </w:rPr>
          <w:t>回归</w:t>
        </w:r>
      </w:ins>
      <w:ins w:id="15" w:author="欣鑫 徐" w:date="2016-07-20T10:02:00Z">
        <w:r w:rsidR="003D74B7">
          <w:rPr>
            <w:rFonts w:ascii="Times New Roman" w:eastAsia="宋体-简" w:hAnsi="Times New Roman" w:cs="Times New Roman" w:hint="eastAsia"/>
          </w:rPr>
          <w:t>答案</w:t>
        </w:r>
      </w:ins>
      <w:ins w:id="16" w:author="欣鑫 徐" w:date="2016-07-20T09:59:00Z">
        <w:r w:rsidR="00B244C3">
          <w:rPr>
            <w:rFonts w:ascii="Times New Roman" w:eastAsia="宋体-简" w:hAnsi="Times New Roman" w:cs="Times New Roman" w:hint="eastAsia"/>
          </w:rPr>
          <w:t>定位句“</w:t>
        </w:r>
        <w:r w:rsidR="00B244C3" w:rsidRPr="00B244C3">
          <w:rPr>
            <w:rFonts w:ascii="Times New Roman" w:eastAsia="宋体-简" w:hAnsi="Times New Roman" w:cs="Times New Roman"/>
          </w:rPr>
          <w:t xml:space="preserve">This damping effect can be significant to </w:t>
        </w:r>
        <w:r w:rsidR="00B244C3">
          <w:rPr>
            <w:rFonts w:ascii="Times New Roman" w:eastAsia="宋体-简" w:hAnsi="Times New Roman" w:cs="Times New Roman"/>
          </w:rPr>
          <w:t>…</w:t>
        </w:r>
        <w:r w:rsidR="00B244C3" w:rsidRPr="00B244C3">
          <w:rPr>
            <w:rFonts w:ascii="Times New Roman" w:eastAsia="宋体-简" w:hAnsi="Times New Roman" w:cs="Times New Roman"/>
          </w:rPr>
          <w:t>wave motion can be reduced to zero.</w:t>
        </w:r>
        <w:r w:rsidR="00B244C3">
          <w:rPr>
            <w:rFonts w:ascii="Times New Roman" w:eastAsia="宋体-简" w:hAnsi="Times New Roman" w:cs="Times New Roman" w:hint="eastAsia"/>
          </w:rPr>
          <w:t>”</w:t>
        </w:r>
      </w:ins>
      <w:ins w:id="17" w:author="欣鑫 徐" w:date="2016-07-20T10:00:00Z">
        <w:r w:rsidR="00B244C3">
          <w:rPr>
            <w:rFonts w:ascii="Times New Roman" w:eastAsia="宋体-简" w:hAnsi="Times New Roman" w:cs="Times New Roman" w:hint="eastAsia"/>
          </w:rPr>
          <w:t>本</w:t>
        </w:r>
      </w:ins>
      <w:del w:id="18" w:author="欣鑫 徐" w:date="2016-07-20T09:59:00Z">
        <w:r w:rsidRPr="00462612" w:rsidDel="00B244C3">
          <w:rPr>
            <w:rFonts w:ascii="Times New Roman" w:eastAsia="宋体-简" w:hAnsi="Times New Roman" w:cs="Times New Roman" w:hint="eastAsia"/>
          </w:rPr>
          <w:delText>第一</w:delText>
        </w:r>
      </w:del>
      <w:r w:rsidRPr="00462612">
        <w:rPr>
          <w:rFonts w:ascii="Times New Roman" w:eastAsia="宋体-简" w:hAnsi="Times New Roman" w:cs="Times New Roman" w:hint="eastAsia"/>
        </w:rPr>
        <w:t>段</w:t>
      </w:r>
      <w:ins w:id="19" w:author="欣鑫 徐" w:date="2016-07-20T10:00:00Z">
        <w:r w:rsidR="00B244C3">
          <w:rPr>
            <w:rFonts w:ascii="Times New Roman" w:eastAsia="宋体-简" w:hAnsi="Times New Roman" w:cs="Times New Roman" w:hint="eastAsia"/>
          </w:rPr>
          <w:t>后三句</w:t>
        </w:r>
      </w:ins>
      <w:r w:rsidRPr="00462612">
        <w:rPr>
          <w:rFonts w:ascii="Times New Roman" w:eastAsia="宋体-简" w:hAnsi="Times New Roman" w:cs="Times New Roman" w:hint="eastAsia"/>
        </w:rPr>
        <w:t>说明</w:t>
      </w:r>
      <w:proofErr w:type="spellStart"/>
      <w:r w:rsidRPr="00462612">
        <w:rPr>
          <w:rFonts w:ascii="Times New Roman" w:eastAsia="宋体-简" w:hAnsi="Times New Roman" w:cs="Times New Roman"/>
        </w:rPr>
        <w:t>seagrass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beds</w:t>
      </w:r>
      <w:r w:rsidRPr="00462612">
        <w:rPr>
          <w:rFonts w:ascii="Times New Roman" w:eastAsia="宋体-简" w:hAnsi="Times New Roman" w:cs="Times New Roman" w:hint="eastAsia"/>
        </w:rPr>
        <w:t>有减弱水流流动的作用，所以如果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 w:hint="eastAsia"/>
        </w:rPr>
        <w:t>生长非常旺盛、以至于抵达水面附近，那么对水流的减缓作用非常大：</w:t>
      </w:r>
      <w:del w:id="20" w:author="欣鑫 徐" w:date="2016-07-20T10:02:00Z">
        <w:r w:rsidRPr="00462612" w:rsidDel="003D74B7">
          <w:rPr>
            <w:rFonts w:ascii="Times New Roman" w:eastAsia="宋体-简" w:hAnsi="Times New Roman" w:cs="Times New Roman" w:hint="eastAsia"/>
          </w:rPr>
          <w:delText>“</w:delText>
        </w:r>
        <w:r w:rsidRPr="00462612" w:rsidDel="003D74B7">
          <w:rPr>
            <w:rFonts w:ascii="Times New Roman" w:eastAsia="宋体-简" w:hAnsi="Times New Roman" w:cs="Times New Roman"/>
          </w:rPr>
          <w:delText xml:space="preserve">The seagrass beds, in turn, dampen wave action, particularly if </w:delText>
        </w:r>
      </w:del>
      <w:del w:id="21" w:author="欣鑫 徐" w:date="2016-07-20T10:01:00Z">
        <w:r w:rsidRPr="00462612" w:rsidDel="003D74B7">
          <w:rPr>
            <w:rFonts w:ascii="Times New Roman" w:eastAsia="宋体-简" w:hAnsi="Times New Roman" w:cs="Times New Roman"/>
          </w:rPr>
          <w:delText>the blades reach the water surface</w:delText>
        </w:r>
        <w:r w:rsidRPr="00462612" w:rsidDel="003D74B7">
          <w:rPr>
            <w:rFonts w:ascii="Times New Roman" w:eastAsia="宋体-简" w:hAnsi="Times New Roman" w:cs="Times New Roman" w:hint="eastAsia"/>
          </w:rPr>
          <w:delText>”，</w:delText>
        </w:r>
      </w:del>
      <w:r w:rsidRPr="00462612">
        <w:rPr>
          <w:rFonts w:ascii="Times New Roman" w:eastAsia="宋体-简" w:hAnsi="Times New Roman" w:cs="Times New Roman" w:hint="eastAsia"/>
        </w:rPr>
        <w:t>甚至达到静止</w:t>
      </w:r>
      <w:ins w:id="22" w:author="欣鑫 徐" w:date="2016-07-20T10:14:00Z">
        <w:r w:rsidR="0051168C">
          <w:rPr>
            <w:rFonts w:ascii="Times New Roman" w:eastAsia="宋体-简" w:hAnsi="Times New Roman" w:cs="Times New Roman" w:hint="eastAsia"/>
          </w:rPr>
          <w:t>（</w:t>
        </w:r>
      </w:ins>
      <w:ins w:id="23" w:author="欣鑫 徐" w:date="2016-07-20T10:15:00Z">
        <w:r w:rsidR="0051168C">
          <w:rPr>
            <w:rFonts w:ascii="Times New Roman" w:eastAsia="宋体-简" w:hAnsi="Times New Roman" w:cs="Times New Roman" w:hint="eastAsia"/>
          </w:rPr>
          <w:t>zero</w:t>
        </w:r>
        <w:r w:rsidR="0051168C">
          <w:rPr>
            <w:rFonts w:ascii="Times New Roman" w:eastAsia="宋体-简" w:hAnsi="Times New Roman" w:cs="Times New Roman" w:hint="eastAsia"/>
          </w:rPr>
          <w:t>）</w:t>
        </w:r>
      </w:ins>
      <w:r w:rsidRPr="00462612">
        <w:rPr>
          <w:rFonts w:ascii="Times New Roman" w:eastAsia="宋体-简" w:hAnsi="Times New Roman" w:cs="Times New Roman" w:hint="eastAsia"/>
        </w:rPr>
        <w:t>。</w:t>
      </w:r>
      <w:ins w:id="24" w:author="欣鑫 徐" w:date="2016-07-20T10:03:00Z">
        <w:r w:rsidR="00024D8A">
          <w:rPr>
            <w:rFonts w:ascii="Times New Roman" w:eastAsia="宋体-简" w:hAnsi="Times New Roman" w:cs="Times New Roman" w:hint="eastAsia"/>
          </w:rPr>
          <w:t>A</w:t>
        </w:r>
        <w:r w:rsidR="00024D8A">
          <w:rPr>
            <w:rFonts w:ascii="Times New Roman" w:eastAsia="宋体-简" w:hAnsi="Times New Roman" w:cs="Times New Roman" w:hint="eastAsia"/>
          </w:rPr>
          <w:t>选</w:t>
        </w:r>
      </w:ins>
      <w:del w:id="25" w:author="欣鑫 徐" w:date="2016-07-20T10:03:00Z">
        <w:r w:rsidRPr="00462612" w:rsidDel="00024D8A">
          <w:rPr>
            <w:rFonts w:ascii="Times New Roman" w:eastAsia="宋体-简" w:hAnsi="Times New Roman" w:cs="Times New Roman" w:hint="eastAsia"/>
          </w:rPr>
          <w:delText>第一</w:delText>
        </w:r>
      </w:del>
      <w:r w:rsidRPr="00462612">
        <w:rPr>
          <w:rFonts w:ascii="Times New Roman" w:eastAsia="宋体-简" w:hAnsi="Times New Roman" w:cs="Times New Roman" w:hint="eastAsia"/>
        </w:rPr>
        <w:t>项正确</w:t>
      </w:r>
      <w:ins w:id="26" w:author="欣鑫 徐" w:date="2016-07-20T10:00:00Z">
        <w:r w:rsidR="003D74B7">
          <w:rPr>
            <w:rFonts w:ascii="Times New Roman" w:eastAsia="宋体-简" w:hAnsi="Times New Roman" w:cs="Times New Roman" w:hint="eastAsia"/>
          </w:rPr>
          <w:t>。</w:t>
        </w:r>
      </w:ins>
      <w:del w:id="27" w:author="欣鑫 徐" w:date="2016-07-20T10:00:00Z">
        <w:r w:rsidRPr="00462612" w:rsidDel="003D74B7">
          <w:rPr>
            <w:rFonts w:ascii="Times New Roman" w:eastAsia="宋体-简" w:hAnsi="Times New Roman" w:cs="Times New Roman" w:hint="eastAsia"/>
          </w:rPr>
          <w:delText>。其余选项都没有提到水的流速问题，不选。</w:delText>
        </w:r>
      </w:del>
    </w:p>
    <w:p w14:paraId="58F2CF1E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A1644C2" w14:textId="575C1401" w:rsidR="003D74B7" w:rsidRDefault="003D74B7" w:rsidP="00FF70E7">
      <w:pPr>
        <w:spacing w:line="400" w:lineRule="exact"/>
        <w:rPr>
          <w:ins w:id="28" w:author="欣鑫 徐" w:date="2016-07-20T10:02:00Z"/>
          <w:rFonts w:ascii="Times New Roman" w:eastAsia="宋体-简" w:hAnsi="Times New Roman" w:cs="Times New Roman"/>
        </w:rPr>
      </w:pPr>
      <w:ins w:id="29" w:author="欣鑫 徐" w:date="2016-07-20T10:02:00Z">
        <w:r>
          <w:rPr>
            <w:rFonts w:ascii="Times New Roman" w:eastAsia="宋体-简" w:hAnsi="Times New Roman" w:cs="Times New Roman" w:hint="eastAsia"/>
          </w:rPr>
          <w:t>Q3</w:t>
        </w:r>
      </w:ins>
    </w:p>
    <w:p w14:paraId="76009B3F" w14:textId="7F0B7EA9" w:rsidR="00FF70E7" w:rsidRPr="007C2B96" w:rsidRDefault="003D74B7" w:rsidP="00FF70E7">
      <w:pPr>
        <w:spacing w:line="400" w:lineRule="exact"/>
        <w:rPr>
          <w:rFonts w:ascii="Times New Roman" w:eastAsia="宋体-简" w:hAnsi="Times New Roman" w:cs="Times New Roman"/>
        </w:rPr>
      </w:pPr>
      <w:ins w:id="30" w:author="欣鑫 徐" w:date="2016-07-20T10:02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31" w:author="欣鑫 徐" w:date="2016-07-20T11:37:00Z">
        <w:r w:rsidR="002933BF">
          <w:rPr>
            <w:rFonts w:ascii="Times New Roman" w:eastAsia="宋体-简" w:hAnsi="Times New Roman" w:cs="Times New Roman" w:hint="eastAsia"/>
          </w:rPr>
          <w:t>A</w:t>
        </w:r>
      </w:ins>
      <w:del w:id="32" w:author="欣鑫 徐" w:date="2016-07-20T10:02:00Z">
        <w:r w:rsidR="00FF70E7" w:rsidDel="003D74B7">
          <w:rPr>
            <w:rFonts w:ascii="Times New Roman" w:eastAsia="宋体-简" w:hAnsi="Times New Roman" w:cs="Times New Roman" w:hint="eastAsia"/>
          </w:rPr>
          <w:delText>3</w:delText>
        </w:r>
        <w:r w:rsidR="00FF70E7" w:rsidRPr="007C2B96" w:rsidDel="003D74B7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3D74B7">
          <w:rPr>
            <w:rFonts w:ascii="Times New Roman" w:eastAsia="宋体-简" w:hAnsi="Times New Roman" w:cs="Times New Roman" w:hint="eastAsia"/>
          </w:rPr>
          <w:delText>一</w:delText>
        </w:r>
        <w:r w:rsidR="00FF70E7" w:rsidRPr="007C2B96" w:rsidDel="003D74B7">
          <w:rPr>
            <w:rFonts w:ascii="Times New Roman" w:eastAsia="宋体-简" w:hAnsi="Times New Roman" w:cs="Times New Roman"/>
          </w:rPr>
          <w:delText>项。</w:delText>
        </w:r>
      </w:del>
    </w:p>
    <w:p w14:paraId="1050A891" w14:textId="57ACA1F8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33" w:author="欣鑫 徐" w:date="2016-07-20T11:46:00Z">
        <w:r w:rsidR="006F4383">
          <w:rPr>
            <w:rFonts w:ascii="Times New Roman" w:eastAsia="宋体-简" w:hAnsi="Times New Roman" w:cs="Times New Roman" w:hint="eastAsia"/>
          </w:rPr>
          <w:t>分析一下句子结构：</w:t>
        </w:r>
      </w:ins>
      <w:ins w:id="34" w:author="欣鑫 徐" w:date="2016-07-20T11:43:00Z">
        <w:r w:rsidR="00C76089">
          <w:rPr>
            <w:rFonts w:ascii="Times New Roman" w:eastAsia="宋体-简" w:hAnsi="Times New Roman" w:cs="Times New Roman" w:hint="eastAsia"/>
          </w:rPr>
          <w:t>在</w:t>
        </w:r>
        <w:r w:rsidR="00C76089">
          <w:rPr>
            <w:rFonts w:ascii="Times New Roman" w:eastAsia="宋体-简" w:hAnsi="Times New Roman" w:cs="Times New Roman" w:hint="eastAsia"/>
          </w:rPr>
          <w:t>strong currents</w:t>
        </w:r>
        <w:r w:rsidR="00C76089">
          <w:rPr>
            <w:rFonts w:ascii="Times New Roman" w:eastAsia="宋体-简" w:hAnsi="Times New Roman" w:cs="Times New Roman" w:hint="eastAsia"/>
          </w:rPr>
          <w:t>的影响下，</w:t>
        </w:r>
        <w:proofErr w:type="spellStart"/>
        <w:r w:rsidR="004C5354">
          <w:rPr>
            <w:rFonts w:ascii="Times New Roman" w:eastAsia="宋体-简" w:hAnsi="Times New Roman" w:cs="Times New Roman" w:hint="eastAsia"/>
          </w:rPr>
          <w:t>seagrass</w:t>
        </w:r>
        <w:proofErr w:type="spellEnd"/>
        <w:r w:rsidR="004C5354">
          <w:rPr>
            <w:rFonts w:ascii="Times New Roman" w:eastAsia="宋体-简" w:hAnsi="Times New Roman" w:cs="Times New Roman" w:hint="eastAsia"/>
          </w:rPr>
          <w:t xml:space="preserve"> beds</w:t>
        </w:r>
      </w:ins>
      <w:ins w:id="35" w:author="欣鑫 徐" w:date="2016-07-20T11:44:00Z">
        <w:r w:rsidR="004C5354">
          <w:rPr>
            <w:rFonts w:ascii="Times New Roman" w:eastAsia="宋体-简" w:hAnsi="Times New Roman" w:cs="Times New Roman" w:hint="eastAsia"/>
          </w:rPr>
          <w:t>会有很多</w:t>
        </w:r>
        <w:r w:rsidR="004C5354">
          <w:rPr>
            <w:rFonts w:ascii="Times New Roman" w:eastAsia="宋体-简" w:hAnsi="Times New Roman" w:cs="Times New Roman" w:hint="eastAsia"/>
          </w:rPr>
          <w:t xml:space="preserve">lighter particles </w:t>
        </w:r>
        <w:r w:rsidR="004C5354">
          <w:rPr>
            <w:rFonts w:ascii="Times New Roman" w:eastAsia="宋体-简" w:hAnsi="Times New Roman" w:cs="Times New Roman" w:hint="eastAsia"/>
          </w:rPr>
          <w:t>被移出</w:t>
        </w:r>
      </w:ins>
      <w:ins w:id="36" w:author="欣鑫 徐" w:date="2016-07-20T11:48:00Z">
        <w:r w:rsidR="000910EC">
          <w:rPr>
            <w:rFonts w:ascii="Times New Roman" w:eastAsia="宋体-简" w:hAnsi="Times New Roman" w:cs="Times New Roman" w:hint="eastAsia"/>
          </w:rPr>
          <w:t>（证明原来就是积累有这种物质</w:t>
        </w:r>
      </w:ins>
      <w:ins w:id="37" w:author="欣鑫 徐" w:date="2016-07-20T11:52:00Z">
        <w:r w:rsidR="001E00EE">
          <w:rPr>
            <w:rFonts w:ascii="Times New Roman" w:eastAsia="宋体-简" w:hAnsi="Times New Roman" w:cs="Times New Roman" w:hint="eastAsia"/>
          </w:rPr>
          <w:t>的</w:t>
        </w:r>
      </w:ins>
      <w:ins w:id="38" w:author="欣鑫 徐" w:date="2016-07-20T11:48:00Z">
        <w:r w:rsidR="000910EC">
          <w:rPr>
            <w:rFonts w:ascii="Times New Roman" w:eastAsia="宋体-简" w:hAnsi="Times New Roman" w:cs="Times New Roman" w:hint="eastAsia"/>
          </w:rPr>
          <w:t>）</w:t>
        </w:r>
      </w:ins>
      <w:ins w:id="39" w:author="欣鑫 徐" w:date="2016-07-20T11:44:00Z">
        <w:r w:rsidR="004C5354">
          <w:rPr>
            <w:rFonts w:ascii="Times New Roman" w:eastAsia="宋体-简" w:hAnsi="Times New Roman" w:cs="Times New Roman" w:hint="eastAsia"/>
          </w:rPr>
          <w:t>，</w:t>
        </w:r>
        <w:r w:rsidR="004C5354">
          <w:rPr>
            <w:rFonts w:ascii="Times New Roman" w:eastAsia="宋体-简" w:hAnsi="Times New Roman" w:cs="Times New Roman" w:hint="eastAsia"/>
          </w:rPr>
          <w:t>wher</w:t>
        </w:r>
      </w:ins>
      <w:ins w:id="40" w:author="欣鑫 徐" w:date="2016-07-20T11:45:00Z">
        <w:r w:rsidR="004C5354">
          <w:rPr>
            <w:rFonts w:ascii="Times New Roman" w:eastAsia="宋体-简" w:hAnsi="Times New Roman" w:cs="Times New Roman" w:hint="eastAsia"/>
          </w:rPr>
          <w:t>e</w:t>
        </w:r>
      </w:ins>
      <w:ins w:id="41" w:author="欣鑫 徐" w:date="2016-07-20T11:44:00Z">
        <w:r w:rsidR="004C5354">
          <w:rPr>
            <w:rFonts w:ascii="Times New Roman" w:eastAsia="宋体-简" w:hAnsi="Times New Roman" w:cs="Times New Roman" w:hint="eastAsia"/>
          </w:rPr>
          <w:t>a</w:t>
        </w:r>
      </w:ins>
      <w:ins w:id="42" w:author="欣鑫 徐" w:date="2016-07-20T11:45:00Z">
        <w:r w:rsidR="004C5354">
          <w:rPr>
            <w:rFonts w:ascii="Times New Roman" w:eastAsia="宋体-简" w:hAnsi="Times New Roman" w:cs="Times New Roman" w:hint="eastAsia"/>
          </w:rPr>
          <w:t>s</w:t>
        </w:r>
        <w:r w:rsidR="004C5354">
          <w:rPr>
            <w:rFonts w:ascii="Times New Roman" w:eastAsia="宋体-简" w:hAnsi="Times New Roman" w:cs="Times New Roman" w:hint="eastAsia"/>
          </w:rPr>
          <w:t>，但是，</w:t>
        </w:r>
      </w:ins>
      <w:ins w:id="43" w:author="欣鑫 徐" w:date="2016-07-20T11:46:00Z">
        <w:r w:rsidR="006F4383">
          <w:rPr>
            <w:rFonts w:ascii="Times New Roman" w:eastAsia="宋体-简" w:hAnsi="Times New Roman" w:cs="Times New Roman" w:hint="eastAsia"/>
          </w:rPr>
          <w:t xml:space="preserve"> week currents </w:t>
        </w:r>
      </w:ins>
      <w:ins w:id="44" w:author="欣鑫 徐" w:date="2016-07-20T11:45:00Z">
        <w:r w:rsidR="006F4383">
          <w:rPr>
            <w:rFonts w:ascii="Times New Roman" w:eastAsia="宋体-简" w:hAnsi="Times New Roman" w:cs="Times New Roman" w:hint="eastAsia"/>
          </w:rPr>
          <w:t>beds</w:t>
        </w:r>
      </w:ins>
      <w:ins w:id="45" w:author="欣鑫 徐" w:date="2016-07-20T11:46:00Z">
        <w:r w:rsidR="006F4383">
          <w:rPr>
            <w:rFonts w:ascii="Times New Roman" w:eastAsia="宋体-简" w:hAnsi="Times New Roman" w:cs="Times New Roman" w:hint="eastAsia"/>
          </w:rPr>
          <w:t>却积累了</w:t>
        </w:r>
        <w:r w:rsidR="006F4383">
          <w:rPr>
            <w:rFonts w:ascii="Times New Roman" w:eastAsia="宋体-简" w:hAnsi="Times New Roman" w:cs="Times New Roman" w:hint="eastAsia"/>
          </w:rPr>
          <w:t>lighter detrital</w:t>
        </w:r>
      </w:ins>
      <w:ins w:id="46" w:author="欣鑫 徐" w:date="2016-07-20T11:47:00Z">
        <w:r w:rsidR="006F4383">
          <w:rPr>
            <w:rFonts w:ascii="Times New Roman" w:eastAsia="宋体-简" w:hAnsi="Times New Roman" w:cs="Times New Roman" w:hint="eastAsia"/>
          </w:rPr>
          <w:t xml:space="preserve"> material</w:t>
        </w:r>
        <w:r w:rsidR="006F4383">
          <w:rPr>
            <w:rFonts w:ascii="Times New Roman" w:eastAsia="宋体-简" w:hAnsi="Times New Roman" w:cs="Times New Roman" w:hint="eastAsia"/>
          </w:rPr>
          <w:t>（轻碎屑物质）</w:t>
        </w:r>
      </w:ins>
      <w:del w:id="47" w:author="欣鑫 徐" w:date="2016-07-20T11:47:00Z">
        <w:r w:rsidRPr="00462612" w:rsidDel="000910EC">
          <w:rPr>
            <w:rFonts w:ascii="Times New Roman" w:eastAsia="宋体-简" w:hAnsi="Times New Roman" w:cs="Times New Roman" w:hint="eastAsia"/>
          </w:rPr>
          <w:delText>高亮文本的大意是，激烈的水流下，</w:delText>
        </w:r>
        <w:r w:rsidRPr="00462612" w:rsidDel="000910EC">
          <w:rPr>
            <w:rFonts w:ascii="Times New Roman" w:eastAsia="宋体-简" w:hAnsi="Times New Roman" w:cs="Times New Roman"/>
          </w:rPr>
          <w:delText>seagrass beds</w:delText>
        </w:r>
        <w:r w:rsidRPr="00462612" w:rsidDel="000910EC">
          <w:rPr>
            <w:rFonts w:ascii="Times New Roman" w:eastAsia="宋体-简" w:hAnsi="Times New Roman" w:cs="Times New Roman" w:hint="eastAsia"/>
          </w:rPr>
          <w:delText>容易被除去小的颗粒，而更温和的水流会积累更轻的材料。</w:delText>
        </w:r>
      </w:del>
      <w:ins w:id="48" w:author="欣鑫 徐" w:date="2016-07-20T11:47:00Z">
        <w:r w:rsidR="000910EC">
          <w:rPr>
            <w:rFonts w:ascii="Times New Roman" w:eastAsia="宋体-简" w:hAnsi="Times New Roman" w:cs="Times New Roman" w:hint="eastAsia"/>
          </w:rPr>
          <w:t>A</w:t>
        </w:r>
        <w:r w:rsidR="000910EC">
          <w:rPr>
            <w:rFonts w:ascii="Times New Roman" w:eastAsia="宋体-简" w:hAnsi="Times New Roman" w:cs="Times New Roman" w:hint="eastAsia"/>
          </w:rPr>
          <w:t>选项</w:t>
        </w:r>
      </w:ins>
      <w:del w:id="49" w:author="欣鑫 徐" w:date="2016-07-20T11:47:00Z">
        <w:r w:rsidRPr="00462612" w:rsidDel="000910EC">
          <w:rPr>
            <w:rFonts w:ascii="Times New Roman" w:eastAsia="宋体-简" w:hAnsi="Times New Roman" w:cs="Times New Roman" w:hint="eastAsia"/>
          </w:rPr>
          <w:delText>第一项</w:delText>
        </w:r>
      </w:del>
      <w:r w:rsidRPr="00462612">
        <w:rPr>
          <w:rFonts w:ascii="Times New Roman" w:eastAsia="宋体-简" w:hAnsi="Times New Roman" w:cs="Times New Roman" w:hint="eastAsia"/>
        </w:rPr>
        <w:t>转述正确。</w:t>
      </w:r>
      <w:del w:id="50" w:author="欣鑫 徐" w:date="2016-07-20T11:48:00Z">
        <w:r w:rsidRPr="00462612" w:rsidDel="000910EC">
          <w:rPr>
            <w:rFonts w:ascii="Times New Roman" w:eastAsia="宋体-简" w:hAnsi="Times New Roman" w:cs="Times New Roman" w:hint="eastAsia"/>
          </w:rPr>
          <w:delText>第二项不选，没有提到更温和的水流。第三项不选，“</w:delText>
        </w:r>
        <w:r w:rsidRPr="00462612" w:rsidDel="000910EC">
          <w:rPr>
            <w:rFonts w:ascii="Times New Roman" w:eastAsia="宋体-简" w:hAnsi="Times New Roman" w:cs="Times New Roman"/>
          </w:rPr>
          <w:delText>accumulated seagrass debris</w:delText>
        </w:r>
        <w:r w:rsidRPr="00462612" w:rsidDel="000910EC">
          <w:rPr>
            <w:rFonts w:ascii="Times New Roman" w:eastAsia="宋体-简" w:hAnsi="Times New Roman" w:cs="Times New Roman" w:hint="eastAsia"/>
          </w:rPr>
          <w:delText>”的说法不正确。第四项“</w:delText>
        </w:r>
        <w:r w:rsidRPr="00462612" w:rsidDel="000910EC">
          <w:rPr>
            <w:rFonts w:ascii="Times New Roman" w:eastAsia="宋体-简" w:hAnsi="Times New Roman" w:cs="Times New Roman"/>
          </w:rPr>
          <w:delText>moved from</w:delText>
        </w:r>
        <w:r w:rsidRPr="00462612" w:rsidDel="000910EC">
          <w:rPr>
            <w:rFonts w:ascii="Times New Roman" w:eastAsia="宋体-简" w:hAnsi="Times New Roman" w:cs="Times New Roman" w:hint="eastAsia"/>
          </w:rPr>
          <w:delText>”的说法不正确。</w:delText>
        </w:r>
      </w:del>
    </w:p>
    <w:p w14:paraId="015F6CB7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C9D18C1" w14:textId="3877B69F" w:rsidR="000910EC" w:rsidRDefault="000910EC" w:rsidP="00FF70E7">
      <w:pPr>
        <w:spacing w:line="400" w:lineRule="exact"/>
        <w:rPr>
          <w:ins w:id="51" w:author="欣鑫 徐" w:date="2016-07-20T11:48:00Z"/>
          <w:rFonts w:ascii="Times New Roman" w:eastAsia="宋体-简" w:hAnsi="Times New Roman" w:cs="Times New Roman"/>
        </w:rPr>
      </w:pPr>
      <w:ins w:id="52" w:author="欣鑫 徐" w:date="2016-07-20T11:48:00Z">
        <w:r>
          <w:rPr>
            <w:rFonts w:ascii="Times New Roman" w:eastAsia="宋体-简" w:hAnsi="Times New Roman" w:cs="Times New Roman" w:hint="eastAsia"/>
          </w:rPr>
          <w:t>Q4</w:t>
        </w:r>
      </w:ins>
    </w:p>
    <w:p w14:paraId="44DA5823" w14:textId="5290008B" w:rsidR="00FF70E7" w:rsidRPr="007C2B96" w:rsidRDefault="000910EC" w:rsidP="00FF70E7">
      <w:pPr>
        <w:spacing w:line="400" w:lineRule="exact"/>
        <w:rPr>
          <w:rFonts w:ascii="Times New Roman" w:eastAsia="宋体-简" w:hAnsi="Times New Roman" w:cs="Times New Roman"/>
        </w:rPr>
      </w:pPr>
      <w:ins w:id="53" w:author="欣鑫 徐" w:date="2016-07-20T11:49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54" w:author="欣鑫 徐" w:date="2016-07-20T11:51:00Z">
        <w:r w:rsidR="00B743E1">
          <w:rPr>
            <w:rFonts w:ascii="Times New Roman" w:eastAsia="宋体-简" w:hAnsi="Times New Roman" w:cs="Times New Roman" w:hint="eastAsia"/>
          </w:rPr>
          <w:t>C</w:t>
        </w:r>
      </w:ins>
      <w:del w:id="55" w:author="欣鑫 徐" w:date="2016-07-20T11:49:00Z">
        <w:r w:rsidR="00FF70E7" w:rsidDel="000910EC">
          <w:rPr>
            <w:rFonts w:ascii="Times New Roman" w:eastAsia="宋体-简" w:hAnsi="Times New Roman" w:cs="Times New Roman" w:hint="eastAsia"/>
          </w:rPr>
          <w:delText>4</w:delText>
        </w:r>
      </w:del>
      <w:del w:id="56" w:author="欣鑫 徐" w:date="2016-07-20T11:48:00Z">
        <w:r w:rsidR="00FF70E7" w:rsidDel="000910EC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0910EC">
          <w:rPr>
            <w:rFonts w:ascii="Times New Roman" w:eastAsia="宋体-简" w:hAnsi="Times New Roman" w:cs="Times New Roman" w:hint="eastAsia"/>
          </w:rPr>
          <w:delText>三</w:delText>
        </w:r>
        <w:r w:rsidR="00FF70E7" w:rsidRPr="007C2B96" w:rsidDel="000910EC">
          <w:rPr>
            <w:rFonts w:ascii="Times New Roman" w:eastAsia="宋体-简" w:hAnsi="Times New Roman" w:cs="Times New Roman"/>
          </w:rPr>
          <w:delText>项。</w:delText>
        </w:r>
      </w:del>
    </w:p>
    <w:p w14:paraId="0773FE47" w14:textId="56FDCD4C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本词所在句的</w:t>
      </w:r>
      <w:ins w:id="57" w:author="欣鑫 徐" w:date="2016-07-20T11:51:00Z">
        <w:r w:rsidR="00B743E1">
          <w:rPr>
            <w:rFonts w:ascii="Times New Roman" w:eastAsia="宋体-简" w:hAnsi="Times New Roman" w:cs="Times New Roman" w:hint="eastAsia"/>
          </w:rPr>
          <w:t>意思</w:t>
        </w:r>
      </w:ins>
      <w:del w:id="58" w:author="欣鑫 徐" w:date="2016-07-20T11:51:00Z">
        <w:r w:rsidRPr="00462612" w:rsidDel="00B743E1">
          <w:rPr>
            <w:rFonts w:ascii="Times New Roman" w:eastAsia="宋体-简" w:hAnsi="Times New Roman" w:cs="Times New Roman" w:hint="eastAsia"/>
          </w:rPr>
          <w:delText>大意</w:delText>
        </w:r>
      </w:del>
      <w:r w:rsidRPr="00462612">
        <w:rPr>
          <w:rFonts w:ascii="Times New Roman" w:eastAsia="宋体-简" w:hAnsi="Times New Roman" w:cs="Times New Roman" w:hint="eastAsia"/>
        </w:rPr>
        <w:t>是</w:t>
      </w:r>
      <w:ins w:id="59" w:author="欣鑫 徐" w:date="2016-07-20T11:51:00Z">
        <w:r w:rsidR="00B743E1">
          <w:rPr>
            <w:rFonts w:ascii="Times New Roman" w:eastAsia="宋体-简" w:hAnsi="Times New Roman" w:cs="Times New Roman" w:hint="eastAsia"/>
          </w:rPr>
          <w:t>：</w:t>
        </w:r>
      </w:ins>
      <w:ins w:id="60" w:author="欣鑫 徐" w:date="2016-07-20T11:52:00Z">
        <w:r w:rsidR="00490429">
          <w:rPr>
            <w:rFonts w:ascii="Times New Roman" w:eastAsia="宋体-简" w:hAnsi="Times New Roman" w:cs="Times New Roman" w:hint="eastAsia"/>
          </w:rPr>
          <w:t>很有意思的是，</w:t>
        </w:r>
      </w:ins>
      <w:del w:id="61" w:author="欣鑫 徐" w:date="2016-07-20T11:51:00Z">
        <w:r w:rsidRPr="00462612" w:rsidDel="00B743E1">
          <w:rPr>
            <w:rFonts w:ascii="Times New Roman" w:eastAsia="宋体-简" w:hAnsi="Times New Roman" w:cs="Times New Roman" w:hint="eastAsia"/>
          </w:rPr>
          <w:delText>，</w:delText>
        </w:r>
      </w:del>
      <w:r w:rsidRPr="00462612">
        <w:rPr>
          <w:rFonts w:ascii="Times New Roman" w:eastAsia="宋体-简" w:hAnsi="Times New Roman" w:cs="Times New Roman" w:hint="eastAsia"/>
        </w:rPr>
        <w:t>温带地区的</w:t>
      </w:r>
      <w:proofErr w:type="spellStart"/>
      <w:r w:rsidRPr="00462612">
        <w:rPr>
          <w:rFonts w:ascii="Times New Roman" w:eastAsia="宋体-简" w:hAnsi="Times New Roman" w:cs="Times New Roman"/>
        </w:rPr>
        <w:t>seagrass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beds</w:t>
      </w:r>
      <w:del w:id="62" w:author="欣鑫 徐" w:date="2016-07-20T11:52:00Z">
        <w:r w:rsidRPr="00462612" w:rsidDel="00490429">
          <w:rPr>
            <w:rFonts w:ascii="Times New Roman" w:eastAsia="宋体-简" w:hAnsi="Times New Roman" w:cs="Times New Roman" w:hint="eastAsia"/>
          </w:rPr>
          <w:delText>的</w:delText>
        </w:r>
      </w:del>
      <w:ins w:id="63" w:author="欣鑫 徐" w:date="2016-07-20T11:54:00Z">
        <w:r w:rsidR="00F86CD1">
          <w:rPr>
            <w:rFonts w:ascii="Times New Roman" w:eastAsia="宋体-简" w:hAnsi="Times New Roman" w:cs="Times New Roman" w:hint="eastAsia"/>
          </w:rPr>
          <w:t>积累沉淀</w:t>
        </w:r>
      </w:ins>
      <w:del w:id="64" w:author="欣鑫 徐" w:date="2016-07-20T11:54:00Z">
        <w:r w:rsidRPr="00462612" w:rsidDel="00F86CD1">
          <w:rPr>
            <w:rFonts w:ascii="Times New Roman" w:eastAsia="宋体-简" w:hAnsi="Times New Roman" w:cs="Times New Roman" w:hint="eastAsia"/>
          </w:rPr>
          <w:delText>沉积</w:delText>
        </w:r>
      </w:del>
      <w:r w:rsidRPr="00462612">
        <w:rPr>
          <w:rFonts w:ascii="Times New Roman" w:eastAsia="宋体-简" w:hAnsi="Times New Roman" w:cs="Times New Roman" w:hint="eastAsia"/>
        </w:rPr>
        <w:t>物从河床外来，</w:t>
      </w:r>
      <w:ins w:id="65" w:author="欣鑫 徐" w:date="2016-07-20T11:54:00Z">
        <w:r w:rsidR="00F86CD1">
          <w:rPr>
            <w:rFonts w:ascii="Times New Roman" w:eastAsia="宋体-简" w:hAnsi="Times New Roman" w:cs="Times New Roman" w:hint="eastAsia"/>
          </w:rPr>
          <w:t>然</w:t>
        </w:r>
      </w:ins>
      <w:r w:rsidRPr="00462612">
        <w:rPr>
          <w:rFonts w:ascii="Times New Roman" w:eastAsia="宋体-简" w:hAnsi="Times New Roman" w:cs="Times New Roman" w:hint="eastAsia"/>
        </w:rPr>
        <w:t>而热带</w:t>
      </w:r>
      <w:proofErr w:type="spellStart"/>
      <w:r w:rsidRPr="00462612">
        <w:rPr>
          <w:rFonts w:ascii="Times New Roman" w:eastAsia="宋体-简" w:hAnsi="Times New Roman" w:cs="Times New Roman"/>
        </w:rPr>
        <w:t>seagrass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beds</w:t>
      </w:r>
      <w:r w:rsidRPr="00462612">
        <w:rPr>
          <w:rFonts w:ascii="Times New Roman" w:eastAsia="宋体-简" w:hAnsi="Times New Roman" w:cs="Times New Roman" w:hint="eastAsia"/>
        </w:rPr>
        <w:t>的沉积物大部分从河床本身得到。这里的“</w:t>
      </w:r>
      <w:r w:rsidRPr="00462612">
        <w:rPr>
          <w:rFonts w:ascii="Times New Roman" w:eastAsia="宋体-简" w:hAnsi="Times New Roman" w:cs="Times New Roman" w:hint="eastAsia"/>
        </w:rPr>
        <w:t>derive</w:t>
      </w:r>
      <w:r w:rsidRPr="00462612">
        <w:rPr>
          <w:rFonts w:ascii="Times New Roman" w:eastAsia="宋体-简" w:hAnsi="Times New Roman" w:cs="Times New Roman" w:hint="eastAsia"/>
        </w:rPr>
        <w:t>”是“得到”“获取”的意思，</w:t>
      </w:r>
      <w:ins w:id="66" w:author="欣鑫 徐" w:date="2016-07-20T11:56:00Z">
        <w:r w:rsidR="004113A5">
          <w:rPr>
            <w:rFonts w:ascii="Times New Roman" w:eastAsia="宋体-简" w:hAnsi="Times New Roman" w:cs="Times New Roman" w:hint="eastAsia"/>
          </w:rPr>
          <w:t>C</w:t>
        </w:r>
      </w:ins>
      <w:del w:id="67" w:author="欣鑫 徐" w:date="2016-07-20T11:56:00Z">
        <w:r w:rsidRPr="00462612" w:rsidDel="004113A5">
          <w:rPr>
            <w:rFonts w:ascii="Times New Roman" w:eastAsia="宋体-简" w:hAnsi="Times New Roman" w:cs="Times New Roman" w:hint="eastAsia"/>
          </w:rPr>
          <w:delText>与第三</w:delText>
        </w:r>
      </w:del>
      <w:r w:rsidRPr="00462612">
        <w:rPr>
          <w:rFonts w:ascii="Times New Roman" w:eastAsia="宋体-简" w:hAnsi="Times New Roman" w:cs="Times New Roman" w:hint="eastAsia"/>
        </w:rPr>
        <w:t>项意义相符。其余选项分别是“维持”</w:t>
      </w:r>
      <w:ins w:id="68" w:author="欣鑫 徐" w:date="2016-07-20T11:56:00Z">
        <w:r w:rsidR="004113A5">
          <w:rPr>
            <w:rFonts w:ascii="Times New Roman" w:eastAsia="宋体-简" w:hAnsi="Times New Roman" w:cs="Times New Roman" w:hint="eastAsia"/>
          </w:rPr>
          <w:t xml:space="preserve"> </w:t>
        </w:r>
        <w:r w:rsidR="004113A5">
          <w:rPr>
            <w:rFonts w:ascii="Times New Roman" w:eastAsia="宋体-简" w:hAnsi="Times New Roman" w:cs="Times New Roman" w:hint="eastAsia"/>
          </w:rPr>
          <w:t>，“</w:t>
        </w:r>
      </w:ins>
      <w:del w:id="69" w:author="欣鑫 徐" w:date="2016-07-20T11:56:00Z">
        <w:r w:rsidRPr="00462612" w:rsidDel="004113A5">
          <w:rPr>
            <w:rFonts w:ascii="Times New Roman" w:eastAsia="宋体-简" w:hAnsi="Times New Roman" w:cs="Times New Roman" w:hint="eastAsia"/>
          </w:rPr>
          <w:delText>“</w:delText>
        </w:r>
      </w:del>
      <w:r w:rsidRPr="00462612">
        <w:rPr>
          <w:rFonts w:ascii="Times New Roman" w:eastAsia="宋体-简" w:hAnsi="Times New Roman" w:cs="Times New Roman" w:hint="eastAsia"/>
        </w:rPr>
        <w:t>放逐”</w:t>
      </w:r>
      <w:ins w:id="70" w:author="欣鑫 徐" w:date="2016-07-20T11:56:00Z">
        <w:r w:rsidR="004113A5">
          <w:rPr>
            <w:rFonts w:ascii="Times New Roman" w:eastAsia="宋体-简" w:hAnsi="Times New Roman" w:cs="Times New Roman" w:hint="eastAsia"/>
          </w:rPr>
          <w:t xml:space="preserve"> </w:t>
        </w:r>
        <w:r w:rsidR="004113A5">
          <w:rPr>
            <w:rFonts w:ascii="Times New Roman" w:eastAsia="宋体-简" w:hAnsi="Times New Roman" w:cs="Times New Roman" w:hint="eastAsia"/>
          </w:rPr>
          <w:t>“</w:t>
        </w:r>
      </w:ins>
      <w:del w:id="71" w:author="欣鑫 徐" w:date="2016-07-20T11:56:00Z">
        <w:r w:rsidRPr="00462612" w:rsidDel="004113A5">
          <w:rPr>
            <w:rFonts w:ascii="Times New Roman" w:eastAsia="宋体-简" w:hAnsi="Times New Roman" w:cs="Times New Roman" w:hint="eastAsia"/>
          </w:rPr>
          <w:delText>“</w:delText>
        </w:r>
      </w:del>
      <w:ins w:id="72" w:author="欣鑫 徐" w:date="2016-07-20T11:57:00Z">
        <w:r w:rsidR="004113A5">
          <w:rPr>
            <w:rFonts w:ascii="Times New Roman" w:eastAsia="宋体-简" w:hAnsi="Times New Roman" w:cs="Times New Roman" w:hint="eastAsia"/>
          </w:rPr>
          <w:t>使充实、富足</w:t>
        </w:r>
      </w:ins>
      <w:del w:id="73" w:author="欣鑫 徐" w:date="2016-07-20T11:57:00Z">
        <w:r w:rsidRPr="00462612" w:rsidDel="004113A5">
          <w:rPr>
            <w:rFonts w:ascii="Times New Roman" w:eastAsia="宋体-简" w:hAnsi="Times New Roman" w:cs="Times New Roman" w:hint="eastAsia"/>
          </w:rPr>
          <w:delText>丰富</w:delText>
        </w:r>
      </w:del>
      <w:r w:rsidRPr="00462612">
        <w:rPr>
          <w:rFonts w:ascii="Times New Roman" w:eastAsia="宋体-简" w:hAnsi="Times New Roman" w:cs="Times New Roman" w:hint="eastAsia"/>
        </w:rPr>
        <w:t>”的意思，不选。</w:t>
      </w:r>
      <w:ins w:id="74" w:author="欣鑫 徐" w:date="2016-07-20T11:57:00Z">
        <w:r w:rsidR="004113A5">
          <w:rPr>
            <w:rFonts w:ascii="Times New Roman" w:eastAsia="宋体-简" w:hAnsi="Times New Roman" w:cs="Times New Roman" w:hint="eastAsia"/>
          </w:rPr>
          <w:t>根据前后文，</w:t>
        </w:r>
        <w:r w:rsidR="004113A5">
          <w:rPr>
            <w:rFonts w:ascii="Times New Roman" w:eastAsia="宋体-简" w:hAnsi="Times New Roman" w:cs="Times New Roman" w:hint="eastAsia"/>
          </w:rPr>
          <w:t>whereas</w:t>
        </w:r>
        <w:r w:rsidR="004113A5">
          <w:rPr>
            <w:rFonts w:ascii="Times New Roman" w:eastAsia="宋体-简" w:hAnsi="Times New Roman" w:cs="Times New Roman" w:hint="eastAsia"/>
          </w:rPr>
          <w:t>表示对比，</w:t>
        </w:r>
      </w:ins>
      <w:ins w:id="75" w:author="欣鑫 徐" w:date="2016-07-20T11:58:00Z">
        <w:r w:rsidR="00AA0A30">
          <w:rPr>
            <w:rFonts w:ascii="Times New Roman" w:eastAsia="宋体-简" w:hAnsi="Times New Roman" w:cs="Times New Roman" w:hint="eastAsia"/>
          </w:rPr>
          <w:t xml:space="preserve">derive </w:t>
        </w:r>
        <w:r w:rsidR="00AA0A30">
          <w:rPr>
            <w:rFonts w:ascii="Times New Roman" w:eastAsia="宋体-简" w:hAnsi="Times New Roman" w:cs="Times New Roman" w:hint="eastAsia"/>
          </w:rPr>
          <w:t>应该和前半句的</w:t>
        </w:r>
        <w:r w:rsidR="00AA0A30">
          <w:rPr>
            <w:rFonts w:ascii="Times New Roman" w:eastAsia="宋体-简" w:hAnsi="Times New Roman" w:cs="Times New Roman" w:hint="eastAsia"/>
          </w:rPr>
          <w:t xml:space="preserve">accumulate </w:t>
        </w:r>
        <w:r w:rsidR="00AA0A30">
          <w:rPr>
            <w:rFonts w:ascii="Times New Roman" w:eastAsia="宋体-简" w:hAnsi="Times New Roman" w:cs="Times New Roman"/>
          </w:rPr>
          <w:t>…</w:t>
        </w:r>
        <w:r w:rsidR="00AA0A30">
          <w:rPr>
            <w:rFonts w:ascii="Times New Roman" w:eastAsia="宋体-简" w:hAnsi="Times New Roman" w:cs="Times New Roman" w:hint="eastAsia"/>
          </w:rPr>
          <w:t xml:space="preserve">from </w:t>
        </w:r>
        <w:r w:rsidR="00AA0A30">
          <w:rPr>
            <w:rFonts w:ascii="Times New Roman" w:eastAsia="宋体-简" w:hAnsi="Times New Roman" w:cs="Times New Roman" w:hint="eastAsia"/>
          </w:rPr>
          <w:t>意思相同，对比选项，也只能选</w:t>
        </w:r>
        <w:r w:rsidR="00AA0A30">
          <w:rPr>
            <w:rFonts w:ascii="Times New Roman" w:eastAsia="宋体-简" w:hAnsi="Times New Roman" w:cs="Times New Roman" w:hint="eastAsia"/>
          </w:rPr>
          <w:t>C</w:t>
        </w:r>
        <w:r w:rsidR="00AA0A30">
          <w:rPr>
            <w:rFonts w:ascii="Times New Roman" w:eastAsia="宋体-简" w:hAnsi="Times New Roman" w:cs="Times New Roman" w:hint="eastAsia"/>
          </w:rPr>
          <w:t>。</w:t>
        </w:r>
      </w:ins>
    </w:p>
    <w:p w14:paraId="07EE9448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5F1D0ED6" w14:textId="77777777" w:rsidR="00AA0A30" w:rsidRDefault="00AA0A30" w:rsidP="00FF70E7">
      <w:pPr>
        <w:spacing w:line="400" w:lineRule="exact"/>
        <w:rPr>
          <w:ins w:id="76" w:author="欣鑫 徐" w:date="2016-07-20T11:58:00Z"/>
          <w:rFonts w:ascii="Times New Roman" w:eastAsia="宋体-简" w:hAnsi="Times New Roman" w:cs="Times New Roman"/>
        </w:rPr>
      </w:pPr>
      <w:ins w:id="77" w:author="欣鑫 徐" w:date="2016-07-20T11:58:00Z">
        <w:r>
          <w:rPr>
            <w:rFonts w:ascii="Times New Roman" w:eastAsia="宋体-简" w:hAnsi="Times New Roman" w:cs="Times New Roman" w:hint="eastAsia"/>
          </w:rPr>
          <w:t>Q5</w:t>
        </w:r>
      </w:ins>
    </w:p>
    <w:p w14:paraId="66BB4141" w14:textId="6B0D4EBD" w:rsidR="00FF70E7" w:rsidRPr="007C2B96" w:rsidRDefault="00AA0A30" w:rsidP="00FF70E7">
      <w:pPr>
        <w:spacing w:line="400" w:lineRule="exact"/>
        <w:rPr>
          <w:rFonts w:ascii="Times New Roman" w:eastAsia="宋体-简" w:hAnsi="Times New Roman" w:cs="Times New Roman"/>
        </w:rPr>
      </w:pPr>
      <w:ins w:id="78" w:author="欣鑫 徐" w:date="2016-07-20T11:5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79" w:author="欣鑫 徐" w:date="2016-07-20T12:42:00Z">
        <w:r w:rsidR="005F264F">
          <w:rPr>
            <w:rFonts w:ascii="Times New Roman" w:eastAsia="宋体-简" w:hAnsi="Times New Roman" w:cs="Times New Roman" w:hint="eastAsia"/>
          </w:rPr>
          <w:t>B</w:t>
        </w:r>
      </w:ins>
      <w:del w:id="80" w:author="欣鑫 徐" w:date="2016-07-20T11:58:00Z">
        <w:r w:rsidR="00FF70E7" w:rsidDel="00AA0A30">
          <w:rPr>
            <w:rFonts w:ascii="Times New Roman" w:eastAsia="宋体-简" w:hAnsi="Times New Roman" w:cs="Times New Roman" w:hint="eastAsia"/>
          </w:rPr>
          <w:delText>5</w:delText>
        </w:r>
        <w:r w:rsidR="00FF70E7" w:rsidDel="00AA0A30">
          <w:rPr>
            <w:rFonts w:ascii="Times New Roman" w:eastAsia="宋体-简" w:hAnsi="Times New Roman" w:cs="Times New Roman"/>
          </w:rPr>
          <w:delText>选择第</w:delText>
        </w:r>
        <w:r w:rsidR="00FF70E7" w:rsidDel="00AA0A30">
          <w:rPr>
            <w:rFonts w:ascii="Times New Roman" w:eastAsia="宋体-简" w:hAnsi="Times New Roman" w:cs="Times New Roman" w:hint="eastAsia"/>
          </w:rPr>
          <w:delText>二</w:delText>
        </w:r>
        <w:r w:rsidR="00FF70E7" w:rsidRPr="007C2B96" w:rsidDel="00AA0A30">
          <w:rPr>
            <w:rFonts w:ascii="Times New Roman" w:eastAsia="宋体-简" w:hAnsi="Times New Roman" w:cs="Times New Roman"/>
          </w:rPr>
          <w:delText>项。</w:delText>
        </w:r>
      </w:del>
    </w:p>
    <w:p w14:paraId="38C3562C" w14:textId="35B64802" w:rsidR="00FF70E7" w:rsidRPr="00462612" w:rsidDel="00935EB8" w:rsidRDefault="00FF70E7" w:rsidP="00FF70E7">
      <w:pPr>
        <w:spacing w:line="400" w:lineRule="exact"/>
        <w:rPr>
          <w:del w:id="81" w:author="欣鑫 徐" w:date="2016-07-20T12:43:00Z"/>
          <w:rFonts w:ascii="Times New Roman" w:eastAsia="宋体-简" w:hAnsi="Times New Roman" w:cs="Times New Roman"/>
          <w:b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其余关于沉积物的描述分别对应第三段开头的“</w:t>
      </w:r>
      <w:r w:rsidRPr="00462612">
        <w:rPr>
          <w:rFonts w:ascii="Times New Roman" w:eastAsia="宋体-简" w:hAnsi="Times New Roman" w:cs="Times New Roman"/>
        </w:rPr>
        <w:t>fine-grained sediments</w:t>
      </w:r>
      <w:r w:rsidRPr="00462612">
        <w:rPr>
          <w:rFonts w:ascii="Times New Roman" w:eastAsia="宋体-简" w:hAnsi="Times New Roman" w:cs="Times New Roman" w:hint="eastAsia"/>
        </w:rPr>
        <w:t>”“</w:t>
      </w:r>
      <w:r w:rsidRPr="00462612">
        <w:rPr>
          <w:rFonts w:ascii="Times New Roman" w:eastAsia="宋体-简" w:hAnsi="Times New Roman" w:cs="Times New Roman"/>
        </w:rPr>
        <w:t>reduces the water movement and the oxygen supply</w:t>
      </w:r>
      <w:r w:rsidRPr="00462612">
        <w:rPr>
          <w:rFonts w:ascii="Times New Roman" w:eastAsia="宋体-简" w:hAnsi="Times New Roman" w:cs="Times New Roman" w:hint="eastAsia"/>
        </w:rPr>
        <w:t>”以及“</w:t>
      </w:r>
      <w:r w:rsidRPr="00462612">
        <w:rPr>
          <w:rFonts w:ascii="Times New Roman" w:eastAsia="宋体-简" w:hAnsi="Times New Roman" w:cs="Times New Roman"/>
        </w:rPr>
        <w:t>accumulate organic material</w:t>
      </w:r>
      <w:r w:rsidRPr="00462612">
        <w:rPr>
          <w:rFonts w:ascii="Times New Roman" w:eastAsia="宋体-简" w:hAnsi="Times New Roman" w:cs="Times New Roman" w:hint="eastAsia"/>
        </w:rPr>
        <w:t>”，</w:t>
      </w:r>
      <w:ins w:id="82" w:author="欣鑫 徐" w:date="2016-07-20T12:43:00Z">
        <w:r w:rsidR="00935EB8">
          <w:rPr>
            <w:rFonts w:ascii="Times New Roman" w:eastAsia="宋体-简" w:hAnsi="Times New Roman" w:cs="Times New Roman" w:hint="eastAsia"/>
          </w:rPr>
          <w:t>只有</w:t>
        </w:r>
        <w:r w:rsidR="00935EB8">
          <w:rPr>
            <w:rFonts w:ascii="Times New Roman" w:eastAsia="宋体-简" w:hAnsi="Times New Roman" w:cs="Times New Roman" w:hint="eastAsia"/>
          </w:rPr>
          <w:t>B</w:t>
        </w:r>
        <w:r w:rsidR="00935EB8">
          <w:rPr>
            <w:rFonts w:ascii="Times New Roman" w:eastAsia="宋体-简" w:hAnsi="Times New Roman" w:cs="Times New Roman" w:hint="eastAsia"/>
          </w:rPr>
          <w:t>选项没有提到。</w:t>
        </w:r>
      </w:ins>
    </w:p>
    <w:p w14:paraId="38CD9D9E" w14:textId="77777777" w:rsidR="00FF70E7" w:rsidRPr="00462612" w:rsidRDefault="00FF70E7" w:rsidP="00FF70E7">
      <w:pPr>
        <w:spacing w:line="400" w:lineRule="exact"/>
        <w:rPr>
          <w:rFonts w:ascii="Times New Roman" w:eastAsia="宋体-简" w:hAnsi="Times New Roman" w:cs="Times New Roman"/>
          <w:b/>
        </w:rPr>
      </w:pPr>
      <w:del w:id="83" w:author="欣鑫 徐" w:date="2016-07-20T12:43:00Z">
        <w:r w:rsidRPr="00462612" w:rsidDel="00935EB8">
          <w:rPr>
            <w:rFonts w:ascii="Times New Roman" w:eastAsia="宋体-简" w:hAnsi="Times New Roman" w:cs="Times New Roman" w:hint="eastAsia"/>
          </w:rPr>
          <w:delText>只有第二项没有提到。</w:delText>
        </w:r>
      </w:del>
    </w:p>
    <w:p w14:paraId="432482C0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CF5492C" w14:textId="77777777" w:rsidR="00935EB8" w:rsidRDefault="00935EB8" w:rsidP="00FF70E7">
      <w:pPr>
        <w:spacing w:line="400" w:lineRule="exact"/>
        <w:rPr>
          <w:ins w:id="84" w:author="欣鑫 徐" w:date="2016-07-20T12:44:00Z"/>
          <w:rFonts w:ascii="Times New Roman" w:eastAsia="宋体-简" w:hAnsi="Times New Roman" w:cs="Times New Roman"/>
        </w:rPr>
      </w:pPr>
    </w:p>
    <w:p w14:paraId="7C657DD4" w14:textId="77777777" w:rsidR="00935EB8" w:rsidRDefault="00935EB8" w:rsidP="00FF70E7">
      <w:pPr>
        <w:spacing w:line="400" w:lineRule="exact"/>
        <w:rPr>
          <w:ins w:id="85" w:author="欣鑫 徐" w:date="2016-07-20T12:44:00Z"/>
          <w:rFonts w:ascii="Times New Roman" w:eastAsia="宋体-简" w:hAnsi="Times New Roman" w:cs="Times New Roman"/>
        </w:rPr>
      </w:pPr>
      <w:ins w:id="86" w:author="欣鑫 徐" w:date="2016-07-20T12:44:00Z">
        <w:r>
          <w:rPr>
            <w:rFonts w:ascii="Times New Roman" w:eastAsia="宋体-简" w:hAnsi="Times New Roman" w:cs="Times New Roman" w:hint="eastAsia"/>
          </w:rPr>
          <w:lastRenderedPageBreak/>
          <w:t>Q6</w:t>
        </w:r>
      </w:ins>
    </w:p>
    <w:p w14:paraId="6AB8DD1C" w14:textId="3C7A022E" w:rsidR="00FF70E7" w:rsidRPr="007C2B96" w:rsidRDefault="00935EB8" w:rsidP="00FF70E7">
      <w:pPr>
        <w:spacing w:line="400" w:lineRule="exact"/>
        <w:rPr>
          <w:rFonts w:ascii="Times New Roman" w:eastAsia="宋体-简" w:hAnsi="Times New Roman" w:cs="Times New Roman"/>
        </w:rPr>
      </w:pPr>
      <w:ins w:id="87" w:author="欣鑫 徐" w:date="2016-07-20T12:44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88" w:author="欣鑫 徐" w:date="2016-07-20T12:51:00Z">
        <w:r w:rsidR="00352BE2">
          <w:rPr>
            <w:rFonts w:ascii="Times New Roman" w:eastAsia="宋体-简" w:hAnsi="Times New Roman" w:cs="Times New Roman" w:hint="eastAsia"/>
          </w:rPr>
          <w:t>B</w:t>
        </w:r>
      </w:ins>
      <w:del w:id="89" w:author="欣鑫 徐" w:date="2016-07-20T12:44:00Z">
        <w:r w:rsidR="00FF70E7" w:rsidDel="00935EB8">
          <w:rPr>
            <w:rFonts w:ascii="Times New Roman" w:eastAsia="宋体-简" w:hAnsi="Times New Roman" w:cs="Times New Roman" w:hint="eastAsia"/>
          </w:rPr>
          <w:delText>6</w:delText>
        </w:r>
        <w:r w:rsidR="00FF70E7" w:rsidDel="00935EB8">
          <w:rPr>
            <w:rFonts w:ascii="Times New Roman" w:eastAsia="宋体-简" w:hAnsi="Times New Roman" w:cs="Times New Roman"/>
          </w:rPr>
          <w:delText>选择第</w:delText>
        </w:r>
        <w:r w:rsidR="00FF70E7" w:rsidDel="00935EB8">
          <w:rPr>
            <w:rFonts w:ascii="Times New Roman" w:eastAsia="宋体-简" w:hAnsi="Times New Roman" w:cs="Times New Roman" w:hint="eastAsia"/>
          </w:rPr>
          <w:delText>二</w:delText>
        </w:r>
        <w:r w:rsidR="00FF70E7" w:rsidRPr="007C2B96" w:rsidDel="00935EB8">
          <w:rPr>
            <w:rFonts w:ascii="Times New Roman" w:eastAsia="宋体-简" w:hAnsi="Times New Roman" w:cs="Times New Roman"/>
          </w:rPr>
          <w:delText>项</w:delText>
        </w:r>
      </w:del>
    </w:p>
    <w:p w14:paraId="51076173" w14:textId="45C4B323" w:rsidR="00FF70E7" w:rsidRPr="00C03242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本词所在句的</w:t>
      </w:r>
      <w:ins w:id="90" w:author="欣鑫 徐" w:date="2016-07-20T12:51:00Z">
        <w:r w:rsidR="00352BE2">
          <w:rPr>
            <w:rFonts w:ascii="Times New Roman" w:eastAsia="宋体-简" w:hAnsi="Times New Roman" w:cs="Times New Roman" w:hint="eastAsia"/>
          </w:rPr>
          <w:t>意思</w:t>
        </w:r>
      </w:ins>
      <w:del w:id="91" w:author="欣鑫 徐" w:date="2016-07-20T12:51:00Z">
        <w:r w:rsidRPr="00462612" w:rsidDel="00352BE2">
          <w:rPr>
            <w:rFonts w:ascii="Times New Roman" w:eastAsia="宋体-简" w:hAnsi="Times New Roman" w:cs="Times New Roman" w:hint="eastAsia"/>
          </w:rPr>
          <w:delText>大意</w:delText>
        </w:r>
      </w:del>
      <w:r w:rsidRPr="00462612">
        <w:rPr>
          <w:rFonts w:ascii="Times New Roman" w:eastAsia="宋体-简" w:hAnsi="Times New Roman" w:cs="Times New Roman" w:hint="eastAsia"/>
        </w:rPr>
        <w:t>是</w:t>
      </w:r>
      <w:ins w:id="92" w:author="欣鑫 徐" w:date="2016-07-20T12:54:00Z">
        <w:r w:rsidR="00D66BB7">
          <w:rPr>
            <w:rFonts w:ascii="Times New Roman" w:eastAsia="宋体-简" w:hAnsi="Times New Roman" w:cs="Times New Roman" w:hint="eastAsia"/>
          </w:rPr>
          <w:t>：</w:t>
        </w:r>
      </w:ins>
      <w:del w:id="93" w:author="欣鑫 徐" w:date="2016-07-20T12:54:00Z">
        <w:r w:rsidRPr="00462612" w:rsidDel="00D66BB7">
          <w:rPr>
            <w:rFonts w:ascii="Times New Roman" w:eastAsia="宋体-简" w:hAnsi="Times New Roman" w:cs="Times New Roman" w:hint="eastAsia"/>
          </w:rPr>
          <w:delText>，</w:delText>
        </w:r>
      </w:del>
      <w:r w:rsidRPr="00462612">
        <w:rPr>
          <w:rFonts w:ascii="Times New Roman" w:eastAsia="宋体-简" w:hAnsi="Times New Roman" w:cs="Times New Roman" w:hint="eastAsia"/>
        </w:rPr>
        <w:t>海洋中其他生产有机物的过程只限于一些种类的</w:t>
      </w:r>
      <w:r w:rsidRPr="00462612">
        <w:rPr>
          <w:rFonts w:ascii="Times New Roman" w:eastAsia="宋体-简" w:hAnsi="Times New Roman" w:cs="Times New Roman"/>
        </w:rPr>
        <w:t>algae</w:t>
      </w:r>
      <w:r w:rsidRPr="00462612">
        <w:rPr>
          <w:rFonts w:ascii="Times New Roman" w:eastAsia="宋体-简" w:hAnsi="Times New Roman" w:cs="Times New Roman" w:hint="eastAsia"/>
        </w:rPr>
        <w:t>和细菌等。这里的“</w:t>
      </w:r>
      <w:r w:rsidRPr="00462612">
        <w:rPr>
          <w:rFonts w:ascii="Times New Roman" w:eastAsia="宋体-简" w:hAnsi="Times New Roman" w:cs="Times New Roman" w:hint="eastAsia"/>
        </w:rPr>
        <w:t>be confined to</w:t>
      </w:r>
      <w:r w:rsidRPr="00462612">
        <w:rPr>
          <w:rFonts w:ascii="Times New Roman" w:eastAsia="宋体-简" w:hAnsi="Times New Roman" w:cs="Times New Roman" w:hint="eastAsia"/>
        </w:rPr>
        <w:t>”短语意为“仅限于”，与</w:t>
      </w:r>
      <w:ins w:id="94" w:author="欣鑫 徐" w:date="2016-07-20T13:00:00Z">
        <w:r w:rsidR="000944C9">
          <w:rPr>
            <w:rFonts w:ascii="Times New Roman" w:eastAsia="宋体-简" w:hAnsi="Times New Roman" w:cs="Times New Roman" w:hint="eastAsia"/>
          </w:rPr>
          <w:t>B</w:t>
        </w:r>
        <w:r w:rsidR="000944C9">
          <w:rPr>
            <w:rFonts w:ascii="Times New Roman" w:eastAsia="宋体-简" w:hAnsi="Times New Roman" w:cs="Times New Roman" w:hint="eastAsia"/>
          </w:rPr>
          <w:t>选</w:t>
        </w:r>
      </w:ins>
      <w:del w:id="95" w:author="欣鑫 徐" w:date="2016-07-20T13:00:00Z">
        <w:r w:rsidRPr="00462612" w:rsidDel="000944C9">
          <w:rPr>
            <w:rFonts w:ascii="Times New Roman" w:eastAsia="宋体-简" w:hAnsi="Times New Roman" w:cs="Times New Roman" w:hint="eastAsia"/>
          </w:rPr>
          <w:delText>第二</w:delText>
        </w:r>
      </w:del>
      <w:r w:rsidRPr="00462612">
        <w:rPr>
          <w:rFonts w:ascii="Times New Roman" w:eastAsia="宋体-简" w:hAnsi="Times New Roman" w:cs="Times New Roman" w:hint="eastAsia"/>
        </w:rPr>
        <w:t>项的含义相符。其余选项分别代表“</w:t>
      </w:r>
      <w:ins w:id="96" w:author="欣鑫 徐" w:date="2016-07-20T13:00:00Z">
        <w:r w:rsidR="000944C9">
          <w:rPr>
            <w:rFonts w:ascii="Times New Roman" w:eastAsia="宋体-简" w:hAnsi="Times New Roman" w:cs="Times New Roman" w:hint="eastAsia"/>
          </w:rPr>
          <w:t>有关系</w:t>
        </w:r>
      </w:ins>
      <w:ins w:id="97" w:author="欣鑫 徐" w:date="2016-07-20T13:01:00Z">
        <w:r w:rsidR="000944C9">
          <w:rPr>
            <w:rFonts w:ascii="Times New Roman" w:eastAsia="宋体-简" w:hAnsi="Times New Roman" w:cs="Times New Roman" w:hint="eastAsia"/>
          </w:rPr>
          <w:t>的，有关联的</w:t>
        </w:r>
      </w:ins>
      <w:del w:id="98" w:author="欣鑫 徐" w:date="2016-07-20T13:00:00Z">
        <w:r w:rsidRPr="00462612" w:rsidDel="000944C9">
          <w:rPr>
            <w:rFonts w:ascii="Times New Roman" w:eastAsia="宋体-简" w:hAnsi="Times New Roman" w:cs="Times New Roman" w:hint="eastAsia"/>
          </w:rPr>
          <w:delText>有关</w:delText>
        </w:r>
      </w:del>
      <w:r w:rsidRPr="00462612">
        <w:rPr>
          <w:rFonts w:ascii="Times New Roman" w:eastAsia="宋体-简" w:hAnsi="Times New Roman" w:cs="Times New Roman" w:hint="eastAsia"/>
        </w:rPr>
        <w:t>”</w:t>
      </w:r>
      <w:ins w:id="99" w:author="欣鑫 徐" w:date="2016-07-20T13:00:00Z">
        <w:r w:rsidR="000944C9">
          <w:rPr>
            <w:rFonts w:ascii="Times New Roman" w:eastAsia="宋体-简" w:hAnsi="Times New Roman" w:cs="Times New Roman" w:hint="eastAsia"/>
          </w:rPr>
          <w:t xml:space="preserve"> </w:t>
        </w:r>
        <w:r w:rsidR="000944C9">
          <w:rPr>
            <w:rFonts w:ascii="Times New Roman" w:eastAsia="宋体-简" w:hAnsi="Times New Roman" w:cs="Times New Roman" w:hint="eastAsia"/>
          </w:rPr>
          <w:t>，“</w:t>
        </w:r>
      </w:ins>
      <w:del w:id="100" w:author="欣鑫 徐" w:date="2016-07-20T13:00:00Z">
        <w:r w:rsidRPr="00462612" w:rsidDel="000944C9">
          <w:rPr>
            <w:rFonts w:ascii="Times New Roman" w:eastAsia="宋体-简" w:hAnsi="Times New Roman" w:cs="Times New Roman" w:hint="eastAsia"/>
          </w:rPr>
          <w:delText>“</w:delText>
        </w:r>
      </w:del>
      <w:r w:rsidRPr="00462612">
        <w:rPr>
          <w:rFonts w:ascii="Times New Roman" w:eastAsia="宋体-简" w:hAnsi="Times New Roman" w:cs="Times New Roman" w:hint="eastAsia"/>
        </w:rPr>
        <w:t>相关</w:t>
      </w:r>
      <w:ins w:id="101" w:author="欣鑫 徐" w:date="2016-07-20T13:01:00Z">
        <w:r w:rsidR="000944C9">
          <w:rPr>
            <w:rFonts w:ascii="Times New Roman" w:eastAsia="宋体-简" w:hAnsi="Times New Roman" w:cs="Times New Roman" w:hint="eastAsia"/>
          </w:rPr>
          <w:t>的</w:t>
        </w:r>
      </w:ins>
      <w:r w:rsidRPr="00462612">
        <w:rPr>
          <w:rFonts w:ascii="Times New Roman" w:eastAsia="宋体-简" w:hAnsi="Times New Roman" w:cs="Times New Roman" w:hint="eastAsia"/>
        </w:rPr>
        <w:t>”</w:t>
      </w:r>
      <w:ins w:id="102" w:author="欣鑫 徐" w:date="2016-07-20T13:00:00Z">
        <w:r w:rsidR="000944C9">
          <w:rPr>
            <w:rFonts w:ascii="Times New Roman" w:eastAsia="宋体-简" w:hAnsi="Times New Roman" w:cs="Times New Roman" w:hint="eastAsia"/>
          </w:rPr>
          <w:t xml:space="preserve"> </w:t>
        </w:r>
        <w:r w:rsidR="000944C9">
          <w:rPr>
            <w:rFonts w:ascii="Times New Roman" w:eastAsia="宋体-简" w:hAnsi="Times New Roman" w:cs="Times New Roman" w:hint="eastAsia"/>
          </w:rPr>
          <w:t>“</w:t>
        </w:r>
      </w:ins>
      <w:del w:id="103" w:author="欣鑫 徐" w:date="2016-07-20T13:00:00Z">
        <w:r w:rsidRPr="00462612" w:rsidDel="000944C9">
          <w:rPr>
            <w:rFonts w:ascii="Times New Roman" w:eastAsia="宋体-简" w:hAnsi="Times New Roman" w:cs="Times New Roman" w:hint="eastAsia"/>
          </w:rPr>
          <w:delText>“</w:delText>
        </w:r>
      </w:del>
      <w:r w:rsidRPr="00462612">
        <w:rPr>
          <w:rFonts w:ascii="Times New Roman" w:eastAsia="宋体-简" w:hAnsi="Times New Roman" w:cs="Times New Roman" w:hint="eastAsia"/>
        </w:rPr>
        <w:t>有用</w:t>
      </w:r>
      <w:ins w:id="104" w:author="欣鑫 徐" w:date="2016-07-20T13:01:00Z">
        <w:r w:rsidR="000944C9">
          <w:rPr>
            <w:rFonts w:ascii="Times New Roman" w:eastAsia="宋体-简" w:hAnsi="Times New Roman" w:cs="Times New Roman" w:hint="eastAsia"/>
          </w:rPr>
          <w:t>的，有帮助的</w:t>
        </w:r>
      </w:ins>
      <w:r w:rsidRPr="00462612">
        <w:rPr>
          <w:rFonts w:ascii="Times New Roman" w:eastAsia="宋体-简" w:hAnsi="Times New Roman" w:cs="Times New Roman" w:hint="eastAsia"/>
        </w:rPr>
        <w:t>”，均不符合语境。</w:t>
      </w:r>
    </w:p>
    <w:p w14:paraId="2332504C" w14:textId="77777777" w:rsidR="00FF70E7" w:rsidRDefault="00FF70E7" w:rsidP="00FF70E7">
      <w:pPr>
        <w:spacing w:line="400" w:lineRule="exact"/>
        <w:rPr>
          <w:ins w:id="105" w:author="欣鑫 徐" w:date="2016-07-20T13:01:00Z"/>
          <w:rFonts w:ascii="Times New Roman" w:eastAsia="宋体-简" w:hAnsi="Times New Roman" w:cs="Times New Roman"/>
          <w:b/>
          <w:bCs/>
        </w:rPr>
      </w:pPr>
    </w:p>
    <w:p w14:paraId="26190D80" w14:textId="4C8279B7" w:rsidR="000944C9" w:rsidRPr="000944C9" w:rsidRDefault="000944C9" w:rsidP="00FF70E7">
      <w:pPr>
        <w:spacing w:line="400" w:lineRule="exact"/>
        <w:rPr>
          <w:rFonts w:ascii="Times New Roman" w:eastAsia="宋体-简" w:hAnsi="Times New Roman" w:cs="Times New Roman"/>
          <w:bCs/>
          <w:rPrChange w:id="106" w:author="欣鑫 徐" w:date="2016-07-20T13:01:00Z">
            <w:rPr>
              <w:rFonts w:ascii="Times New Roman" w:eastAsia="宋体-简" w:hAnsi="Times New Roman" w:cs="Times New Roman"/>
              <w:b/>
              <w:bCs/>
            </w:rPr>
          </w:rPrChange>
        </w:rPr>
      </w:pPr>
      <w:ins w:id="107" w:author="欣鑫 徐" w:date="2016-07-20T13:01:00Z">
        <w:r w:rsidRPr="000944C9">
          <w:rPr>
            <w:rFonts w:ascii="Times New Roman" w:eastAsia="宋体-简" w:hAnsi="Times New Roman" w:cs="Times New Roman"/>
            <w:bCs/>
            <w:rPrChange w:id="108" w:author="欣鑫 徐" w:date="2016-07-20T13:01:00Z">
              <w:rPr>
                <w:rFonts w:ascii="Times New Roman" w:eastAsia="宋体-简" w:hAnsi="Times New Roman" w:cs="Times New Roman"/>
                <w:b/>
                <w:bCs/>
              </w:rPr>
            </w:rPrChange>
          </w:rPr>
          <w:t>Q7</w:t>
        </w:r>
      </w:ins>
    </w:p>
    <w:p w14:paraId="5C3F2D14" w14:textId="2BE1B95B" w:rsidR="00FF70E7" w:rsidRPr="007C2B96" w:rsidRDefault="000944C9" w:rsidP="00FF70E7">
      <w:pPr>
        <w:spacing w:line="400" w:lineRule="exact"/>
        <w:rPr>
          <w:rFonts w:ascii="Times New Roman" w:eastAsia="宋体-简" w:hAnsi="Times New Roman" w:cs="Times New Roman"/>
        </w:rPr>
      </w:pPr>
      <w:ins w:id="109" w:author="欣鑫 徐" w:date="2016-07-20T13:01:00Z">
        <w:r>
          <w:rPr>
            <w:rFonts w:ascii="Times New Roman" w:eastAsia="宋体-简" w:hAnsi="Times New Roman" w:cs="Times New Roman" w:hint="eastAsia"/>
          </w:rPr>
          <w:t>正确</w:t>
        </w:r>
      </w:ins>
      <w:ins w:id="110" w:author="欣鑫 徐" w:date="2016-07-20T13:02:00Z">
        <w:r>
          <w:rPr>
            <w:rFonts w:ascii="Times New Roman" w:eastAsia="宋体-简" w:hAnsi="Times New Roman" w:cs="Times New Roman" w:hint="eastAsia"/>
          </w:rPr>
          <w:t>答案：</w:t>
        </w:r>
      </w:ins>
      <w:ins w:id="111" w:author="欣鑫 徐" w:date="2016-07-20T13:06:00Z">
        <w:r w:rsidR="0080054E">
          <w:rPr>
            <w:rFonts w:ascii="Times New Roman" w:eastAsia="宋体-简" w:hAnsi="Times New Roman" w:cs="Times New Roman" w:hint="eastAsia"/>
          </w:rPr>
          <w:t>C</w:t>
        </w:r>
      </w:ins>
      <w:del w:id="112" w:author="欣鑫 徐" w:date="2016-07-20T13:01:00Z">
        <w:r w:rsidR="00FF70E7" w:rsidDel="000944C9">
          <w:rPr>
            <w:rFonts w:ascii="Times New Roman" w:eastAsia="宋体-简" w:hAnsi="Times New Roman" w:cs="Times New Roman" w:hint="eastAsia"/>
          </w:rPr>
          <w:delText>7</w:delText>
        </w:r>
        <w:r w:rsidR="00FF70E7" w:rsidRPr="007C2B96" w:rsidDel="000944C9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0944C9">
          <w:rPr>
            <w:rFonts w:ascii="Times New Roman" w:eastAsia="宋体-简" w:hAnsi="Times New Roman" w:cs="Times New Roman" w:hint="eastAsia"/>
          </w:rPr>
          <w:delText>三</w:delText>
        </w:r>
        <w:r w:rsidR="00FF70E7" w:rsidRPr="007C2B96" w:rsidDel="000944C9">
          <w:rPr>
            <w:rFonts w:ascii="Times New Roman" w:eastAsia="宋体-简" w:hAnsi="Times New Roman" w:cs="Times New Roman"/>
          </w:rPr>
          <w:delText>项。</w:delText>
        </w:r>
      </w:del>
    </w:p>
    <w:p w14:paraId="45FAB683" w14:textId="1B1AE279" w:rsidR="00F27501" w:rsidRDefault="00FF70E7" w:rsidP="00FF70E7">
      <w:pPr>
        <w:spacing w:line="400" w:lineRule="exact"/>
        <w:rPr>
          <w:ins w:id="113" w:author="欣鑫 徐" w:date="2016-07-20T13:09:00Z"/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14" w:author="欣鑫 徐" w:date="2016-07-20T13:06:00Z">
        <w:r w:rsidR="00907E10">
          <w:rPr>
            <w:rFonts w:ascii="Times New Roman" w:eastAsia="宋体-简" w:hAnsi="Times New Roman" w:cs="Times New Roman" w:hint="eastAsia"/>
          </w:rPr>
          <w:t>根据题干</w:t>
        </w:r>
      </w:ins>
      <w:ins w:id="115" w:author="欣鑫 徐" w:date="2016-07-20T13:07:00Z">
        <w:r w:rsidR="00907E10">
          <w:rPr>
            <w:rFonts w:ascii="Times New Roman" w:eastAsia="宋体-简" w:hAnsi="Times New Roman" w:cs="Times New Roman" w:hint="eastAsia"/>
          </w:rPr>
          <w:t>定位原文</w:t>
        </w:r>
      </w:ins>
      <w:del w:id="116" w:author="欣鑫 徐" w:date="2016-07-20T13:06:00Z">
        <w:r w:rsidRPr="00462612" w:rsidDel="00907E10">
          <w:rPr>
            <w:rFonts w:ascii="Times New Roman" w:eastAsia="宋体-简" w:hAnsi="Times New Roman" w:cs="Times New Roman" w:hint="eastAsia"/>
          </w:rPr>
          <w:delText>关于</w:delText>
        </w:r>
        <w:r w:rsidRPr="00462612" w:rsidDel="00907E10">
          <w:rPr>
            <w:rFonts w:ascii="Times New Roman" w:eastAsia="宋体-简" w:hAnsi="Times New Roman" w:cs="Times New Roman"/>
          </w:rPr>
          <w:delText>seagrasses</w:delText>
        </w:r>
        <w:r w:rsidRPr="00462612" w:rsidDel="00907E10">
          <w:rPr>
            <w:rFonts w:ascii="Times New Roman" w:eastAsia="宋体-简" w:hAnsi="Times New Roman" w:cs="Times New Roman" w:hint="eastAsia"/>
          </w:rPr>
          <w:delText>制造有机物的过程，原文</w:delText>
        </w:r>
      </w:del>
      <w:ins w:id="117" w:author="欣鑫 徐" w:date="2016-07-20T13:08:00Z">
        <w:r w:rsidR="00907E10">
          <w:rPr>
            <w:rFonts w:ascii="Times New Roman" w:eastAsia="宋体-简" w:hAnsi="Times New Roman" w:cs="Times New Roman" w:hint="eastAsia"/>
          </w:rPr>
          <w:t>：</w:t>
        </w:r>
      </w:ins>
      <w:del w:id="118" w:author="欣鑫 徐" w:date="2016-07-20T13:08:00Z">
        <w:r w:rsidRPr="00462612" w:rsidDel="00907E10">
          <w:rPr>
            <w:rFonts w:ascii="Times New Roman" w:eastAsia="宋体-简" w:hAnsi="Times New Roman" w:cs="Times New Roman" w:hint="eastAsia"/>
          </w:rPr>
          <w:delText>是</w:delText>
        </w:r>
      </w:del>
      <w:r w:rsidRPr="00462612">
        <w:rPr>
          <w:rFonts w:ascii="Times New Roman" w:eastAsia="宋体-简" w:hAnsi="Times New Roman" w:cs="Times New Roman" w:hint="eastAsia"/>
        </w:rPr>
        <w:t>“</w:t>
      </w:r>
      <w:ins w:id="119" w:author="欣鑫 徐" w:date="2016-07-20T13:08:00Z">
        <w:r w:rsidR="00907E10">
          <w:rPr>
            <w:rFonts w:ascii="Times New Roman" w:eastAsia="宋体-简" w:hAnsi="Times New Roman" w:cs="Times New Roman"/>
          </w:rPr>
          <w:t>…</w:t>
        </w:r>
      </w:ins>
      <w:ins w:id="120" w:author="欣鑫 徐" w:date="2016-07-20T13:09:00Z">
        <w:r w:rsidR="00F27501" w:rsidRPr="00F27501">
          <w:t xml:space="preserve"> </w:t>
        </w:r>
        <w:proofErr w:type="spellStart"/>
        <w:r w:rsidR="00F27501" w:rsidRPr="00F27501">
          <w:rPr>
            <w:rFonts w:ascii="Times New Roman" w:eastAsia="宋体-简" w:hAnsi="Times New Roman" w:cs="Times New Roman"/>
          </w:rPr>
          <w:t>seagrasses</w:t>
        </w:r>
        <w:proofErr w:type="spellEnd"/>
        <w:r w:rsidR="00F27501" w:rsidRPr="00F27501">
          <w:rPr>
            <w:rFonts w:ascii="Times New Roman" w:eastAsia="宋体-简" w:hAnsi="Times New Roman" w:cs="Times New Roman"/>
          </w:rPr>
          <w:t xml:space="preserve"> are rooted plants </w:t>
        </w:r>
        <w:r w:rsidR="00F27501">
          <w:rPr>
            <w:rFonts w:ascii="Times New Roman" w:eastAsia="宋体-简" w:hAnsi="Times New Roman" w:cs="Times New Roman"/>
          </w:rPr>
          <w:t>…</w:t>
        </w:r>
      </w:ins>
      <w:r w:rsidRPr="00462612">
        <w:rPr>
          <w:rFonts w:ascii="Times New Roman" w:eastAsia="宋体-简" w:hAnsi="Times New Roman" w:cs="Times New Roman"/>
        </w:rPr>
        <w:t>capable of recycling nutrients into the ecosystem that would otherwise be trapped in the bottom and rendered unavailable</w:t>
      </w:r>
      <w:r w:rsidRPr="00462612">
        <w:rPr>
          <w:rFonts w:ascii="Times New Roman" w:eastAsia="宋体-简" w:hAnsi="Times New Roman" w:cs="Times New Roman" w:hint="eastAsia"/>
        </w:rPr>
        <w:t>”，对应</w:t>
      </w:r>
      <w:ins w:id="121" w:author="欣鑫 徐" w:date="2016-07-20T13:08:00Z">
        <w:r w:rsidR="00F27501">
          <w:rPr>
            <w:rFonts w:ascii="Times New Roman" w:eastAsia="宋体-简" w:hAnsi="Times New Roman" w:cs="Times New Roman" w:hint="eastAsia"/>
          </w:rPr>
          <w:t>C</w:t>
        </w:r>
        <w:r w:rsidR="00F27501">
          <w:rPr>
            <w:rFonts w:ascii="Times New Roman" w:eastAsia="宋体-简" w:hAnsi="Times New Roman" w:cs="Times New Roman" w:hint="eastAsia"/>
          </w:rPr>
          <w:t>选</w:t>
        </w:r>
      </w:ins>
      <w:del w:id="122" w:author="欣鑫 徐" w:date="2016-07-20T13:08:00Z">
        <w:r w:rsidRPr="00462612" w:rsidDel="00F27501">
          <w:rPr>
            <w:rFonts w:ascii="Times New Roman" w:eastAsia="宋体-简" w:hAnsi="Times New Roman" w:cs="Times New Roman" w:hint="eastAsia"/>
          </w:rPr>
          <w:delText>第三</w:delText>
        </w:r>
      </w:del>
      <w:r w:rsidRPr="00462612">
        <w:rPr>
          <w:rFonts w:ascii="Times New Roman" w:eastAsia="宋体-简" w:hAnsi="Times New Roman" w:cs="Times New Roman" w:hint="eastAsia"/>
        </w:rPr>
        <w:t>项正确。</w:t>
      </w:r>
      <w:ins w:id="123" w:author="欣鑫 徐" w:date="2016-07-20T13:10:00Z">
        <w:r w:rsidR="000B33FA">
          <w:rPr>
            <w:rFonts w:ascii="Times New Roman" w:eastAsia="宋体-简" w:hAnsi="Times New Roman" w:cs="Times New Roman" w:hint="eastAsia"/>
          </w:rPr>
          <w:t>海草是根生植物，能吸收在基层沉积物中的营养。</w:t>
        </w:r>
        <w:r w:rsidR="000B33FA" w:rsidRPr="000B33FA">
          <w:rPr>
            <w:rFonts w:ascii="Times New Roman" w:eastAsia="宋体-简" w:hAnsi="Times New Roman" w:cs="Times New Roman" w:hint="eastAsia"/>
          </w:rPr>
          <w:t>他们</w:t>
        </w:r>
      </w:ins>
      <w:ins w:id="124" w:author="欣鑫 徐" w:date="2016-07-20T13:11:00Z">
        <w:r w:rsidR="000B33FA">
          <w:rPr>
            <w:rFonts w:ascii="Times New Roman" w:eastAsia="宋体-简" w:hAnsi="Times New Roman" w:cs="Times New Roman" w:hint="eastAsia"/>
          </w:rPr>
          <w:t>因此</w:t>
        </w:r>
      </w:ins>
      <w:ins w:id="125" w:author="欣鑫 徐" w:date="2016-07-20T13:10:00Z">
        <w:r w:rsidR="000B33FA" w:rsidRPr="000B33FA">
          <w:rPr>
            <w:rFonts w:ascii="Times New Roman" w:eastAsia="宋体-简" w:hAnsi="Times New Roman" w:cs="Times New Roman" w:hint="eastAsia"/>
          </w:rPr>
          <w:t>能在生态环境中循环营养物，否则这些营养物就会被困在底部，不能使用。</w:t>
        </w:r>
      </w:ins>
    </w:p>
    <w:p w14:paraId="7EB13E51" w14:textId="3E388A5F" w:rsidR="00FF70E7" w:rsidRPr="007C2B96" w:rsidDel="00F27501" w:rsidRDefault="00FF70E7" w:rsidP="00FF70E7">
      <w:pPr>
        <w:spacing w:line="400" w:lineRule="exact"/>
        <w:rPr>
          <w:del w:id="126" w:author="欣鑫 徐" w:date="2016-07-20T13:09:00Z"/>
          <w:rFonts w:ascii="Times New Roman" w:eastAsia="宋体-简" w:hAnsi="Times New Roman" w:cs="Times New Roman"/>
        </w:rPr>
      </w:pPr>
      <w:del w:id="127" w:author="欣鑫 徐" w:date="2016-07-20T13:09:00Z">
        <w:r w:rsidRPr="00462612" w:rsidDel="00F27501">
          <w:rPr>
            <w:rFonts w:ascii="Times New Roman" w:eastAsia="宋体-简" w:hAnsi="Times New Roman" w:cs="Times New Roman" w:hint="eastAsia"/>
          </w:rPr>
          <w:delText>第一项不选，“</w:delText>
        </w:r>
        <w:r w:rsidRPr="00462612" w:rsidDel="00F27501">
          <w:rPr>
            <w:rFonts w:ascii="Times New Roman" w:eastAsia="宋体-简" w:hAnsi="Times New Roman" w:cs="Times New Roman"/>
          </w:rPr>
          <w:delText>consume a large percentage of the available nutrients</w:delText>
        </w:r>
        <w:r w:rsidRPr="00462612" w:rsidDel="00F27501">
          <w:rPr>
            <w:rFonts w:ascii="Times New Roman" w:eastAsia="宋体-简" w:hAnsi="Times New Roman" w:cs="Times New Roman" w:hint="eastAsia"/>
          </w:rPr>
          <w:delText>”从逻辑上就是错误的。第二项不选，“</w:delText>
        </w:r>
        <w:r w:rsidRPr="00462612" w:rsidDel="00F27501">
          <w:rPr>
            <w:rFonts w:ascii="Times New Roman" w:eastAsia="宋体-简" w:hAnsi="Times New Roman" w:cs="Times New Roman"/>
          </w:rPr>
          <w:delText>attract various species of algae and bacteria</w:delText>
        </w:r>
        <w:r w:rsidRPr="00462612" w:rsidDel="00F27501">
          <w:rPr>
            <w:rFonts w:ascii="Times New Roman" w:eastAsia="宋体-简" w:hAnsi="Times New Roman" w:cs="Times New Roman" w:hint="eastAsia"/>
          </w:rPr>
          <w:delText>”错误。第四项不选，“</w:delText>
        </w:r>
        <w:r w:rsidRPr="00462612" w:rsidDel="00F27501">
          <w:rPr>
            <w:rFonts w:ascii="Times New Roman" w:eastAsia="宋体-简" w:hAnsi="Times New Roman" w:cs="Times New Roman"/>
          </w:rPr>
          <w:delText>anaerobic processes at their roots</w:delText>
        </w:r>
        <w:r w:rsidRPr="00462612" w:rsidDel="00F27501">
          <w:rPr>
            <w:rFonts w:ascii="Times New Roman" w:eastAsia="宋体-简" w:hAnsi="Times New Roman" w:cs="Times New Roman" w:hint="eastAsia"/>
          </w:rPr>
          <w:delText>”无中生有。</w:delText>
        </w:r>
      </w:del>
    </w:p>
    <w:p w14:paraId="70B09266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4790D394" w14:textId="77777777" w:rsidR="00BC029C" w:rsidRDefault="00BC029C" w:rsidP="00FF70E7">
      <w:pPr>
        <w:spacing w:line="400" w:lineRule="exact"/>
        <w:rPr>
          <w:ins w:id="128" w:author="欣鑫 徐" w:date="2016-07-20T13:11:00Z"/>
          <w:rFonts w:ascii="Times New Roman" w:eastAsia="宋体-简" w:hAnsi="Times New Roman" w:cs="Times New Roman"/>
        </w:rPr>
      </w:pPr>
      <w:ins w:id="129" w:author="欣鑫 徐" w:date="2016-07-20T13:11:00Z">
        <w:r>
          <w:rPr>
            <w:rFonts w:ascii="Times New Roman" w:eastAsia="宋体-简" w:hAnsi="Times New Roman" w:cs="Times New Roman" w:hint="eastAsia"/>
          </w:rPr>
          <w:t>Q8</w:t>
        </w:r>
      </w:ins>
    </w:p>
    <w:p w14:paraId="40ED3F54" w14:textId="71FFB1CB" w:rsidR="00FF70E7" w:rsidRPr="007C2B96" w:rsidRDefault="00BC029C" w:rsidP="00FF70E7">
      <w:pPr>
        <w:spacing w:line="400" w:lineRule="exact"/>
        <w:rPr>
          <w:rFonts w:ascii="Times New Roman" w:eastAsia="宋体-简" w:hAnsi="Times New Roman" w:cs="Times New Roman"/>
        </w:rPr>
      </w:pPr>
      <w:ins w:id="130" w:author="欣鑫 徐" w:date="2016-07-20T13:1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31" w:author="欣鑫 徐" w:date="2016-07-20T13:17:00Z">
        <w:r w:rsidR="00A44ECE">
          <w:rPr>
            <w:rFonts w:ascii="Times New Roman" w:eastAsia="宋体-简" w:hAnsi="Times New Roman" w:cs="Times New Roman" w:hint="eastAsia"/>
          </w:rPr>
          <w:t>C</w:t>
        </w:r>
      </w:ins>
      <w:del w:id="132" w:author="欣鑫 徐" w:date="2016-07-20T13:11:00Z">
        <w:r w:rsidR="00FF70E7" w:rsidDel="00BC029C">
          <w:rPr>
            <w:rFonts w:ascii="Times New Roman" w:eastAsia="宋体-简" w:hAnsi="Times New Roman" w:cs="Times New Roman" w:hint="eastAsia"/>
          </w:rPr>
          <w:delText>8</w:delText>
        </w:r>
        <w:r w:rsidR="00FF70E7" w:rsidRPr="007C2B96" w:rsidDel="00BC029C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BC029C">
          <w:rPr>
            <w:rFonts w:ascii="Times New Roman" w:eastAsia="宋体-简" w:hAnsi="Times New Roman" w:cs="Times New Roman" w:hint="eastAsia"/>
          </w:rPr>
          <w:delText>三</w:delText>
        </w:r>
        <w:r w:rsidR="00FF70E7" w:rsidRPr="007C2B96" w:rsidDel="00BC029C">
          <w:rPr>
            <w:rFonts w:ascii="Times New Roman" w:eastAsia="宋体-简" w:hAnsi="Times New Roman" w:cs="Times New Roman"/>
          </w:rPr>
          <w:delText>项。</w:delText>
        </w:r>
      </w:del>
    </w:p>
    <w:p w14:paraId="68A33F1F" w14:textId="34781309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对应第四段开头的“</w:t>
      </w:r>
      <w:r w:rsidRPr="00462612">
        <w:rPr>
          <w:rFonts w:ascii="Times New Roman" w:eastAsia="宋体-简" w:hAnsi="Times New Roman" w:cs="Times New Roman"/>
        </w:rPr>
        <w:t xml:space="preserve">water depth and turbidity…control the amount of light available to the plants and the depth to which the 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may extend</w:t>
      </w:r>
      <w:r w:rsidRPr="00462612">
        <w:rPr>
          <w:rFonts w:ascii="Times New Roman" w:eastAsia="宋体-简" w:hAnsi="Times New Roman" w:cs="Times New Roman" w:hint="eastAsia"/>
        </w:rPr>
        <w:t>”，说明光照不足会影响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 w:hint="eastAsia"/>
        </w:rPr>
        <w:t>能存活的水深。</w:t>
      </w:r>
      <w:ins w:id="133" w:author="欣鑫 徐" w:date="2016-07-20T13:17:00Z">
        <w:r w:rsidR="00A44ECE">
          <w:rPr>
            <w:rFonts w:ascii="Times New Roman" w:eastAsia="宋体-简" w:hAnsi="Times New Roman" w:cs="Times New Roman" w:hint="eastAsia"/>
          </w:rPr>
          <w:t>C</w:t>
        </w:r>
        <w:r w:rsidR="00A44ECE">
          <w:rPr>
            <w:rFonts w:ascii="Times New Roman" w:eastAsia="宋体-简" w:hAnsi="Times New Roman" w:cs="Times New Roman" w:hint="eastAsia"/>
          </w:rPr>
          <w:t>选</w:t>
        </w:r>
      </w:ins>
      <w:del w:id="134" w:author="欣鑫 徐" w:date="2016-07-20T13:17:00Z">
        <w:r w:rsidRPr="00462612" w:rsidDel="00A44ECE">
          <w:rPr>
            <w:rFonts w:ascii="Times New Roman" w:eastAsia="宋体-简" w:hAnsi="Times New Roman" w:cs="Times New Roman" w:hint="eastAsia"/>
          </w:rPr>
          <w:delText>第三</w:delText>
        </w:r>
      </w:del>
      <w:r w:rsidRPr="00462612">
        <w:rPr>
          <w:rFonts w:ascii="Times New Roman" w:eastAsia="宋体-简" w:hAnsi="Times New Roman" w:cs="Times New Roman" w:hint="eastAsia"/>
        </w:rPr>
        <w:t>项正确。</w:t>
      </w:r>
      <w:del w:id="135" w:author="欣鑫 徐" w:date="2016-07-20T13:18:00Z">
        <w:r w:rsidRPr="00462612" w:rsidDel="0025538F">
          <w:rPr>
            <w:rFonts w:ascii="Times New Roman" w:eastAsia="宋体-简" w:hAnsi="Times New Roman" w:cs="Times New Roman" w:hint="eastAsia"/>
          </w:rPr>
          <w:delText>第一项“</w:delText>
        </w:r>
        <w:r w:rsidRPr="00462612" w:rsidDel="0025538F">
          <w:rPr>
            <w:rFonts w:ascii="Times New Roman" w:eastAsia="宋体-简" w:hAnsi="Times New Roman" w:cs="Times New Roman"/>
          </w:rPr>
          <w:delText>water pressure</w:delText>
        </w:r>
        <w:r w:rsidRPr="00462612" w:rsidDel="0025538F">
          <w:rPr>
            <w:rFonts w:ascii="Times New Roman" w:eastAsia="宋体-简" w:hAnsi="Times New Roman" w:cs="Times New Roman" w:hint="eastAsia"/>
          </w:rPr>
          <w:delText>”无中生有。第二项关于水温是否因为深度而不同，文中没有提到。第四项“</w:delText>
        </w:r>
        <w:r w:rsidRPr="00462612" w:rsidDel="0025538F">
          <w:rPr>
            <w:rFonts w:ascii="Times New Roman" w:eastAsia="宋体-简" w:hAnsi="Times New Roman" w:cs="Times New Roman"/>
          </w:rPr>
          <w:delText>salty</w:delText>
        </w:r>
        <w:r w:rsidRPr="00462612" w:rsidDel="0025538F">
          <w:rPr>
            <w:rFonts w:ascii="Times New Roman" w:eastAsia="宋体-简" w:hAnsi="Times New Roman" w:cs="Times New Roman" w:hint="eastAsia"/>
          </w:rPr>
          <w:delText>”文中没有提到。</w:delText>
        </w:r>
      </w:del>
    </w:p>
    <w:p w14:paraId="59B97EA6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Cs/>
        </w:rPr>
      </w:pPr>
    </w:p>
    <w:p w14:paraId="0C25F447" w14:textId="77777777" w:rsidR="00492158" w:rsidRDefault="00492158" w:rsidP="00FF70E7">
      <w:pPr>
        <w:spacing w:line="400" w:lineRule="exact"/>
        <w:rPr>
          <w:ins w:id="136" w:author="欣鑫 徐" w:date="2016-07-20T13:18:00Z"/>
          <w:rFonts w:ascii="Times New Roman" w:eastAsia="宋体-简" w:hAnsi="Times New Roman" w:cs="Times New Roman"/>
        </w:rPr>
      </w:pPr>
      <w:ins w:id="137" w:author="欣鑫 徐" w:date="2016-07-20T13:18:00Z">
        <w:r>
          <w:rPr>
            <w:rFonts w:ascii="Times New Roman" w:eastAsia="宋体-简" w:hAnsi="Times New Roman" w:cs="Times New Roman" w:hint="eastAsia"/>
          </w:rPr>
          <w:t>Q9</w:t>
        </w:r>
      </w:ins>
    </w:p>
    <w:p w14:paraId="3C3C7FD8" w14:textId="7764BFFE" w:rsidR="00FF70E7" w:rsidRPr="007C2B96" w:rsidRDefault="00492158" w:rsidP="00FF70E7">
      <w:pPr>
        <w:spacing w:line="400" w:lineRule="exact"/>
        <w:rPr>
          <w:rFonts w:ascii="Times New Roman" w:eastAsia="宋体-简" w:hAnsi="Times New Roman" w:cs="Times New Roman"/>
        </w:rPr>
      </w:pPr>
      <w:ins w:id="138" w:author="欣鑫 徐" w:date="2016-07-20T13:18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39" w:author="欣鑫 徐" w:date="2016-07-20T13:24:00Z">
        <w:r w:rsidR="00A67933">
          <w:rPr>
            <w:rFonts w:ascii="Times New Roman" w:eastAsia="宋体-简" w:hAnsi="Times New Roman" w:cs="Times New Roman" w:hint="eastAsia"/>
          </w:rPr>
          <w:t>D</w:t>
        </w:r>
      </w:ins>
      <w:del w:id="140" w:author="欣鑫 徐" w:date="2016-07-20T13:18:00Z">
        <w:r w:rsidR="00FF70E7" w:rsidDel="00492158">
          <w:rPr>
            <w:rFonts w:ascii="Times New Roman" w:eastAsia="宋体-简" w:hAnsi="Times New Roman" w:cs="Times New Roman" w:hint="eastAsia"/>
          </w:rPr>
          <w:delText>9</w:delText>
        </w:r>
        <w:r w:rsidR="00FF70E7" w:rsidRPr="007C2B96" w:rsidDel="00492158">
          <w:rPr>
            <w:rFonts w:ascii="Times New Roman" w:eastAsia="宋体-简" w:hAnsi="Times New Roman" w:cs="Times New Roman"/>
          </w:rPr>
          <w:delText>选择第</w:delText>
        </w:r>
        <w:r w:rsidR="00FF70E7" w:rsidRPr="006C6590" w:rsidDel="00492158">
          <w:rPr>
            <w:rFonts w:ascii="Times New Roman" w:eastAsia="宋体-简" w:hAnsi="Times New Roman" w:cs="Times New Roman"/>
          </w:rPr>
          <w:delText>四</w:delText>
        </w:r>
        <w:r w:rsidR="00FF70E7" w:rsidRPr="007C2B96" w:rsidDel="00492158">
          <w:rPr>
            <w:rFonts w:ascii="Times New Roman" w:eastAsia="宋体-简" w:hAnsi="Times New Roman" w:cs="Times New Roman"/>
          </w:rPr>
          <w:delText>项。</w:delText>
        </w:r>
      </w:del>
    </w:p>
    <w:p w14:paraId="78015DA1" w14:textId="658F3382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第四段表示，虽然</w:t>
      </w:r>
      <w:r w:rsidRPr="00462612">
        <w:rPr>
          <w:rFonts w:ascii="Times New Roman" w:eastAsia="宋体-简" w:hAnsi="Times New Roman" w:cs="Times New Roman"/>
        </w:rPr>
        <w:t xml:space="preserve">W. A. </w:t>
      </w:r>
      <w:proofErr w:type="spellStart"/>
      <w:r w:rsidRPr="00462612">
        <w:rPr>
          <w:rFonts w:ascii="Times New Roman" w:eastAsia="宋体-简" w:hAnsi="Times New Roman" w:cs="Times New Roman"/>
        </w:rPr>
        <w:t>Setchell</w:t>
      </w:r>
      <w:proofErr w:type="spellEnd"/>
      <w:r w:rsidRPr="00462612">
        <w:rPr>
          <w:rFonts w:ascii="Times New Roman" w:eastAsia="宋体-简" w:hAnsi="Times New Roman" w:cs="Times New Roman" w:hint="eastAsia"/>
        </w:rPr>
        <w:t>认为温度非常重要，但是不能单独考虑温度的影响，因为北极和美国东北海岸两种温度很不一样的气候下</w:t>
      </w:r>
      <w:r w:rsidRPr="00462612">
        <w:rPr>
          <w:rFonts w:ascii="Times New Roman" w:eastAsia="宋体-简" w:hAnsi="Times New Roman" w:cs="Times New Roman"/>
        </w:rPr>
        <w:t>eelgrass</w:t>
      </w:r>
      <w:r w:rsidRPr="00462612">
        <w:rPr>
          <w:rFonts w:ascii="Times New Roman" w:eastAsia="宋体-简" w:hAnsi="Times New Roman" w:cs="Times New Roman" w:hint="eastAsia"/>
        </w:rPr>
        <w:t>都能够茁壮成长。所以</w:t>
      </w:r>
      <w:ins w:id="141" w:author="欣鑫 徐" w:date="2016-07-20T13:29:00Z">
        <w:r w:rsidR="00097009">
          <w:rPr>
            <w:rFonts w:ascii="Times New Roman" w:eastAsia="宋体-简" w:hAnsi="Times New Roman" w:cs="Times New Roman" w:hint="eastAsia"/>
          </w:rPr>
          <w:t>D</w:t>
        </w:r>
        <w:r w:rsidR="00097009">
          <w:rPr>
            <w:rFonts w:ascii="Times New Roman" w:eastAsia="宋体-简" w:hAnsi="Times New Roman" w:cs="Times New Roman" w:hint="eastAsia"/>
          </w:rPr>
          <w:t>选项说：</w:t>
        </w:r>
      </w:ins>
      <w:ins w:id="142" w:author="欣鑫 徐" w:date="2016-07-20T13:34:00Z">
        <w:r w:rsidR="006D65AB">
          <w:rPr>
            <w:rFonts w:ascii="Times New Roman" w:eastAsia="宋体-简" w:hAnsi="Times New Roman" w:cs="Times New Roman" w:hint="eastAsia"/>
          </w:rPr>
          <w:t>企图</w:t>
        </w:r>
      </w:ins>
      <w:ins w:id="143" w:author="欣鑫 徐" w:date="2016-07-20T13:33:00Z">
        <w:r w:rsidR="00075CCA">
          <w:rPr>
            <w:rFonts w:ascii="Times New Roman" w:eastAsia="宋体-简" w:hAnsi="Times New Roman" w:cs="Times New Roman" w:hint="eastAsia"/>
          </w:rPr>
          <w:t>反驳</w:t>
        </w:r>
      </w:ins>
      <w:ins w:id="144" w:author="欣鑫 徐" w:date="2016-07-20T13:31:00Z">
        <w:r w:rsidR="00875C28">
          <w:rPr>
            <w:rFonts w:ascii="Times New Roman" w:eastAsia="宋体-简" w:hAnsi="Times New Roman" w:cs="Times New Roman" w:hint="eastAsia"/>
          </w:rPr>
          <w:t>温度对</w:t>
        </w:r>
        <w:r w:rsidR="00875C28">
          <w:rPr>
            <w:rFonts w:ascii="Times New Roman" w:eastAsia="宋体-简" w:hAnsi="Times New Roman" w:cs="Times New Roman" w:hint="eastAsia"/>
          </w:rPr>
          <w:t xml:space="preserve">eelgrass </w:t>
        </w:r>
        <w:r w:rsidR="00875C28">
          <w:rPr>
            <w:rFonts w:ascii="Times New Roman" w:eastAsia="宋体-简" w:hAnsi="Times New Roman" w:cs="Times New Roman" w:hint="eastAsia"/>
          </w:rPr>
          <w:t>生长</w:t>
        </w:r>
      </w:ins>
      <w:ins w:id="145" w:author="欣鑫 徐" w:date="2016-07-20T13:34:00Z">
        <w:r w:rsidR="006D65AB">
          <w:rPr>
            <w:rFonts w:ascii="Times New Roman" w:eastAsia="宋体-简" w:hAnsi="Times New Roman" w:cs="Times New Roman" w:hint="eastAsia"/>
          </w:rPr>
          <w:t>非常</w:t>
        </w:r>
      </w:ins>
      <w:ins w:id="146" w:author="欣鑫 徐" w:date="2016-07-20T13:32:00Z">
        <w:r w:rsidR="006D65AB">
          <w:rPr>
            <w:rFonts w:ascii="Times New Roman" w:eastAsia="宋体-简" w:hAnsi="Times New Roman" w:cs="Times New Roman" w:hint="eastAsia"/>
          </w:rPr>
          <w:t>重要</w:t>
        </w:r>
      </w:ins>
      <w:ins w:id="147" w:author="欣鑫 徐" w:date="2016-07-20T13:33:00Z">
        <w:r w:rsidR="00075CCA">
          <w:rPr>
            <w:rFonts w:ascii="Times New Roman" w:eastAsia="宋体-简" w:hAnsi="Times New Roman" w:cs="Times New Roman" w:hint="eastAsia"/>
          </w:rPr>
          <w:t>的一个观点且</w:t>
        </w:r>
      </w:ins>
      <w:ins w:id="148" w:author="欣鑫 徐" w:date="2016-07-20T13:34:00Z">
        <w:r w:rsidR="006D65AB">
          <w:rPr>
            <w:rFonts w:ascii="Times New Roman" w:eastAsia="宋体-简" w:hAnsi="Times New Roman" w:cs="Times New Roman" w:hint="eastAsia"/>
          </w:rPr>
          <w:t>提出相关了论证。</w:t>
        </w:r>
      </w:ins>
      <w:del w:id="149" w:author="欣鑫 徐" w:date="2016-07-20T13:29:00Z">
        <w:r w:rsidRPr="00462612" w:rsidDel="00097009">
          <w:rPr>
            <w:rFonts w:ascii="Times New Roman" w:eastAsia="宋体-简" w:hAnsi="Times New Roman" w:cs="Times New Roman" w:hint="eastAsia"/>
          </w:rPr>
          <w:delText>北极和美国东北海岸生长情况的介绍不利于证明温度的重要影响，第四项正确。</w:delText>
        </w:r>
      </w:del>
      <w:del w:id="150" w:author="欣鑫 徐" w:date="2016-07-20T13:25:00Z">
        <w:r w:rsidRPr="00462612" w:rsidDel="007F66BF">
          <w:rPr>
            <w:rFonts w:ascii="Times New Roman" w:eastAsia="宋体-简" w:hAnsi="Times New Roman" w:cs="Times New Roman" w:hint="eastAsia"/>
          </w:rPr>
          <w:delText>相应，其余选项都没有点出该例子的关键含义，不选。</w:delText>
        </w:r>
      </w:del>
    </w:p>
    <w:p w14:paraId="6771D35C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2F31402B" w14:textId="77777777" w:rsidR="00CF6DD2" w:rsidRDefault="00CF6DD2" w:rsidP="00FF70E7">
      <w:pPr>
        <w:spacing w:line="400" w:lineRule="exact"/>
        <w:rPr>
          <w:ins w:id="151" w:author="欣鑫 徐" w:date="2016-07-20T13:27:00Z"/>
          <w:rFonts w:ascii="Times New Roman" w:eastAsia="宋体-简" w:hAnsi="Times New Roman" w:cs="Times New Roman"/>
        </w:rPr>
      </w:pPr>
      <w:ins w:id="152" w:author="欣鑫 徐" w:date="2016-07-20T13:27:00Z">
        <w:r>
          <w:rPr>
            <w:rFonts w:ascii="Times New Roman" w:eastAsia="宋体-简" w:hAnsi="Times New Roman" w:cs="Times New Roman" w:hint="eastAsia"/>
          </w:rPr>
          <w:t>Q10</w:t>
        </w:r>
      </w:ins>
    </w:p>
    <w:p w14:paraId="14C66397" w14:textId="194CC212" w:rsidR="00FF70E7" w:rsidRPr="007C2B96" w:rsidRDefault="00CF6DD2" w:rsidP="00FF70E7">
      <w:pPr>
        <w:spacing w:line="400" w:lineRule="exact"/>
        <w:rPr>
          <w:rFonts w:ascii="Times New Roman" w:eastAsia="宋体-简" w:hAnsi="Times New Roman" w:cs="Times New Roman"/>
        </w:rPr>
      </w:pPr>
      <w:ins w:id="153" w:author="欣鑫 徐" w:date="2016-07-20T13:2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54" w:author="欣鑫 徐" w:date="2016-07-20T13:35:00Z">
        <w:r w:rsidR="006E1855">
          <w:rPr>
            <w:rFonts w:ascii="Times New Roman" w:eastAsia="宋体-简" w:hAnsi="Times New Roman" w:cs="Times New Roman" w:hint="eastAsia"/>
          </w:rPr>
          <w:t>A</w:t>
        </w:r>
      </w:ins>
      <w:del w:id="155" w:author="欣鑫 徐" w:date="2016-07-20T13:27:00Z">
        <w:r w:rsidR="00FF70E7" w:rsidDel="00CF6DD2">
          <w:rPr>
            <w:rFonts w:ascii="Times New Roman" w:eastAsia="宋体-简" w:hAnsi="Times New Roman" w:cs="Times New Roman" w:hint="eastAsia"/>
          </w:rPr>
          <w:delText>10</w:delText>
        </w:r>
        <w:r w:rsidR="00FF70E7" w:rsidRPr="007C2B96" w:rsidDel="00CF6DD2">
          <w:rPr>
            <w:rFonts w:ascii="Times New Roman" w:eastAsia="宋体-简" w:hAnsi="Times New Roman" w:cs="Times New Roman"/>
          </w:rPr>
          <w:delText>选择第</w:delText>
        </w:r>
        <w:r w:rsidR="00FF70E7" w:rsidRPr="00462612" w:rsidDel="00CF6DD2">
          <w:rPr>
            <w:rFonts w:ascii="Times New Roman" w:eastAsia="宋体-简" w:hAnsi="Times New Roman" w:cs="Times New Roman" w:hint="eastAsia"/>
          </w:rPr>
          <w:delText>一</w:delText>
        </w:r>
        <w:r w:rsidR="00FF70E7" w:rsidRPr="007C2B96" w:rsidDel="00CF6DD2">
          <w:rPr>
            <w:rFonts w:ascii="Times New Roman" w:eastAsia="宋体-简" w:hAnsi="Times New Roman" w:cs="Times New Roman"/>
          </w:rPr>
          <w:delText>项。</w:delText>
        </w:r>
      </w:del>
    </w:p>
    <w:p w14:paraId="19E7524D" w14:textId="64BA22A3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该词所在句的大意是，极端的气温加上一些其他的因素还是能产生非常</w:t>
      </w:r>
      <w:ins w:id="156" w:author="欣鑫 徐" w:date="2016-07-20T13:35:00Z">
        <w:r w:rsidR="00DA2207">
          <w:rPr>
            <w:rFonts w:ascii="Times New Roman" w:eastAsia="宋体-简" w:hAnsi="Times New Roman" w:cs="Times New Roman" w:hint="eastAsia"/>
          </w:rPr>
          <w:t>detrimental</w:t>
        </w:r>
      </w:ins>
      <w:del w:id="157" w:author="欣鑫 徐" w:date="2016-07-20T13:35:00Z">
        <w:r w:rsidRPr="00462612" w:rsidDel="00DA2207">
          <w:rPr>
            <w:rFonts w:ascii="Times New Roman" w:eastAsia="宋体-简" w:hAnsi="Times New Roman" w:cs="Times New Roman" w:hint="eastAsia"/>
          </w:rPr>
          <w:delText>不利</w:delText>
        </w:r>
      </w:del>
      <w:r w:rsidRPr="00462612">
        <w:rPr>
          <w:rFonts w:ascii="Times New Roman" w:eastAsia="宋体-简" w:hAnsi="Times New Roman" w:cs="Times New Roman" w:hint="eastAsia"/>
        </w:rPr>
        <w:t>的影响。这里的“</w:t>
      </w:r>
      <w:r w:rsidRPr="00462612">
        <w:rPr>
          <w:rFonts w:ascii="Times New Roman" w:eastAsia="宋体-简" w:hAnsi="Times New Roman" w:cs="Times New Roman"/>
        </w:rPr>
        <w:t>detrimental</w:t>
      </w:r>
      <w:ins w:id="158" w:author="欣鑫 徐" w:date="2016-07-20T13:35:00Z">
        <w:r w:rsidR="00DA2207">
          <w:rPr>
            <w:rFonts w:ascii="Times New Roman" w:eastAsia="宋体-简" w:hAnsi="Times New Roman" w:cs="Times New Roman" w:hint="eastAsia"/>
          </w:rPr>
          <w:t>”</w:t>
        </w:r>
      </w:ins>
      <w:del w:id="159" w:author="欣鑫 徐" w:date="2016-07-20T13:35:00Z">
        <w:r w:rsidRPr="00462612" w:rsidDel="00DA2207">
          <w:rPr>
            <w:rFonts w:ascii="Times New Roman" w:eastAsia="宋体-简" w:hAnsi="Times New Roman" w:cs="Times New Roman" w:hint="eastAsia"/>
          </w:rPr>
          <w:delText>”</w:delText>
        </w:r>
      </w:del>
      <w:r w:rsidRPr="00462612">
        <w:rPr>
          <w:rFonts w:ascii="Times New Roman" w:eastAsia="宋体-简" w:hAnsi="Times New Roman" w:cs="Times New Roman" w:hint="eastAsia"/>
        </w:rPr>
        <w:t>意为“不利的</w:t>
      </w:r>
      <w:ins w:id="160" w:author="欣鑫 徐" w:date="2016-07-20T13:35:00Z">
        <w:r w:rsidR="00DA2207">
          <w:rPr>
            <w:rFonts w:ascii="Times New Roman" w:eastAsia="宋体-简" w:hAnsi="Times New Roman" w:cs="Times New Roman" w:hint="eastAsia"/>
          </w:rPr>
          <w:t>，</w:t>
        </w:r>
      </w:ins>
      <w:del w:id="161" w:author="欣鑫 徐" w:date="2016-07-20T13:35:00Z">
        <w:r w:rsidRPr="00462612" w:rsidDel="00DA2207">
          <w:rPr>
            <w:rFonts w:ascii="Times New Roman" w:eastAsia="宋体-简" w:hAnsi="Times New Roman" w:cs="Times New Roman" w:hint="eastAsia"/>
          </w:rPr>
          <w:delText>”“</w:delText>
        </w:r>
      </w:del>
      <w:r w:rsidRPr="00462612">
        <w:rPr>
          <w:rFonts w:ascii="Times New Roman" w:eastAsia="宋体-简" w:hAnsi="Times New Roman" w:cs="Times New Roman" w:hint="eastAsia"/>
        </w:rPr>
        <w:t>有害的”，与</w:t>
      </w:r>
      <w:ins w:id="162" w:author="欣鑫 徐" w:date="2016-07-20T13:36:00Z">
        <w:r w:rsidR="00DA2207">
          <w:rPr>
            <w:rFonts w:ascii="Times New Roman" w:eastAsia="宋体-简" w:hAnsi="Times New Roman" w:cs="Times New Roman" w:hint="eastAsia"/>
          </w:rPr>
          <w:t>A</w:t>
        </w:r>
        <w:r w:rsidR="00DA2207">
          <w:rPr>
            <w:rFonts w:ascii="Times New Roman" w:eastAsia="宋体-简" w:hAnsi="Times New Roman" w:cs="Times New Roman" w:hint="eastAsia"/>
          </w:rPr>
          <w:t>选</w:t>
        </w:r>
      </w:ins>
      <w:del w:id="163" w:author="欣鑫 徐" w:date="2016-07-20T13:35:00Z">
        <w:r w:rsidRPr="00462612" w:rsidDel="00DA2207">
          <w:rPr>
            <w:rFonts w:ascii="Times New Roman" w:eastAsia="宋体-简" w:hAnsi="Times New Roman" w:cs="Times New Roman" w:hint="eastAsia"/>
          </w:rPr>
          <w:delText>第一</w:delText>
        </w:r>
      </w:del>
      <w:r w:rsidRPr="00462612">
        <w:rPr>
          <w:rFonts w:ascii="Times New Roman" w:eastAsia="宋体-简" w:hAnsi="Times New Roman" w:cs="Times New Roman" w:hint="eastAsia"/>
        </w:rPr>
        <w:t>项意义相符。其余选项的意思分别是“重要的</w:t>
      </w:r>
      <w:ins w:id="164" w:author="欣鑫 徐" w:date="2016-07-20T13:36:00Z">
        <w:r w:rsidR="009D734E">
          <w:rPr>
            <w:rFonts w:ascii="Times New Roman" w:eastAsia="宋体-简" w:hAnsi="Times New Roman" w:cs="Times New Roman" w:hint="eastAsia"/>
          </w:rPr>
          <w:t>，</w:t>
        </w:r>
      </w:ins>
      <w:del w:id="165" w:author="欣鑫 徐" w:date="2016-07-20T13:36:00Z">
        <w:r w:rsidRPr="00462612" w:rsidDel="009D734E">
          <w:rPr>
            <w:rFonts w:ascii="Times New Roman" w:eastAsia="宋体-简" w:hAnsi="Times New Roman" w:cs="Times New Roman" w:hint="eastAsia"/>
          </w:rPr>
          <w:delText>；</w:delText>
        </w:r>
      </w:del>
      <w:r w:rsidRPr="00462612">
        <w:rPr>
          <w:rFonts w:ascii="Times New Roman" w:eastAsia="宋体-简" w:hAnsi="Times New Roman" w:cs="Times New Roman" w:hint="eastAsia"/>
        </w:rPr>
        <w:t>有意义的”</w:t>
      </w:r>
      <w:ins w:id="166" w:author="欣鑫 徐" w:date="2016-07-20T13:36:00Z">
        <w:r w:rsidR="009D734E">
          <w:rPr>
            <w:rFonts w:ascii="Times New Roman" w:eastAsia="宋体-简" w:hAnsi="Times New Roman" w:cs="Times New Roman" w:hint="eastAsia"/>
          </w:rPr>
          <w:t>，“</w:t>
        </w:r>
      </w:ins>
      <w:del w:id="167" w:author="欣鑫 徐" w:date="2016-07-20T13:36:00Z">
        <w:r w:rsidRPr="00462612" w:rsidDel="009D734E">
          <w:rPr>
            <w:rFonts w:ascii="Times New Roman" w:eastAsia="宋体-简" w:hAnsi="Times New Roman" w:cs="Times New Roman" w:hint="eastAsia"/>
          </w:rPr>
          <w:delText>“</w:delText>
        </w:r>
      </w:del>
      <w:r w:rsidRPr="00462612">
        <w:rPr>
          <w:rFonts w:ascii="Times New Roman" w:eastAsia="宋体-简" w:hAnsi="Times New Roman" w:cs="Times New Roman" w:hint="eastAsia"/>
        </w:rPr>
        <w:t>预料之外的”</w:t>
      </w:r>
      <w:ins w:id="168" w:author="欣鑫 徐" w:date="2016-07-20T13:37:00Z">
        <w:r w:rsidR="009D734E">
          <w:rPr>
            <w:rFonts w:ascii="Times New Roman" w:eastAsia="宋体-简" w:hAnsi="Times New Roman" w:cs="Times New Roman" w:hint="eastAsia"/>
          </w:rPr>
          <w:t xml:space="preserve"> </w:t>
        </w:r>
        <w:r w:rsidR="009D734E">
          <w:rPr>
            <w:rFonts w:ascii="Times New Roman" w:eastAsia="宋体-简" w:hAnsi="Times New Roman" w:cs="Times New Roman" w:hint="eastAsia"/>
          </w:rPr>
          <w:t>“明显的，独特的，</w:t>
        </w:r>
      </w:ins>
      <w:del w:id="169" w:author="欣鑫 徐" w:date="2016-07-20T13:37:00Z">
        <w:r w:rsidRPr="00462612" w:rsidDel="009D734E">
          <w:rPr>
            <w:rFonts w:ascii="Times New Roman" w:eastAsia="宋体-简" w:hAnsi="Times New Roman" w:cs="Times New Roman" w:hint="eastAsia"/>
          </w:rPr>
          <w:delText>“</w:delText>
        </w:r>
      </w:del>
      <w:r w:rsidRPr="00462612">
        <w:rPr>
          <w:rFonts w:ascii="Times New Roman" w:eastAsia="宋体-简" w:hAnsi="Times New Roman" w:cs="Times New Roman" w:hint="eastAsia"/>
        </w:rPr>
        <w:t>清楚的”</w:t>
      </w:r>
      <w:ins w:id="170" w:author="欣鑫 徐" w:date="2016-07-20T13:37:00Z">
        <w:r w:rsidR="009D734E">
          <w:rPr>
            <w:rFonts w:ascii="Times New Roman" w:eastAsia="宋体-简" w:hAnsi="Times New Roman" w:cs="Times New Roman" w:hint="eastAsia"/>
          </w:rPr>
          <w:t>。</w:t>
        </w:r>
        <w:r w:rsidR="006F3305">
          <w:rPr>
            <w:rFonts w:ascii="Times New Roman" w:eastAsia="宋体-简" w:hAnsi="Times New Roman" w:cs="Times New Roman" w:hint="eastAsia"/>
          </w:rPr>
          <w:t>根据后文举例所看，这个影响显然是不好的，结合选项也只能选</w:t>
        </w:r>
        <w:r w:rsidR="006F3305">
          <w:rPr>
            <w:rFonts w:ascii="Times New Roman" w:eastAsia="宋体-简" w:hAnsi="Times New Roman" w:cs="Times New Roman" w:hint="eastAsia"/>
          </w:rPr>
          <w:t>A</w:t>
        </w:r>
        <w:r w:rsidR="006F3305">
          <w:rPr>
            <w:rFonts w:ascii="Times New Roman" w:eastAsia="宋体-简" w:hAnsi="Times New Roman" w:cs="Times New Roman" w:hint="eastAsia"/>
          </w:rPr>
          <w:t>。</w:t>
        </w:r>
      </w:ins>
      <w:del w:id="171" w:author="欣鑫 徐" w:date="2016-07-20T13:37:00Z">
        <w:r w:rsidRPr="00462612" w:rsidDel="009D734E">
          <w:rPr>
            <w:rFonts w:ascii="Times New Roman" w:eastAsia="宋体-简" w:hAnsi="Times New Roman" w:cs="Times New Roman" w:hint="eastAsia"/>
          </w:rPr>
          <w:delText>，代入并不通顺。</w:delText>
        </w:r>
      </w:del>
    </w:p>
    <w:p w14:paraId="5A4D2186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542F48C" w14:textId="77777777" w:rsidR="00875C28" w:rsidRDefault="00875C28" w:rsidP="00FF70E7">
      <w:pPr>
        <w:spacing w:line="400" w:lineRule="exact"/>
        <w:rPr>
          <w:ins w:id="172" w:author="欣鑫 徐" w:date="2016-07-20T13:31:00Z"/>
          <w:rFonts w:ascii="Times New Roman" w:eastAsia="宋体-简" w:hAnsi="Times New Roman" w:cs="Times New Roman"/>
        </w:rPr>
      </w:pPr>
      <w:ins w:id="173" w:author="欣鑫 徐" w:date="2016-07-20T13:31:00Z">
        <w:r>
          <w:rPr>
            <w:rFonts w:ascii="Times New Roman" w:eastAsia="宋体-简" w:hAnsi="Times New Roman" w:cs="Times New Roman" w:hint="eastAsia"/>
          </w:rPr>
          <w:t>Q11</w:t>
        </w:r>
      </w:ins>
    </w:p>
    <w:p w14:paraId="5C0BEB71" w14:textId="0E2171AA" w:rsidR="00FF70E7" w:rsidRPr="007C2B96" w:rsidRDefault="00875C28" w:rsidP="00FF70E7">
      <w:pPr>
        <w:spacing w:line="400" w:lineRule="exact"/>
        <w:rPr>
          <w:rFonts w:ascii="Times New Roman" w:eastAsia="宋体-简" w:hAnsi="Times New Roman" w:cs="Times New Roman"/>
        </w:rPr>
      </w:pPr>
      <w:ins w:id="174" w:author="欣鑫 徐" w:date="2016-07-20T13:31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75" w:author="欣鑫 徐" w:date="2016-07-20T13:38:00Z">
        <w:r w:rsidR="009C2351">
          <w:rPr>
            <w:rFonts w:ascii="Times New Roman" w:eastAsia="宋体-简" w:hAnsi="Times New Roman" w:cs="Times New Roman" w:hint="eastAsia"/>
          </w:rPr>
          <w:t>C</w:t>
        </w:r>
      </w:ins>
      <w:del w:id="176" w:author="欣鑫 徐" w:date="2016-07-20T13:31:00Z">
        <w:r w:rsidR="00FF70E7" w:rsidDel="00875C28">
          <w:rPr>
            <w:rFonts w:ascii="Times New Roman" w:eastAsia="宋体-简" w:hAnsi="Times New Roman" w:cs="Times New Roman" w:hint="eastAsia"/>
          </w:rPr>
          <w:delText>11</w:delText>
        </w:r>
        <w:r w:rsidR="00FF70E7" w:rsidRPr="007C2B96" w:rsidDel="00875C28">
          <w:rPr>
            <w:rFonts w:ascii="Times New Roman" w:eastAsia="宋体-简" w:hAnsi="Times New Roman" w:cs="Times New Roman"/>
          </w:rPr>
          <w:delText>选择第</w:delText>
        </w:r>
        <w:r w:rsidR="00FF70E7" w:rsidRPr="006C6590" w:rsidDel="00875C28">
          <w:rPr>
            <w:rFonts w:ascii="Times New Roman" w:eastAsia="宋体-简" w:hAnsi="Times New Roman" w:cs="Times New Roman"/>
          </w:rPr>
          <w:delText>三</w:delText>
        </w:r>
        <w:r w:rsidR="00FF70E7" w:rsidRPr="007C2B96" w:rsidDel="00875C28">
          <w:rPr>
            <w:rFonts w:ascii="Times New Roman" w:eastAsia="宋体-简" w:hAnsi="Times New Roman" w:cs="Times New Roman"/>
          </w:rPr>
          <w:delText>项。</w:delText>
        </w:r>
      </w:del>
    </w:p>
    <w:p w14:paraId="50543F1E" w14:textId="2E677C0F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ins w:id="177" w:author="欣鑫 徐" w:date="2016-07-20T13:38:00Z">
        <w:r w:rsidR="009C2351">
          <w:rPr>
            <w:rFonts w:ascii="Times New Roman" w:eastAsia="宋体-简" w:hAnsi="Times New Roman" w:cs="Times New Roman" w:hint="eastAsia"/>
          </w:rPr>
          <w:t>C</w:t>
        </w:r>
      </w:ins>
      <w:ins w:id="178" w:author="欣鑫 徐" w:date="2016-07-20T13:39:00Z">
        <w:r w:rsidR="009C2351">
          <w:rPr>
            <w:rFonts w:ascii="Times New Roman" w:eastAsia="宋体-简" w:hAnsi="Times New Roman" w:cs="Times New Roman" w:hint="eastAsia"/>
          </w:rPr>
          <w:t>选</w:t>
        </w:r>
      </w:ins>
      <w:del w:id="179" w:author="欣鑫 徐" w:date="2016-07-20T13:38:00Z">
        <w:r w:rsidRPr="00462612" w:rsidDel="009C2351">
          <w:rPr>
            <w:rFonts w:ascii="Times New Roman" w:eastAsia="宋体-简" w:hAnsi="Times New Roman" w:cs="Times New Roman" w:hint="eastAsia"/>
          </w:rPr>
          <w:delText>第三</w:delText>
        </w:r>
      </w:del>
      <w:r w:rsidRPr="00462612">
        <w:rPr>
          <w:rFonts w:ascii="Times New Roman" w:eastAsia="宋体-简" w:hAnsi="Times New Roman" w:cs="Times New Roman" w:hint="eastAsia"/>
        </w:rPr>
        <w:t>项盐度改变对</w:t>
      </w:r>
      <w:proofErr w:type="spellStart"/>
      <w:r w:rsidRPr="00462612">
        <w:rPr>
          <w:rFonts w:ascii="Times New Roman" w:eastAsia="宋体-简" w:hAnsi="Times New Roman" w:cs="Times New Roman"/>
        </w:rPr>
        <w:t>seagrasses</w:t>
      </w:r>
      <w:proofErr w:type="spellEnd"/>
      <w:r w:rsidRPr="00462612">
        <w:rPr>
          <w:rFonts w:ascii="Times New Roman" w:eastAsia="宋体-简" w:hAnsi="Times New Roman" w:cs="Times New Roman" w:hint="eastAsia"/>
        </w:rPr>
        <w:t>的影响，对应</w:t>
      </w:r>
      <w:ins w:id="180" w:author="欣鑫 徐" w:date="2016-07-20T13:39:00Z">
        <w:r w:rsidR="001D369C">
          <w:rPr>
            <w:rFonts w:ascii="Times New Roman" w:eastAsia="宋体-简" w:hAnsi="Times New Roman" w:cs="Times New Roman" w:hint="eastAsia"/>
          </w:rPr>
          <w:t>原文</w:t>
        </w:r>
      </w:ins>
      <w:ins w:id="181" w:author="欣鑫 徐" w:date="2016-07-20T13:40:00Z">
        <w:r w:rsidR="009323D5">
          <w:rPr>
            <w:rFonts w:ascii="Times New Roman" w:eastAsia="宋体-简" w:hAnsi="Times New Roman" w:cs="Times New Roman" w:hint="eastAsia"/>
          </w:rPr>
          <w:t>最后一句</w:t>
        </w:r>
      </w:ins>
      <w:r w:rsidRPr="00462612">
        <w:rPr>
          <w:rFonts w:ascii="Times New Roman" w:eastAsia="宋体-简" w:hAnsi="Times New Roman" w:cs="Times New Roman" w:hint="eastAsia"/>
        </w:rPr>
        <w:t>“</w:t>
      </w:r>
      <w:r w:rsidRPr="00462612">
        <w:rPr>
          <w:rFonts w:ascii="Times New Roman" w:eastAsia="宋体-简" w:hAnsi="Times New Roman" w:cs="Times New Roman"/>
        </w:rPr>
        <w:t xml:space="preserve">Most </w:t>
      </w:r>
      <w:proofErr w:type="spellStart"/>
      <w:r w:rsidRPr="00462612">
        <w:rPr>
          <w:rFonts w:ascii="Times New Roman" w:eastAsia="宋体-简" w:hAnsi="Times New Roman" w:cs="Times New Roman"/>
        </w:rPr>
        <w:t>seagrass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beds seem tolerant of considerable changes in salinity</w:t>
      </w:r>
      <w:r w:rsidRPr="00462612">
        <w:rPr>
          <w:rFonts w:ascii="Times New Roman" w:eastAsia="宋体-简" w:hAnsi="Times New Roman" w:cs="Times New Roman" w:hint="eastAsia"/>
        </w:rPr>
        <w:t>”。</w:t>
      </w:r>
      <w:del w:id="182" w:author="欣鑫 徐" w:date="2016-07-20T13:40:00Z">
        <w:r w:rsidRPr="00462612" w:rsidDel="009323D5">
          <w:rPr>
            <w:rFonts w:ascii="Times New Roman" w:eastAsia="宋体-简" w:hAnsi="Times New Roman" w:cs="Times New Roman" w:hint="eastAsia"/>
          </w:rPr>
          <w:delText>第一项不选，极端温度对</w:delText>
        </w:r>
        <w:r w:rsidRPr="00462612" w:rsidDel="009323D5">
          <w:rPr>
            <w:rFonts w:ascii="Times New Roman" w:eastAsia="宋体-简" w:hAnsi="Times New Roman" w:cs="Times New Roman"/>
          </w:rPr>
          <w:delText>seagrasses</w:delText>
        </w:r>
        <w:r w:rsidRPr="00462612" w:rsidDel="009323D5">
          <w:rPr>
            <w:rFonts w:ascii="Times New Roman" w:eastAsia="宋体-简" w:hAnsi="Times New Roman" w:cs="Times New Roman" w:hint="eastAsia"/>
          </w:rPr>
          <w:delText>影响很大：“</w:delText>
        </w:r>
        <w:r w:rsidRPr="00462612" w:rsidDel="009323D5">
          <w:rPr>
            <w:rFonts w:ascii="Times New Roman" w:eastAsia="宋体-简" w:hAnsi="Times New Roman" w:cs="Times New Roman"/>
          </w:rPr>
          <w:delText>extreme temperatures, in combination with other factors, may have dramatic detrimental effects</w:delText>
        </w:r>
        <w:r w:rsidRPr="00462612" w:rsidDel="009323D5">
          <w:rPr>
            <w:rFonts w:ascii="Times New Roman" w:eastAsia="宋体-简" w:hAnsi="Times New Roman" w:cs="Times New Roman" w:hint="eastAsia"/>
          </w:rPr>
          <w:delText>”。第二项不选，对应“</w:delText>
        </w:r>
        <w:r w:rsidRPr="00462612" w:rsidDel="009323D5">
          <w:rPr>
            <w:rFonts w:ascii="Times New Roman" w:eastAsia="宋体-简" w:hAnsi="Times New Roman" w:cs="Times New Roman"/>
          </w:rPr>
          <w:delText>Seagrass beds also decline if they are subjected to too much exposure to the air</w:delText>
        </w:r>
        <w:r w:rsidRPr="00462612" w:rsidDel="009323D5">
          <w:rPr>
            <w:rFonts w:ascii="Times New Roman" w:eastAsia="宋体-简" w:hAnsi="Times New Roman" w:cs="Times New Roman" w:hint="eastAsia"/>
          </w:rPr>
          <w:delText>”。第四项也不选，冰块运动的影响对应“</w:delText>
        </w:r>
        <w:r w:rsidRPr="00462612" w:rsidDel="009323D5">
          <w:rPr>
            <w:rFonts w:ascii="Times New Roman" w:eastAsia="宋体-简" w:hAnsi="Times New Roman" w:cs="Times New Roman"/>
          </w:rPr>
          <w:delText>…move t</w:delText>
        </w:r>
        <w:r w:rsidRPr="00462612" w:rsidDel="009323D5">
          <w:rPr>
            <w:rFonts w:ascii="Times New Roman" w:eastAsia="宋体-简" w:hAnsi="Times New Roman" w:cs="Times New Roman" w:hint="eastAsia"/>
          </w:rPr>
          <w:delText>h</w:delText>
        </w:r>
        <w:r w:rsidRPr="00462612" w:rsidDel="009323D5">
          <w:rPr>
            <w:rFonts w:ascii="Times New Roman" w:eastAsia="宋体-简" w:hAnsi="Times New Roman" w:cs="Times New Roman"/>
          </w:rPr>
          <w:delText>e ice around, scouring the bottom and uprooting the eelgrass</w:delText>
        </w:r>
        <w:r w:rsidRPr="00462612" w:rsidDel="009323D5">
          <w:rPr>
            <w:rFonts w:ascii="Times New Roman" w:eastAsia="宋体-简" w:hAnsi="Times New Roman" w:cs="Times New Roman" w:hint="eastAsia"/>
          </w:rPr>
          <w:delText>”。</w:delText>
        </w:r>
      </w:del>
    </w:p>
    <w:p w14:paraId="4B063F69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19FF10B9" w14:textId="77777777" w:rsidR="006D1D8B" w:rsidRDefault="006D1D8B" w:rsidP="00FF70E7">
      <w:pPr>
        <w:spacing w:line="400" w:lineRule="exact"/>
        <w:rPr>
          <w:ins w:id="183" w:author="欣鑫 徐" w:date="2016-07-20T13:37:00Z"/>
          <w:rFonts w:ascii="Times New Roman" w:eastAsia="宋体-简" w:hAnsi="Times New Roman" w:cs="Times New Roman"/>
        </w:rPr>
      </w:pPr>
      <w:ins w:id="184" w:author="欣鑫 徐" w:date="2016-07-20T13:37:00Z">
        <w:r>
          <w:rPr>
            <w:rFonts w:ascii="Times New Roman" w:eastAsia="宋体-简" w:hAnsi="Times New Roman" w:cs="Times New Roman" w:hint="eastAsia"/>
          </w:rPr>
          <w:t>Q12</w:t>
        </w:r>
      </w:ins>
    </w:p>
    <w:p w14:paraId="49BB6CFF" w14:textId="7547D53F" w:rsidR="00FF70E7" w:rsidRPr="007C2B96" w:rsidRDefault="006D1D8B" w:rsidP="00FF70E7">
      <w:pPr>
        <w:spacing w:line="400" w:lineRule="exact"/>
        <w:rPr>
          <w:rFonts w:ascii="Times New Roman" w:eastAsia="宋体-简" w:hAnsi="Times New Roman" w:cs="Times New Roman"/>
        </w:rPr>
      </w:pPr>
      <w:ins w:id="185" w:author="欣鑫 徐" w:date="2016-07-20T13:37:00Z">
        <w:r>
          <w:rPr>
            <w:rFonts w:ascii="Times New Roman" w:eastAsia="宋体-简" w:hAnsi="Times New Roman" w:cs="Times New Roman" w:hint="eastAsia"/>
          </w:rPr>
          <w:t>正确答案：</w:t>
        </w:r>
      </w:ins>
      <w:ins w:id="186" w:author="欣鑫 徐" w:date="2016-07-20T13:42:00Z">
        <w:r w:rsidR="007B4FA3">
          <w:rPr>
            <w:rFonts w:ascii="Times New Roman" w:eastAsia="宋体-简" w:hAnsi="Times New Roman" w:cs="Times New Roman" w:hint="eastAsia"/>
          </w:rPr>
          <w:t>D</w:t>
        </w:r>
      </w:ins>
      <w:del w:id="187" w:author="欣鑫 徐" w:date="2016-07-20T13:37:00Z">
        <w:r w:rsidR="00FF70E7" w:rsidDel="006D1D8B">
          <w:rPr>
            <w:rFonts w:ascii="Times New Roman" w:eastAsia="宋体-简" w:hAnsi="Times New Roman" w:cs="Times New Roman" w:hint="eastAsia"/>
          </w:rPr>
          <w:delText>12</w:delText>
        </w:r>
        <w:r w:rsidR="00FF70E7" w:rsidRPr="007C2B96" w:rsidDel="006D1D8B">
          <w:rPr>
            <w:rFonts w:ascii="Times New Roman" w:eastAsia="宋体-简" w:hAnsi="Times New Roman" w:cs="Times New Roman"/>
          </w:rPr>
          <w:delText>选择第</w:delText>
        </w:r>
        <w:r w:rsidR="00FF70E7" w:rsidDel="006D1D8B">
          <w:rPr>
            <w:rFonts w:hint="eastAsia"/>
            <w:sz w:val="21"/>
            <w:szCs w:val="21"/>
          </w:rPr>
          <w:delText>四</w:delText>
        </w:r>
        <w:r w:rsidR="00FF70E7" w:rsidRPr="007C2B96" w:rsidDel="006D1D8B">
          <w:rPr>
            <w:rFonts w:ascii="Times New Roman" w:eastAsia="宋体-简" w:hAnsi="Times New Roman" w:cs="Times New Roman"/>
          </w:rPr>
          <w:delText>项。</w:delText>
        </w:r>
      </w:del>
    </w:p>
    <w:p w14:paraId="365141E9" w14:textId="50FAAE26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462612">
        <w:rPr>
          <w:rFonts w:ascii="Times New Roman" w:eastAsia="宋体-简" w:hAnsi="Times New Roman" w:cs="Times New Roman" w:hint="eastAsia"/>
        </w:rPr>
        <w:t>该词所在句的大意是，大部分</w:t>
      </w:r>
      <w:proofErr w:type="spellStart"/>
      <w:r w:rsidRPr="00462612">
        <w:rPr>
          <w:rFonts w:ascii="Times New Roman" w:eastAsia="宋体-简" w:hAnsi="Times New Roman" w:cs="Times New Roman"/>
        </w:rPr>
        <w:t>seagrass</w:t>
      </w:r>
      <w:proofErr w:type="spellEnd"/>
      <w:r w:rsidRPr="00462612">
        <w:rPr>
          <w:rFonts w:ascii="Times New Roman" w:eastAsia="宋体-简" w:hAnsi="Times New Roman" w:cs="Times New Roman"/>
        </w:rPr>
        <w:t xml:space="preserve"> beds</w:t>
      </w:r>
      <w:r w:rsidRPr="00462612">
        <w:rPr>
          <w:rFonts w:ascii="Times New Roman" w:eastAsia="宋体-简" w:hAnsi="Times New Roman" w:cs="Times New Roman" w:hint="eastAsia"/>
        </w:rPr>
        <w:t>都能够容忍水中盐度的一定变化。这里的“</w:t>
      </w:r>
      <w:r w:rsidRPr="00462612">
        <w:rPr>
          <w:rFonts w:ascii="Times New Roman" w:eastAsia="宋体-简" w:hAnsi="Times New Roman" w:cs="Times New Roman"/>
        </w:rPr>
        <w:t xml:space="preserve">tolerant of </w:t>
      </w:r>
      <w:r w:rsidRPr="00462612">
        <w:rPr>
          <w:rFonts w:ascii="Times New Roman" w:eastAsia="宋体-简" w:hAnsi="Times New Roman" w:cs="Times New Roman" w:hint="eastAsia"/>
        </w:rPr>
        <w:t>”意为“能够容忍”，</w:t>
      </w:r>
      <w:ins w:id="188" w:author="欣鑫 徐" w:date="2016-07-20T13:42:00Z">
        <w:r w:rsidR="007B4FA3">
          <w:rPr>
            <w:rFonts w:ascii="Times New Roman" w:eastAsia="宋体-简" w:hAnsi="Times New Roman" w:cs="Times New Roman" w:hint="eastAsia"/>
          </w:rPr>
          <w:t>D</w:t>
        </w:r>
        <w:r w:rsidR="007B4FA3">
          <w:rPr>
            <w:rFonts w:ascii="Times New Roman" w:eastAsia="宋体-简" w:hAnsi="Times New Roman" w:cs="Times New Roman" w:hint="eastAsia"/>
          </w:rPr>
          <w:t>选</w:t>
        </w:r>
      </w:ins>
      <w:del w:id="189" w:author="欣鑫 徐" w:date="2016-07-20T13:42:00Z">
        <w:r w:rsidRPr="00462612" w:rsidDel="007B4FA3">
          <w:rPr>
            <w:rFonts w:ascii="Times New Roman" w:eastAsia="宋体-简" w:hAnsi="Times New Roman" w:cs="Times New Roman" w:hint="eastAsia"/>
          </w:rPr>
          <w:delText>与第四</w:delText>
        </w:r>
      </w:del>
      <w:r w:rsidRPr="00462612">
        <w:rPr>
          <w:rFonts w:ascii="Times New Roman" w:eastAsia="宋体-简" w:hAnsi="Times New Roman" w:cs="Times New Roman" w:hint="eastAsia"/>
        </w:rPr>
        <w:t>项相符。</w:t>
      </w:r>
      <w:del w:id="190" w:author="欣鑫 徐" w:date="2016-07-20T13:42:00Z">
        <w:r w:rsidRPr="00462612" w:rsidDel="00A20595">
          <w:rPr>
            <w:rFonts w:ascii="Times New Roman" w:eastAsia="宋体-简" w:hAnsi="Times New Roman" w:cs="Times New Roman" w:hint="eastAsia"/>
          </w:rPr>
          <w:delText>其余选项的意思分别是“不适应”“被大大影响”“保护不受侵害”，代入意思不通顺。</w:delText>
        </w:r>
      </w:del>
    </w:p>
    <w:p w14:paraId="665A683A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355D5815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  <w:b/>
          <w:bCs/>
        </w:rPr>
      </w:pPr>
    </w:p>
    <w:p w14:paraId="74E458D2" w14:textId="77777777" w:rsidR="00B16CA1" w:rsidRDefault="00B16CA1" w:rsidP="00FF70E7">
      <w:pPr>
        <w:spacing w:line="400" w:lineRule="exact"/>
        <w:rPr>
          <w:ins w:id="191" w:author="欣鑫 徐" w:date="2016-07-20T13:43:00Z"/>
          <w:rFonts w:ascii="Times New Roman" w:eastAsia="宋体-简" w:hAnsi="Times New Roman" w:cs="Times New Roman" w:hint="eastAsia"/>
        </w:rPr>
      </w:pPr>
      <w:ins w:id="192" w:author="欣鑫 徐" w:date="2016-07-20T13:43:00Z">
        <w:r>
          <w:rPr>
            <w:rFonts w:ascii="Times New Roman" w:eastAsia="宋体-简" w:hAnsi="Times New Roman" w:cs="Times New Roman" w:hint="eastAsia"/>
          </w:rPr>
          <w:t>Q13</w:t>
        </w:r>
      </w:ins>
    </w:p>
    <w:p w14:paraId="5908DD64" w14:textId="7912776A" w:rsidR="00FF70E7" w:rsidRPr="004E0795" w:rsidRDefault="00B16CA1" w:rsidP="00FF70E7">
      <w:pPr>
        <w:spacing w:line="400" w:lineRule="exact"/>
        <w:rPr>
          <w:rFonts w:ascii="Times New Roman" w:eastAsia="宋体-简" w:hAnsi="Times New Roman" w:cs="Times New Roman" w:hint="eastAsia"/>
        </w:rPr>
      </w:pPr>
      <w:ins w:id="193" w:author="欣鑫 徐" w:date="2016-07-20T13:43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194" w:author="欣鑫 徐" w:date="2016-07-20T13:46:00Z">
        <w:r w:rsidR="00FF70E7" w:rsidDel="00B5302D">
          <w:rPr>
            <w:rFonts w:ascii="Times New Roman" w:eastAsia="宋体-简" w:hAnsi="Times New Roman" w:cs="Times New Roman" w:hint="eastAsia"/>
          </w:rPr>
          <w:delText>13</w:delText>
        </w:r>
      </w:del>
      <w:r w:rsidR="00FF70E7" w:rsidRPr="004E0795">
        <w:rPr>
          <w:rFonts w:ascii="Times New Roman" w:eastAsia="宋体-简" w:hAnsi="Times New Roman" w:cs="Times New Roman"/>
        </w:rPr>
        <w:t>填入第</w:t>
      </w:r>
      <w:r w:rsidR="00FF70E7" w:rsidRPr="00A5403D">
        <w:rPr>
          <w:rFonts w:ascii="Times New Roman" w:eastAsia="宋体-简" w:hAnsi="Times New Roman" w:cs="Times New Roman" w:hint="eastAsia"/>
        </w:rPr>
        <w:t>二</w:t>
      </w:r>
      <w:r w:rsidR="00FF70E7" w:rsidRPr="004E0795">
        <w:rPr>
          <w:rFonts w:ascii="Times New Roman" w:eastAsia="宋体-简" w:hAnsi="Times New Roman" w:cs="Times New Roman"/>
        </w:rPr>
        <w:t>个方框</w:t>
      </w:r>
      <w:ins w:id="195" w:author="欣鑫 徐" w:date="2016-07-20T13:46:00Z">
        <w:r w:rsidR="00B5302D">
          <w:rPr>
            <w:rFonts w:ascii="Times New Roman" w:eastAsia="宋体-简" w:hAnsi="Times New Roman" w:cs="Times New Roman" w:hint="eastAsia"/>
          </w:rPr>
          <w:t>（</w:t>
        </w:r>
        <w:r w:rsidR="00B5302D">
          <w:rPr>
            <w:rFonts w:ascii="Times New Roman" w:eastAsia="宋体-简" w:hAnsi="Times New Roman" w:cs="Times New Roman" w:hint="eastAsia"/>
          </w:rPr>
          <w:t>B</w:t>
        </w:r>
        <w:r w:rsidR="00B5302D">
          <w:rPr>
            <w:rFonts w:ascii="Times New Roman" w:eastAsia="宋体-简" w:hAnsi="Times New Roman" w:cs="Times New Roman" w:hint="eastAsia"/>
          </w:rPr>
          <w:t>）</w:t>
        </w:r>
      </w:ins>
      <w:r w:rsidR="00FF70E7" w:rsidRPr="004E0795">
        <w:rPr>
          <w:rFonts w:ascii="Times New Roman" w:eastAsia="宋体-简" w:hAnsi="Times New Roman" w:cs="Times New Roman"/>
        </w:rPr>
        <w:t>。</w:t>
      </w:r>
    </w:p>
    <w:p w14:paraId="44223545" w14:textId="63159426" w:rsidR="00FF70E7" w:rsidRDefault="00FF70E7" w:rsidP="00FF70E7">
      <w:pPr>
        <w:spacing w:line="400" w:lineRule="exact"/>
        <w:rPr>
          <w:ins w:id="196" w:author="欣鑫 徐" w:date="2016-07-20T13:52:00Z"/>
          <w:rFonts w:ascii="Times New Roman" w:eastAsia="宋体-简" w:hAnsi="Times New Roman" w:cs="Times New Roman" w:hint="eastAsia"/>
        </w:rPr>
      </w:pPr>
      <w:r w:rsidRPr="007C2B96">
        <w:rPr>
          <w:rFonts w:ascii="Times New Roman" w:eastAsia="宋体-简" w:hAnsi="Times New Roman" w:cs="Times New Roman"/>
        </w:rPr>
        <w:t>解析：</w:t>
      </w:r>
      <w:r w:rsidRPr="00A5403D">
        <w:rPr>
          <w:rFonts w:ascii="Times New Roman" w:eastAsia="宋体-简" w:hAnsi="Times New Roman" w:cs="Times New Roman" w:hint="eastAsia"/>
        </w:rPr>
        <w:t>被插入文本</w:t>
      </w:r>
      <w:ins w:id="197" w:author="欣鑫 徐" w:date="2016-07-20T13:46:00Z">
        <w:r w:rsidR="001255F5">
          <w:rPr>
            <w:rFonts w:ascii="Times New Roman" w:eastAsia="宋体-简" w:hAnsi="Times New Roman" w:cs="Times New Roman" w:hint="eastAsia"/>
          </w:rPr>
          <w:t>：</w:t>
        </w:r>
      </w:ins>
      <w:ins w:id="198" w:author="欣鑫 徐" w:date="2016-07-20T13:49:00Z">
        <w:r w:rsidR="00A31F55">
          <w:rPr>
            <w:rFonts w:ascii="Times New Roman" w:eastAsia="宋体-简" w:hAnsi="Times New Roman" w:cs="Times New Roman" w:hint="eastAsia"/>
          </w:rPr>
          <w:t>海草大块浓密地生长，</w:t>
        </w:r>
      </w:ins>
      <w:ins w:id="199" w:author="欣鑫 徐" w:date="2016-07-20T13:50:00Z">
        <w:r w:rsidR="00931108">
          <w:rPr>
            <w:rFonts w:ascii="Times New Roman" w:eastAsia="宋体-简" w:hAnsi="Times New Roman" w:cs="Times New Roman" w:hint="eastAsia"/>
          </w:rPr>
          <w:t>每立方米多达</w:t>
        </w:r>
        <w:r w:rsidR="00931108">
          <w:rPr>
            <w:rFonts w:ascii="Times New Roman" w:eastAsia="宋体-简" w:hAnsi="Times New Roman" w:cs="Times New Roman" w:hint="eastAsia"/>
          </w:rPr>
          <w:t>4000 blades</w:t>
        </w:r>
        <w:r w:rsidR="00931108">
          <w:rPr>
            <w:rFonts w:ascii="Times New Roman" w:eastAsia="宋体-简" w:hAnsi="Times New Roman" w:cs="Times New Roman" w:hint="eastAsia"/>
          </w:rPr>
          <w:t>。</w:t>
        </w:r>
      </w:ins>
      <w:r w:rsidRPr="00A5403D">
        <w:rPr>
          <w:rFonts w:ascii="Times New Roman" w:eastAsia="宋体-简" w:hAnsi="Times New Roman" w:cs="Times New Roman" w:hint="eastAsia"/>
        </w:rPr>
        <w:t>形容了</w:t>
      </w:r>
      <w:proofErr w:type="spellStart"/>
      <w:r w:rsidRPr="00A5403D">
        <w:rPr>
          <w:rFonts w:ascii="Times New Roman" w:eastAsia="宋体-简" w:hAnsi="Times New Roman" w:cs="Times New Roman"/>
        </w:rPr>
        <w:t>seagrass</w:t>
      </w:r>
      <w:proofErr w:type="spellEnd"/>
      <w:r w:rsidRPr="00A5403D">
        <w:rPr>
          <w:rFonts w:ascii="Times New Roman" w:eastAsia="宋体-简" w:hAnsi="Times New Roman" w:cs="Times New Roman" w:hint="eastAsia"/>
        </w:rPr>
        <w:t>生长的密度很大，所以应该填入介绍</w:t>
      </w:r>
      <w:proofErr w:type="spellStart"/>
      <w:r w:rsidRPr="00A5403D">
        <w:rPr>
          <w:rFonts w:ascii="Times New Roman" w:eastAsia="宋体-简" w:hAnsi="Times New Roman" w:cs="Times New Roman"/>
        </w:rPr>
        <w:t>seagrass</w:t>
      </w:r>
      <w:proofErr w:type="spellEnd"/>
      <w:r w:rsidRPr="00A5403D">
        <w:rPr>
          <w:rFonts w:ascii="Times New Roman" w:eastAsia="宋体-简" w:hAnsi="Times New Roman" w:cs="Times New Roman" w:hint="eastAsia"/>
        </w:rPr>
        <w:t>基本特性的文段中。从第二个方框之后，就已经在介绍</w:t>
      </w:r>
      <w:proofErr w:type="spellStart"/>
      <w:r w:rsidRPr="00A5403D">
        <w:rPr>
          <w:rFonts w:ascii="Times New Roman" w:eastAsia="宋体-简" w:hAnsi="Times New Roman" w:cs="Times New Roman"/>
        </w:rPr>
        <w:t>seagrass</w:t>
      </w:r>
      <w:proofErr w:type="spellEnd"/>
      <w:r w:rsidRPr="00A5403D">
        <w:rPr>
          <w:rFonts w:ascii="Times New Roman" w:eastAsia="宋体-简" w:hAnsi="Times New Roman" w:cs="Times New Roman" w:hint="eastAsia"/>
        </w:rPr>
        <w:t>生长与水流速度的关系，所以只能填入前两个方框其一。而第一个方框前方还没有提出</w:t>
      </w:r>
      <w:proofErr w:type="spellStart"/>
      <w:r w:rsidRPr="00A5403D">
        <w:rPr>
          <w:rFonts w:ascii="Times New Roman" w:eastAsia="宋体-简" w:hAnsi="Times New Roman" w:cs="Times New Roman"/>
        </w:rPr>
        <w:t>seagrass</w:t>
      </w:r>
      <w:proofErr w:type="spellEnd"/>
      <w:r w:rsidRPr="00A5403D">
        <w:rPr>
          <w:rFonts w:ascii="Times New Roman" w:eastAsia="宋体-简" w:hAnsi="Times New Roman" w:cs="Times New Roman" w:hint="eastAsia"/>
        </w:rPr>
        <w:t>的概念，所以只能填入第二个方框。</w:t>
      </w:r>
    </w:p>
    <w:p w14:paraId="03A11E8B" w14:textId="77777777" w:rsidR="00BE760C" w:rsidRPr="007C2B96" w:rsidRDefault="00BE760C" w:rsidP="00FF70E7">
      <w:pPr>
        <w:spacing w:line="400" w:lineRule="exact"/>
        <w:rPr>
          <w:rFonts w:ascii="Times New Roman" w:eastAsia="宋体-简" w:hAnsi="Times New Roman" w:cs="Times New Roman"/>
        </w:rPr>
      </w:pPr>
    </w:p>
    <w:p w14:paraId="6F628024" w14:textId="4468CD84" w:rsidR="00FF70E7" w:rsidRPr="00BE760C" w:rsidRDefault="00BE760C" w:rsidP="00FF70E7">
      <w:pPr>
        <w:spacing w:line="400" w:lineRule="exact"/>
        <w:rPr>
          <w:rFonts w:ascii="Times New Roman" w:eastAsia="宋体-简" w:hAnsi="Times New Roman" w:cs="Times New Roman" w:hint="eastAsia"/>
          <w:bCs/>
          <w:rPrChange w:id="200" w:author="欣鑫 徐" w:date="2016-07-20T13:52:00Z">
            <w:rPr>
              <w:rFonts w:ascii="Times New Roman" w:eastAsia="宋体-简" w:hAnsi="Times New Roman" w:cs="Times New Roman" w:hint="eastAsia"/>
              <w:b/>
              <w:bCs/>
            </w:rPr>
          </w:rPrChange>
        </w:rPr>
      </w:pPr>
      <w:ins w:id="201" w:author="欣鑫 徐" w:date="2016-07-20T13:52:00Z">
        <w:r w:rsidRPr="00BE760C">
          <w:rPr>
            <w:rFonts w:ascii="Times New Roman" w:eastAsia="宋体-简" w:hAnsi="Times New Roman" w:cs="Times New Roman" w:hint="eastAsia"/>
            <w:bCs/>
            <w:rPrChange w:id="202" w:author="欣鑫 徐" w:date="2016-07-20T13:52:00Z">
              <w:rPr>
                <w:rFonts w:ascii="Times New Roman" w:eastAsia="宋体-简" w:hAnsi="Times New Roman" w:cs="Times New Roman" w:hint="eastAsia"/>
                <w:b/>
                <w:bCs/>
              </w:rPr>
            </w:rPrChange>
          </w:rPr>
          <w:t>Q14</w:t>
        </w:r>
      </w:ins>
    </w:p>
    <w:p w14:paraId="30DACA62" w14:textId="4C0F0715" w:rsidR="00FF70E7" w:rsidRPr="007C2B96" w:rsidRDefault="00BE760C" w:rsidP="00FF70E7">
      <w:pPr>
        <w:spacing w:line="400" w:lineRule="exact"/>
        <w:rPr>
          <w:rFonts w:ascii="Times New Roman" w:eastAsia="宋体-简" w:hAnsi="Times New Roman" w:cs="Times New Roman" w:hint="eastAsia"/>
        </w:rPr>
      </w:pPr>
      <w:ins w:id="203" w:author="欣鑫 徐" w:date="2016-07-20T13:52:00Z">
        <w:r>
          <w:rPr>
            <w:rFonts w:ascii="Times New Roman" w:eastAsia="宋体-简" w:hAnsi="Times New Roman" w:cs="Times New Roman" w:hint="eastAsia"/>
          </w:rPr>
          <w:t>正确答案：</w:t>
        </w:r>
      </w:ins>
      <w:del w:id="204" w:author="欣鑫 徐" w:date="2016-07-20T13:52:00Z">
        <w:r w:rsidR="00FF70E7" w:rsidDel="00BE760C">
          <w:rPr>
            <w:rFonts w:ascii="Times New Roman" w:eastAsia="宋体-简" w:hAnsi="Times New Roman" w:cs="Times New Roman" w:hint="eastAsia"/>
          </w:rPr>
          <w:delText>14</w:delText>
        </w:r>
      </w:del>
      <w:r w:rsidR="00FF70E7" w:rsidRPr="007C2B96">
        <w:rPr>
          <w:rFonts w:ascii="Times New Roman" w:eastAsia="宋体-简" w:hAnsi="Times New Roman" w:cs="Times New Roman"/>
        </w:rPr>
        <w:t>依次填入</w:t>
      </w:r>
      <w:ins w:id="205" w:author="欣鑫 徐" w:date="2016-07-20T13:54:00Z">
        <w:r w:rsidR="000672AD">
          <w:rPr>
            <w:rFonts w:ascii="Times New Roman" w:eastAsia="宋体-简" w:hAnsi="Times New Roman" w:cs="Times New Roman" w:hint="eastAsia"/>
          </w:rPr>
          <w:t xml:space="preserve">B </w:t>
        </w:r>
        <w:r w:rsidR="00BE032A">
          <w:rPr>
            <w:rFonts w:ascii="Times New Roman" w:eastAsia="宋体-简" w:hAnsi="Times New Roman" w:cs="Times New Roman" w:hint="eastAsia"/>
          </w:rPr>
          <w:t>C F</w:t>
        </w:r>
      </w:ins>
    </w:p>
    <w:p w14:paraId="5492DB41" w14:textId="5AB41C00" w:rsidR="00FF70E7" w:rsidRPr="007C2B96" w:rsidDel="00305F76" w:rsidRDefault="00EA2F78" w:rsidP="00FF70E7">
      <w:pPr>
        <w:spacing w:line="400" w:lineRule="exact"/>
        <w:rPr>
          <w:del w:id="206" w:author="欣鑫 徐" w:date="2016-07-20T14:04:00Z"/>
          <w:rFonts w:ascii="Times New Roman" w:eastAsia="宋体-简" w:hAnsi="Times New Roman" w:cs="Times New Roman"/>
        </w:rPr>
      </w:pPr>
      <w:ins w:id="207" w:author="欣鑫 徐" w:date="2016-07-20T13:57:00Z">
        <w:r>
          <w:rPr>
            <w:rFonts w:ascii="Times New Roman" w:eastAsia="宋体-简" w:hAnsi="Times New Roman" w:cs="Times New Roman" w:hint="eastAsia"/>
          </w:rPr>
          <w:t>B</w:t>
        </w:r>
        <w:r>
          <w:rPr>
            <w:rFonts w:ascii="Times New Roman" w:eastAsia="宋体-简" w:hAnsi="Times New Roman" w:cs="Times New Roman" w:hint="eastAsia"/>
          </w:rPr>
          <w:t>选项</w:t>
        </w:r>
      </w:ins>
      <w:del w:id="208" w:author="欣鑫 徐" w:date="2016-07-20T13:57:00Z">
        <w:r w:rsidR="00FF70E7" w:rsidRPr="004E0795" w:rsidDel="00EA2F78">
          <w:rPr>
            <w:rFonts w:ascii="Times New Roman" w:eastAsia="宋体-简" w:hAnsi="Times New Roman" w:cs="Times New Roman"/>
          </w:rPr>
          <w:delText>○</w:delText>
        </w:r>
        <w:r w:rsidR="00FF70E7" w:rsidDel="00EA2F78">
          <w:rPr>
            <w:rFonts w:ascii="Times New Roman" w:eastAsia="宋体-简" w:hAnsi="Times New Roman" w:cs="Times New Roman" w:hint="eastAsia"/>
          </w:rPr>
          <w:delText xml:space="preserve"> </w:delText>
        </w:r>
        <w:r w:rsidR="00FF70E7" w:rsidRPr="00A5403D" w:rsidDel="00EA2F78">
          <w:rPr>
            <w:rFonts w:ascii="Times New Roman" w:eastAsia="宋体-简" w:hAnsi="Times New Roman" w:cs="Times New Roman"/>
          </w:rPr>
          <w:delText xml:space="preserve">Because they slow currents and waves, seagrass beds collect deposits of rich organic sediments, which are home to many anaerobic microorganisms.   </w:delText>
        </w:r>
        <w:r w:rsidR="00FF70E7" w:rsidRPr="00A5403D" w:rsidDel="00EA2F78">
          <w:rPr>
            <w:rFonts w:ascii="Times New Roman" w:eastAsia="宋体-简" w:hAnsi="Times New Roman" w:cs="Times New Roman" w:hint="eastAsia"/>
          </w:rPr>
          <w:delText>（</w:delText>
        </w:r>
      </w:del>
      <w:r w:rsidR="00FF70E7" w:rsidRPr="00A5403D">
        <w:rPr>
          <w:rFonts w:ascii="Times New Roman" w:eastAsia="宋体-简" w:hAnsi="Times New Roman" w:cs="Times New Roman" w:hint="eastAsia"/>
        </w:rPr>
        <w:t>对应</w:t>
      </w:r>
      <w:ins w:id="209" w:author="欣鑫 徐" w:date="2016-07-20T13:57:00Z">
        <w:r>
          <w:rPr>
            <w:rFonts w:ascii="Times New Roman" w:eastAsia="宋体-简" w:hAnsi="Times New Roman" w:cs="Times New Roman" w:hint="eastAsia"/>
          </w:rPr>
          <w:t>文章</w:t>
        </w:r>
      </w:ins>
      <w:r w:rsidR="00FF70E7" w:rsidRPr="00A5403D">
        <w:rPr>
          <w:rFonts w:ascii="Times New Roman" w:eastAsia="宋体-简" w:hAnsi="Times New Roman" w:cs="Times New Roman" w:hint="eastAsia"/>
        </w:rPr>
        <w:t>第二</w:t>
      </w:r>
      <w:ins w:id="210" w:author="欣鑫 徐" w:date="2016-07-20T14:00:00Z">
        <w:r w:rsidR="009E6620">
          <w:rPr>
            <w:rFonts w:ascii="Times New Roman" w:eastAsia="宋体-简" w:hAnsi="Times New Roman" w:cs="Times New Roman" w:hint="eastAsia"/>
          </w:rPr>
          <w:t>、三</w:t>
        </w:r>
      </w:ins>
      <w:r w:rsidR="00FF70E7" w:rsidRPr="00A5403D">
        <w:rPr>
          <w:rFonts w:ascii="Times New Roman" w:eastAsia="宋体-简" w:hAnsi="Times New Roman" w:cs="Times New Roman" w:hint="eastAsia"/>
        </w:rPr>
        <w:t>段，</w:t>
      </w:r>
      <w:proofErr w:type="spellStart"/>
      <w:r w:rsidR="00FF70E7" w:rsidRPr="00A5403D">
        <w:rPr>
          <w:rFonts w:ascii="Times New Roman" w:eastAsia="宋体-简" w:hAnsi="Times New Roman" w:cs="Times New Roman"/>
        </w:rPr>
        <w:t>seagrass</w:t>
      </w:r>
      <w:proofErr w:type="spellEnd"/>
      <w:r w:rsidR="00FF70E7" w:rsidRPr="00A5403D">
        <w:rPr>
          <w:rFonts w:ascii="Times New Roman" w:eastAsia="宋体-简" w:hAnsi="Times New Roman" w:cs="Times New Roman"/>
        </w:rPr>
        <w:t xml:space="preserve"> beds</w:t>
      </w:r>
      <w:r w:rsidR="00FF70E7" w:rsidRPr="00A5403D">
        <w:rPr>
          <w:rFonts w:ascii="Times New Roman" w:eastAsia="宋体-简" w:hAnsi="Times New Roman" w:cs="Times New Roman" w:hint="eastAsia"/>
        </w:rPr>
        <w:t>容易积累水中的沉积物</w:t>
      </w:r>
      <w:ins w:id="211" w:author="欣鑫 徐" w:date="2016-07-20T14:01:00Z">
        <w:r w:rsidR="009E6620">
          <w:rPr>
            <w:rFonts w:ascii="Times New Roman" w:eastAsia="宋体-简" w:hAnsi="Times New Roman" w:cs="Times New Roman" w:hint="eastAsia"/>
          </w:rPr>
          <w:t>，这个环境</w:t>
        </w:r>
        <w:r w:rsidR="006725C1">
          <w:rPr>
            <w:rFonts w:ascii="Times New Roman" w:eastAsia="宋体-简" w:hAnsi="Times New Roman" w:cs="Times New Roman" w:hint="eastAsia"/>
          </w:rPr>
          <w:t>也容易</w:t>
        </w:r>
      </w:ins>
      <w:ins w:id="212" w:author="欣鑫 徐" w:date="2016-07-20T14:02:00Z">
        <w:r w:rsidR="006725C1">
          <w:rPr>
            <w:rFonts w:ascii="Times New Roman" w:eastAsia="宋体-简" w:hAnsi="Times New Roman" w:cs="Times New Roman" w:hint="eastAsia"/>
          </w:rPr>
          <w:t>引起厌氧微生物的积累；</w:t>
        </w:r>
      </w:ins>
      <w:del w:id="213" w:author="欣鑫 徐" w:date="2016-07-20T14:02:00Z">
        <w:r w:rsidR="00FF70E7" w:rsidRPr="00A5403D" w:rsidDel="006725C1">
          <w:rPr>
            <w:rFonts w:ascii="Times New Roman" w:eastAsia="宋体-简" w:hAnsi="Times New Roman" w:cs="Times New Roman" w:hint="eastAsia"/>
          </w:rPr>
          <w:delText>）</w:delText>
        </w:r>
      </w:del>
      <w:ins w:id="214" w:author="欣鑫 徐" w:date="2016-07-20T14:04:00Z">
        <w:r w:rsidR="00305F76">
          <w:rPr>
            <w:rFonts w:ascii="Times New Roman" w:eastAsia="宋体-简" w:hAnsi="Times New Roman" w:cs="Times New Roman" w:hint="eastAsia"/>
          </w:rPr>
          <w:t>C</w:t>
        </w:r>
        <w:r w:rsidR="00305F76">
          <w:rPr>
            <w:rFonts w:ascii="Times New Roman" w:eastAsia="宋体-简" w:hAnsi="Times New Roman" w:cs="Times New Roman" w:hint="eastAsia"/>
          </w:rPr>
          <w:t>选项</w:t>
        </w:r>
      </w:ins>
    </w:p>
    <w:p w14:paraId="20F23BA9" w14:textId="77777777" w:rsidR="00FF70E7" w:rsidRPr="007C2B96" w:rsidDel="00305F76" w:rsidRDefault="00FF70E7" w:rsidP="00FF70E7">
      <w:pPr>
        <w:spacing w:line="400" w:lineRule="exact"/>
        <w:rPr>
          <w:del w:id="215" w:author="欣鑫 徐" w:date="2016-07-20T14:04:00Z"/>
          <w:rFonts w:ascii="Times New Roman" w:eastAsia="宋体-简" w:hAnsi="Times New Roman" w:cs="Times New Roman"/>
        </w:rPr>
      </w:pPr>
    </w:p>
    <w:p w14:paraId="07E77D38" w14:textId="425CE67E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  <w:del w:id="216" w:author="欣鑫 徐" w:date="2016-07-20T14:02:00Z">
        <w:r w:rsidRPr="004E0795" w:rsidDel="006725C1">
          <w:rPr>
            <w:rFonts w:ascii="Times New Roman" w:eastAsia="宋体-简" w:hAnsi="Times New Roman" w:cs="Times New Roman"/>
          </w:rPr>
          <w:delText>○</w:delText>
        </w:r>
        <w:r w:rsidDel="006725C1">
          <w:rPr>
            <w:rFonts w:ascii="Times New Roman" w:eastAsia="宋体-简" w:hAnsi="Times New Roman" w:cs="Times New Roman" w:hint="eastAsia"/>
          </w:rPr>
          <w:delText xml:space="preserve"> </w:delText>
        </w:r>
        <w:r w:rsidRPr="00A5403D" w:rsidDel="006725C1">
          <w:rPr>
            <w:rFonts w:ascii="Times New Roman" w:eastAsia="宋体-简" w:hAnsi="Times New Roman" w:cs="Times New Roman"/>
          </w:rPr>
          <w:delText xml:space="preserve">Unlike sea organisms that depend on the water column for their productivity, seagrasses ensure high rates of productivity by taking nutrients from ocean floor sediment.  </w:delText>
        </w:r>
        <w:r w:rsidRPr="00A5403D" w:rsidDel="006725C1">
          <w:rPr>
            <w:rFonts w:ascii="Times New Roman" w:eastAsia="宋体-简" w:hAnsi="Times New Roman" w:cs="Times New Roman" w:hint="eastAsia"/>
          </w:rPr>
          <w:delText xml:space="preserve">  </w:delText>
        </w:r>
      </w:del>
      <w:del w:id="217" w:author="欣鑫 徐" w:date="2016-07-20T14:03:00Z">
        <w:r w:rsidRPr="00A5403D" w:rsidDel="00305F76">
          <w:rPr>
            <w:rFonts w:ascii="Times New Roman" w:eastAsia="宋体-简" w:hAnsi="Times New Roman" w:cs="Times New Roman" w:hint="eastAsia"/>
          </w:rPr>
          <w:delText>（</w:delText>
        </w:r>
      </w:del>
      <w:r w:rsidRPr="00A5403D">
        <w:rPr>
          <w:rFonts w:ascii="Times New Roman" w:eastAsia="宋体-简" w:hAnsi="Times New Roman" w:cs="Times New Roman" w:hint="eastAsia"/>
        </w:rPr>
        <w:t>对应</w:t>
      </w:r>
      <w:ins w:id="218" w:author="欣鑫 徐" w:date="2016-07-20T14:04:00Z">
        <w:r w:rsidR="00AB408F">
          <w:rPr>
            <w:rFonts w:ascii="Times New Roman" w:eastAsia="宋体-简" w:hAnsi="Times New Roman" w:cs="Times New Roman" w:hint="eastAsia"/>
          </w:rPr>
          <w:t>文章</w:t>
        </w:r>
      </w:ins>
      <w:r w:rsidRPr="00A5403D">
        <w:rPr>
          <w:rFonts w:ascii="Times New Roman" w:eastAsia="宋体-简" w:hAnsi="Times New Roman" w:cs="Times New Roman" w:hint="eastAsia"/>
        </w:rPr>
        <w:t>第三段</w:t>
      </w:r>
      <w:ins w:id="219" w:author="欣鑫 徐" w:date="2016-07-20T14:07:00Z">
        <w:r w:rsidR="00FD2587">
          <w:rPr>
            <w:rFonts w:ascii="Times New Roman" w:eastAsia="宋体-简" w:hAnsi="Times New Roman" w:cs="Times New Roman" w:hint="eastAsia"/>
          </w:rPr>
          <w:t>后半部分</w:t>
        </w:r>
      </w:ins>
      <w:r w:rsidRPr="00A5403D">
        <w:rPr>
          <w:rFonts w:ascii="Times New Roman" w:eastAsia="宋体-简" w:hAnsi="Times New Roman" w:cs="Times New Roman" w:hint="eastAsia"/>
        </w:rPr>
        <w:t>，</w:t>
      </w:r>
      <w:proofErr w:type="spellStart"/>
      <w:r w:rsidRPr="00A5403D">
        <w:rPr>
          <w:rFonts w:ascii="Times New Roman" w:eastAsia="宋体-简" w:hAnsi="Times New Roman" w:cs="Times New Roman"/>
        </w:rPr>
        <w:t>seagrasses</w:t>
      </w:r>
      <w:proofErr w:type="spellEnd"/>
      <w:r w:rsidRPr="00A5403D">
        <w:rPr>
          <w:rFonts w:ascii="Times New Roman" w:eastAsia="宋体-简" w:hAnsi="Times New Roman" w:cs="Times New Roman" w:hint="eastAsia"/>
        </w:rPr>
        <w:t>对</w:t>
      </w:r>
      <w:r w:rsidRPr="00A5403D">
        <w:rPr>
          <w:rFonts w:ascii="Times New Roman" w:eastAsia="宋体-简" w:hAnsi="Times New Roman" w:cs="Times New Roman"/>
        </w:rPr>
        <w:t>productivity</w:t>
      </w:r>
      <w:r w:rsidRPr="00A5403D">
        <w:rPr>
          <w:rFonts w:ascii="Times New Roman" w:eastAsia="宋体-简" w:hAnsi="Times New Roman" w:cs="Times New Roman" w:hint="eastAsia"/>
        </w:rPr>
        <w:t>的贡献</w:t>
      </w:r>
      <w:ins w:id="220" w:author="欣鑫 徐" w:date="2016-07-20T14:10:00Z">
        <w:r w:rsidR="0013269B">
          <w:rPr>
            <w:rFonts w:ascii="Times New Roman" w:eastAsia="宋体-简" w:hAnsi="Times New Roman" w:cs="Times New Roman" w:hint="eastAsia"/>
          </w:rPr>
          <w:t>，</w:t>
        </w:r>
        <w:r w:rsidR="0013269B" w:rsidRPr="000B33FA">
          <w:rPr>
            <w:rFonts w:ascii="Times New Roman" w:eastAsia="宋体-简" w:hAnsi="Times New Roman" w:cs="Times New Roman" w:hint="eastAsia"/>
          </w:rPr>
          <w:t>能在生态环境中循环营养物</w:t>
        </w:r>
      </w:ins>
      <w:ins w:id="221" w:author="欣鑫 徐" w:date="2016-07-20T14:09:00Z">
        <w:r w:rsidR="0013269B">
          <w:rPr>
            <w:rFonts w:ascii="Times New Roman" w:eastAsia="宋体-简" w:hAnsi="Times New Roman" w:cs="Times New Roman" w:hint="eastAsia"/>
          </w:rPr>
          <w:t>；</w:t>
        </w:r>
      </w:ins>
      <w:ins w:id="222" w:author="欣鑫 徐" w:date="2016-07-20T14:10:00Z">
        <w:r w:rsidR="0013269B">
          <w:rPr>
            <w:rFonts w:ascii="Times New Roman" w:eastAsia="宋体-简" w:hAnsi="Times New Roman" w:cs="Times New Roman" w:hint="eastAsia"/>
          </w:rPr>
          <w:t>F</w:t>
        </w:r>
        <w:r w:rsidR="0013269B">
          <w:rPr>
            <w:rFonts w:ascii="Times New Roman" w:eastAsia="宋体-简" w:hAnsi="Times New Roman" w:cs="Times New Roman" w:hint="eastAsia"/>
          </w:rPr>
          <w:t>选项对应文章第</w:t>
        </w:r>
        <w:r w:rsidR="0013269B">
          <w:rPr>
            <w:rFonts w:ascii="Times New Roman" w:eastAsia="宋体-简" w:hAnsi="Times New Roman" w:cs="Times New Roman" w:hint="eastAsia"/>
          </w:rPr>
          <w:t>4</w:t>
        </w:r>
        <w:r w:rsidR="0013269B">
          <w:rPr>
            <w:rFonts w:ascii="Times New Roman" w:eastAsia="宋体-简" w:hAnsi="Times New Roman" w:cs="Times New Roman" w:hint="eastAsia"/>
          </w:rPr>
          <w:t>段</w:t>
        </w:r>
      </w:ins>
      <w:ins w:id="223" w:author="欣鑫 徐" w:date="2016-07-20T14:12:00Z">
        <w:r w:rsidR="00553FA7">
          <w:rPr>
            <w:rFonts w:ascii="Times New Roman" w:eastAsia="宋体-简" w:hAnsi="Times New Roman" w:cs="Times New Roman" w:hint="eastAsia"/>
          </w:rPr>
          <w:t>，</w:t>
        </w:r>
        <w:r w:rsidR="00553FA7" w:rsidRPr="00A5403D">
          <w:rPr>
            <w:rFonts w:ascii="Times New Roman" w:eastAsia="宋体-简" w:hAnsi="Times New Roman" w:cs="Times New Roman" w:hint="eastAsia"/>
          </w:rPr>
          <w:t>影响</w:t>
        </w:r>
        <w:proofErr w:type="spellStart"/>
        <w:r w:rsidR="00553FA7" w:rsidRPr="00A5403D">
          <w:rPr>
            <w:rFonts w:ascii="Times New Roman" w:eastAsia="宋体-简" w:hAnsi="Times New Roman" w:cs="Times New Roman"/>
          </w:rPr>
          <w:t>seagrasses</w:t>
        </w:r>
        <w:proofErr w:type="spellEnd"/>
        <w:r w:rsidR="00553FA7" w:rsidRPr="00A5403D">
          <w:rPr>
            <w:rFonts w:ascii="Times New Roman" w:eastAsia="宋体-简" w:hAnsi="Times New Roman" w:cs="Times New Roman" w:hint="eastAsia"/>
          </w:rPr>
          <w:t>的其他物理因素，例如光照、极端温度等</w:t>
        </w:r>
      </w:ins>
      <w:ins w:id="224" w:author="欣鑫 徐" w:date="2016-07-20T14:14:00Z">
        <w:r w:rsidR="007E5811">
          <w:rPr>
            <w:rFonts w:ascii="Times New Roman" w:eastAsia="宋体-简" w:hAnsi="Times New Roman" w:cs="Times New Roman" w:hint="eastAsia"/>
          </w:rPr>
          <w:t>。</w:t>
        </w:r>
      </w:ins>
      <w:bookmarkStart w:id="225" w:name="_GoBack"/>
      <w:bookmarkEnd w:id="225"/>
      <w:del w:id="226" w:author="欣鑫 徐" w:date="2016-07-20T14:09:00Z">
        <w:r w:rsidRPr="00A5403D" w:rsidDel="004D6EAF">
          <w:rPr>
            <w:rFonts w:ascii="Times New Roman" w:eastAsia="宋体-简" w:hAnsi="Times New Roman" w:cs="Times New Roman" w:hint="eastAsia"/>
          </w:rPr>
          <w:delText>）</w:delText>
        </w:r>
      </w:del>
    </w:p>
    <w:p w14:paraId="56BB7102" w14:textId="77777777" w:rsidR="00FF70E7" w:rsidRPr="007C2B96" w:rsidDel="00553FA7" w:rsidRDefault="00FF70E7" w:rsidP="00FF70E7">
      <w:pPr>
        <w:spacing w:line="400" w:lineRule="exact"/>
        <w:rPr>
          <w:del w:id="227" w:author="欣鑫 徐" w:date="2016-07-20T14:12:00Z"/>
          <w:rFonts w:ascii="Times New Roman" w:eastAsia="宋体-简" w:hAnsi="Times New Roman" w:cs="Times New Roman"/>
        </w:rPr>
      </w:pPr>
    </w:p>
    <w:p w14:paraId="6FEB453F" w14:textId="04240B60" w:rsidR="00FF70E7" w:rsidRPr="007C2B96" w:rsidDel="00553FA7" w:rsidRDefault="00FF70E7" w:rsidP="00FF70E7">
      <w:pPr>
        <w:spacing w:line="400" w:lineRule="exact"/>
        <w:rPr>
          <w:del w:id="228" w:author="欣鑫 徐" w:date="2016-07-20T14:12:00Z"/>
          <w:rFonts w:ascii="Times New Roman" w:eastAsia="宋体-简" w:hAnsi="Times New Roman" w:cs="Times New Roman"/>
        </w:rPr>
      </w:pPr>
      <w:del w:id="229" w:author="欣鑫 徐" w:date="2016-07-20T14:12:00Z">
        <w:r w:rsidRPr="004E0795" w:rsidDel="00553FA7">
          <w:rPr>
            <w:rFonts w:ascii="Times New Roman" w:eastAsia="宋体-简" w:hAnsi="Times New Roman" w:cs="Times New Roman"/>
          </w:rPr>
          <w:delText>○</w:delText>
        </w:r>
        <w:r w:rsidDel="00553FA7">
          <w:rPr>
            <w:rFonts w:ascii="Times New Roman" w:eastAsia="宋体-简" w:hAnsi="Times New Roman" w:cs="Times New Roman" w:hint="eastAsia"/>
          </w:rPr>
          <w:delText xml:space="preserve"> </w:delText>
        </w:r>
        <w:r w:rsidRPr="00A5403D" w:rsidDel="00553FA7">
          <w:rPr>
            <w:rFonts w:ascii="Times New Roman" w:eastAsia="宋体-简" w:hAnsi="Times New Roman" w:cs="Times New Roman"/>
          </w:rPr>
          <w:delText>Although seagrasses survive in temperatures ranging from 2 to 28 degrees Celsius, more extreme temperatures can damage them, as can desiccation and lack of light.</w:delText>
        </w:r>
        <w:r w:rsidRPr="00A5403D" w:rsidDel="00553FA7">
          <w:rPr>
            <w:rFonts w:ascii="Times New Roman" w:eastAsia="宋体-简" w:hAnsi="Times New Roman" w:cs="Times New Roman" w:hint="eastAsia"/>
          </w:rPr>
          <w:delText xml:space="preserve">   </w:delText>
        </w:r>
        <w:r w:rsidRPr="00A5403D" w:rsidDel="00553FA7">
          <w:rPr>
            <w:rFonts w:ascii="Times New Roman" w:eastAsia="宋体-简" w:hAnsi="Times New Roman" w:cs="Times New Roman" w:hint="eastAsia"/>
          </w:rPr>
          <w:delText>（对应第四段，影响</w:delText>
        </w:r>
        <w:r w:rsidRPr="00A5403D" w:rsidDel="00553FA7">
          <w:rPr>
            <w:rFonts w:ascii="Times New Roman" w:eastAsia="宋体-简" w:hAnsi="Times New Roman" w:cs="Times New Roman"/>
          </w:rPr>
          <w:delText>seagrasses</w:delText>
        </w:r>
        <w:r w:rsidRPr="00A5403D" w:rsidDel="00553FA7">
          <w:rPr>
            <w:rFonts w:ascii="Times New Roman" w:eastAsia="宋体-简" w:hAnsi="Times New Roman" w:cs="Times New Roman" w:hint="eastAsia"/>
          </w:rPr>
          <w:delText>的其他物理因素，例如光照、极端温度等）</w:delText>
        </w:r>
      </w:del>
    </w:p>
    <w:p w14:paraId="2FCC74D4" w14:textId="77777777" w:rsidR="00FF70E7" w:rsidRPr="007C2B96" w:rsidRDefault="00FF70E7" w:rsidP="00FF70E7">
      <w:pPr>
        <w:spacing w:line="400" w:lineRule="exact"/>
        <w:rPr>
          <w:rFonts w:ascii="Times New Roman" w:eastAsia="宋体-简" w:hAnsi="Times New Roman" w:cs="Times New Roman"/>
        </w:rPr>
      </w:pPr>
    </w:p>
    <w:p w14:paraId="51AAB511" w14:textId="547FD516" w:rsidR="00FF70E7" w:rsidRPr="007C2B96" w:rsidRDefault="00FF70E7" w:rsidP="00FF70E7">
      <w:pPr>
        <w:spacing w:line="400" w:lineRule="exact"/>
        <w:rPr>
          <w:rFonts w:ascii="Times New Roman" w:eastAsia="宋体-简" w:hAnsi="Times New Roman" w:hint="eastAsia"/>
        </w:rPr>
      </w:pPr>
    </w:p>
    <w:p w14:paraId="1CF13507" w14:textId="77777777" w:rsidR="001F5DE6" w:rsidRDefault="001F5DE6"/>
    <w:sectPr w:rsidR="001F5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宋体-简">
    <w:altName w:val="Songti SC Regular"/>
    <w:charset w:val="88"/>
    <w:family w:val="auto"/>
    <w:pitch w:val="variable"/>
    <w:sig w:usb0="00000000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0E7"/>
    <w:rsid w:val="00024D8A"/>
    <w:rsid w:val="000672AD"/>
    <w:rsid w:val="00075CCA"/>
    <w:rsid w:val="000910EC"/>
    <w:rsid w:val="000944C9"/>
    <w:rsid w:val="00097009"/>
    <w:rsid w:val="000B33FA"/>
    <w:rsid w:val="001255F5"/>
    <w:rsid w:val="0013269B"/>
    <w:rsid w:val="001721A3"/>
    <w:rsid w:val="0018346B"/>
    <w:rsid w:val="00191FF0"/>
    <w:rsid w:val="001D369C"/>
    <w:rsid w:val="001E00EE"/>
    <w:rsid w:val="001F5DE6"/>
    <w:rsid w:val="00204437"/>
    <w:rsid w:val="0025538F"/>
    <w:rsid w:val="002933BF"/>
    <w:rsid w:val="00305F76"/>
    <w:rsid w:val="00352BE2"/>
    <w:rsid w:val="003D74B7"/>
    <w:rsid w:val="004113A5"/>
    <w:rsid w:val="00472321"/>
    <w:rsid w:val="00481E51"/>
    <w:rsid w:val="00490429"/>
    <w:rsid w:val="00492158"/>
    <w:rsid w:val="004C5354"/>
    <w:rsid w:val="004D6EAF"/>
    <w:rsid w:val="0051168C"/>
    <w:rsid w:val="00516DBA"/>
    <w:rsid w:val="00553FA7"/>
    <w:rsid w:val="00594389"/>
    <w:rsid w:val="005E30F5"/>
    <w:rsid w:val="005F264F"/>
    <w:rsid w:val="006014D0"/>
    <w:rsid w:val="006725C1"/>
    <w:rsid w:val="00683211"/>
    <w:rsid w:val="006861E4"/>
    <w:rsid w:val="006A7970"/>
    <w:rsid w:val="006B0966"/>
    <w:rsid w:val="006D1D8B"/>
    <w:rsid w:val="006D65AB"/>
    <w:rsid w:val="006E1855"/>
    <w:rsid w:val="006F3305"/>
    <w:rsid w:val="006F4383"/>
    <w:rsid w:val="007B4FA3"/>
    <w:rsid w:val="007D6D7D"/>
    <w:rsid w:val="007E5811"/>
    <w:rsid w:val="007F66BF"/>
    <w:rsid w:val="0080054E"/>
    <w:rsid w:val="0082115A"/>
    <w:rsid w:val="0082400A"/>
    <w:rsid w:val="00875C28"/>
    <w:rsid w:val="008A02CC"/>
    <w:rsid w:val="008D7BB7"/>
    <w:rsid w:val="00907E10"/>
    <w:rsid w:val="00931108"/>
    <w:rsid w:val="009323D5"/>
    <w:rsid w:val="00935EB8"/>
    <w:rsid w:val="0094152D"/>
    <w:rsid w:val="009943D7"/>
    <w:rsid w:val="009C2351"/>
    <w:rsid w:val="009D734E"/>
    <w:rsid w:val="009E6620"/>
    <w:rsid w:val="009F4577"/>
    <w:rsid w:val="00A20595"/>
    <w:rsid w:val="00A31F55"/>
    <w:rsid w:val="00A44ECE"/>
    <w:rsid w:val="00A67933"/>
    <w:rsid w:val="00AA0A30"/>
    <w:rsid w:val="00AB0D91"/>
    <w:rsid w:val="00AB408F"/>
    <w:rsid w:val="00B16CA1"/>
    <w:rsid w:val="00B1744F"/>
    <w:rsid w:val="00B244C3"/>
    <w:rsid w:val="00B52ECB"/>
    <w:rsid w:val="00B5302D"/>
    <w:rsid w:val="00B743E1"/>
    <w:rsid w:val="00BC029C"/>
    <w:rsid w:val="00BC6F64"/>
    <w:rsid w:val="00BE032A"/>
    <w:rsid w:val="00BE19D8"/>
    <w:rsid w:val="00BE760C"/>
    <w:rsid w:val="00C06787"/>
    <w:rsid w:val="00C76089"/>
    <w:rsid w:val="00CF6DD2"/>
    <w:rsid w:val="00D06239"/>
    <w:rsid w:val="00D403B6"/>
    <w:rsid w:val="00D66BB7"/>
    <w:rsid w:val="00D76EFA"/>
    <w:rsid w:val="00D90540"/>
    <w:rsid w:val="00D9084C"/>
    <w:rsid w:val="00DA2207"/>
    <w:rsid w:val="00DA7899"/>
    <w:rsid w:val="00DE0ED0"/>
    <w:rsid w:val="00E16DC6"/>
    <w:rsid w:val="00EA2F78"/>
    <w:rsid w:val="00F27501"/>
    <w:rsid w:val="00F86CD1"/>
    <w:rsid w:val="00FC0E26"/>
    <w:rsid w:val="00FD2587"/>
    <w:rsid w:val="00FF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657C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0E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D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F5DE6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09700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0E7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F5DE6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F5DE6"/>
    <w:rPr>
      <w:rFonts w:ascii="Heiti SC Light" w:eastAsia="Heiti SC Light"/>
      <w:sz w:val="18"/>
      <w:szCs w:val="18"/>
    </w:rPr>
  </w:style>
  <w:style w:type="paragraph" w:styleId="a5">
    <w:name w:val="Revision"/>
    <w:hidden/>
    <w:uiPriority w:val="99"/>
    <w:semiHidden/>
    <w:rsid w:val="000970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601</Words>
  <Characters>3430</Characters>
  <Application>Microsoft Macintosh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Sanm1</dc:creator>
  <cp:lastModifiedBy>欣鑫 徐</cp:lastModifiedBy>
  <cp:revision>79</cp:revision>
  <dcterms:created xsi:type="dcterms:W3CDTF">2016-02-29T04:20:00Z</dcterms:created>
  <dcterms:modified xsi:type="dcterms:W3CDTF">2016-07-20T06:14:00Z</dcterms:modified>
</cp:coreProperties>
</file>